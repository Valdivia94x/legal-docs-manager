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3B0C3" w14:textId="77777777" w:rsidR="002F7CA9" w:rsidRPr="008567AD" w:rsidRDefault="002F7CA9" w:rsidP="00034C71">
      <w:pPr>
        <w:tabs>
          <w:tab w:val="left" w:pos="-720"/>
          <w:tab w:val="left" w:pos="636"/>
          <w:tab w:val="left" w:pos="1137"/>
          <w:tab w:val="left" w:pos="1801"/>
          <w:tab w:val="left" w:pos="2268"/>
          <w:tab w:val="left" w:pos="4644"/>
        </w:tabs>
        <w:ind w:left="-567"/>
        <w:jc w:val="center"/>
        <w:rPr>
          <w:rFonts w:ascii="Arial Narrow" w:hAnsi="Arial Narrow"/>
          <w:b/>
          <w:sz w:val="20"/>
          <w:szCs w:val="20"/>
        </w:rPr>
      </w:pPr>
      <w:r w:rsidRPr="008567AD">
        <w:rPr>
          <w:rFonts w:ascii="Arial Narrow" w:hAnsi="Arial Narrow"/>
          <w:b/>
          <w:sz w:val="20"/>
          <w:szCs w:val="20"/>
        </w:rPr>
        <w:t>PAGARÉ NO NEGOCIABLE</w:t>
      </w:r>
    </w:p>
    <w:p w14:paraId="4DF104A0" w14:textId="77777777" w:rsidR="002F7CA9" w:rsidRPr="008567AD" w:rsidRDefault="002F7CA9" w:rsidP="002F7CA9">
      <w:pPr>
        <w:tabs>
          <w:tab w:val="left" w:pos="-720"/>
        </w:tabs>
        <w:suppressAutoHyphens/>
        <w:jc w:val="both"/>
        <w:rPr>
          <w:rFonts w:ascii="Arial Narrow" w:hAnsi="Arial Narrow"/>
          <w:sz w:val="20"/>
          <w:szCs w:val="20"/>
        </w:rPr>
      </w:pPr>
    </w:p>
    <w:p w14:paraId="324B5B85" w14:textId="0139E123" w:rsidR="00153610" w:rsidRPr="008D78D9" w:rsidRDefault="00AC6B2E" w:rsidP="00153610">
      <w:pPr>
        <w:tabs>
          <w:tab w:val="left" w:pos="-720"/>
        </w:tabs>
        <w:suppressAutoHyphens/>
        <w:ind w:left="-284"/>
        <w:jc w:val="both"/>
        <w:rPr>
          <w:rFonts w:ascii="Arial Narrow" w:eastAsia="Arial Unicode MS" w:hAnsi="Arial Narrow"/>
          <w:b/>
          <w:caps/>
          <w:sz w:val="20"/>
          <w:szCs w:val="20"/>
        </w:rPr>
      </w:pPr>
      <w:del w:id="0" w:author="Alex Valdivia" w:date="2025-08-26T11:53:00Z">
        <w:r w:rsidRPr="008D78D9" w:rsidDel="00731A85">
          <w:rPr>
            <w:rFonts w:ascii="Arial Narrow" w:hAnsi="Arial Narrow"/>
            <w:b/>
            <w:bCs/>
            <w:sz w:val="20"/>
            <w:szCs w:val="20"/>
            <w:rPrChange w:id="1" w:author="Alex Valdivia" w:date="2025-08-26T15:41:00Z" w16du:dateUtc="2025-08-26T21:41:00Z">
              <w:rPr>
                <w:rFonts w:ascii="Arial Narrow" w:hAnsi="Arial Narrow"/>
                <w:sz w:val="20"/>
                <w:szCs w:val="20"/>
              </w:rPr>
            </w:rPrChange>
          </w:rPr>
          <w:delText>Ciudad de México, México</w:delText>
        </w:r>
      </w:del>
      <w:ins w:id="2" w:author="Alex Valdivia" w:date="2025-08-26T15:26:00Z" w16du:dateUtc="2025-08-26T21:26:00Z">
        <w:r w:rsidR="00652EC5" w:rsidRPr="008D78D9">
          <w:rPr>
            <w:rFonts w:ascii="Arial Narrow" w:hAnsi="Arial Narrow"/>
            <w:b/>
            <w:bCs/>
            <w:sz w:val="20"/>
            <w:szCs w:val="20"/>
          </w:rPr>
          <w:t>{{</w:t>
        </w:r>
        <w:proofErr w:type="spellStart"/>
        <w:r w:rsidR="00652EC5" w:rsidRPr="008D78D9">
          <w:rPr>
            <w:rFonts w:ascii="Arial Narrow" w:hAnsi="Arial Narrow"/>
            <w:b/>
            <w:bCs/>
            <w:sz w:val="20"/>
            <w:szCs w:val="20"/>
          </w:rPr>
          <w:t>lugar_emision</w:t>
        </w:r>
      </w:ins>
      <w:proofErr w:type="spellEnd"/>
      <w:ins w:id="3" w:author="Alex Valdivia" w:date="2025-08-26T15:28:00Z" w16du:dateUtc="2025-08-26T21:28:00Z">
        <w:r w:rsidR="00652EC5" w:rsidRPr="008D78D9">
          <w:rPr>
            <w:rFonts w:ascii="Arial Narrow" w:hAnsi="Arial Narrow"/>
            <w:b/>
            <w:bCs/>
            <w:sz w:val="20"/>
            <w:szCs w:val="20"/>
          </w:rPr>
          <w:t>}}</w:t>
        </w:r>
      </w:ins>
      <w:r w:rsidRPr="008D78D9">
        <w:rPr>
          <w:rFonts w:ascii="Arial Narrow" w:hAnsi="Arial Narrow"/>
          <w:sz w:val="16"/>
          <w:szCs w:val="16"/>
          <w:rPrChange w:id="4" w:author="Alex Valdivia" w:date="2025-08-26T15:41:00Z" w16du:dateUtc="2025-08-26T21:41:00Z">
            <w:rPr>
              <w:rFonts w:ascii="Arial Narrow" w:hAnsi="Arial Narrow"/>
              <w:sz w:val="20"/>
              <w:szCs w:val="20"/>
            </w:rPr>
          </w:rPrChange>
        </w:rPr>
        <w:t xml:space="preserve"> </w:t>
      </w:r>
      <w:r w:rsidRPr="008D78D9">
        <w:rPr>
          <w:rFonts w:ascii="Arial Narrow" w:hAnsi="Arial Narrow"/>
          <w:sz w:val="20"/>
          <w:szCs w:val="20"/>
        </w:rPr>
        <w:t>a</w:t>
      </w:r>
      <w:r w:rsidR="00514A39" w:rsidRPr="008D78D9">
        <w:rPr>
          <w:rFonts w:ascii="Arial Narrow" w:hAnsi="Arial Narrow"/>
          <w:sz w:val="20"/>
          <w:szCs w:val="20"/>
        </w:rPr>
        <w:t xml:space="preserve"> </w:t>
      </w:r>
      <w:del w:id="5" w:author="Alex Valdivia" w:date="2025-08-26T11:54:00Z">
        <w:r w:rsidR="00D868F9" w:rsidRPr="008D78D9" w:rsidDel="00731A85">
          <w:rPr>
            <w:rFonts w:ascii="Arial Narrow" w:hAnsi="Arial Narrow"/>
            <w:b/>
            <w:bCs/>
            <w:sz w:val="20"/>
            <w:szCs w:val="20"/>
            <w:rPrChange w:id="6" w:author="Alex Valdivia" w:date="2025-08-26T15:41:00Z" w16du:dateUtc="2025-08-26T21:41:00Z">
              <w:rPr>
                <w:rFonts w:ascii="Arial Narrow" w:hAnsi="Arial Narrow"/>
                <w:b/>
                <w:bCs/>
                <w:sz w:val="20"/>
                <w:szCs w:val="20"/>
                <w:highlight w:val="green"/>
              </w:rPr>
            </w:rPrChange>
          </w:rPr>
          <w:delText>15</w:delText>
        </w:r>
        <w:r w:rsidRPr="008D78D9" w:rsidDel="00731A85">
          <w:rPr>
            <w:rFonts w:ascii="Arial Narrow" w:hAnsi="Arial Narrow"/>
            <w:b/>
            <w:sz w:val="20"/>
            <w:szCs w:val="20"/>
            <w:rPrChange w:id="7" w:author="Alex Valdivia" w:date="2025-08-26T15:41:00Z" w16du:dateUtc="2025-08-26T21:41:00Z">
              <w:rPr>
                <w:rFonts w:ascii="Arial Narrow" w:hAnsi="Arial Narrow"/>
                <w:b/>
                <w:sz w:val="20"/>
                <w:szCs w:val="20"/>
                <w:highlight w:val="green"/>
              </w:rPr>
            </w:rPrChange>
          </w:rPr>
          <w:delText xml:space="preserve"> de </w:delText>
        </w:r>
        <w:r w:rsidR="00D868F9" w:rsidRPr="008D78D9" w:rsidDel="00731A85">
          <w:rPr>
            <w:rFonts w:ascii="Arial Narrow" w:eastAsia="Arial Unicode MS" w:hAnsi="Arial Narrow"/>
            <w:b/>
            <w:caps/>
            <w:sz w:val="20"/>
            <w:szCs w:val="20"/>
            <w:rPrChange w:id="8" w:author="Alex Valdivia" w:date="2025-08-26T15:41:00Z" w16du:dateUtc="2025-08-26T21:41:00Z">
              <w:rPr>
                <w:rFonts w:ascii="Arial Narrow" w:eastAsia="Arial Unicode MS" w:hAnsi="Arial Narrow"/>
                <w:b/>
                <w:caps/>
                <w:sz w:val="20"/>
                <w:szCs w:val="20"/>
                <w:highlight w:val="green"/>
              </w:rPr>
            </w:rPrChange>
          </w:rPr>
          <w:delText>AGOSTO</w:delText>
        </w:r>
        <w:r w:rsidRPr="008D78D9" w:rsidDel="00731A85">
          <w:rPr>
            <w:rFonts w:ascii="Arial Narrow" w:hAnsi="Arial Narrow"/>
            <w:b/>
            <w:sz w:val="20"/>
            <w:szCs w:val="20"/>
            <w:rPrChange w:id="9" w:author="Alex Valdivia" w:date="2025-08-26T15:41:00Z" w16du:dateUtc="2025-08-26T21:41:00Z">
              <w:rPr>
                <w:rFonts w:ascii="Arial Narrow" w:hAnsi="Arial Narrow"/>
                <w:b/>
                <w:sz w:val="20"/>
                <w:szCs w:val="20"/>
                <w:highlight w:val="green"/>
              </w:rPr>
            </w:rPrChange>
          </w:rPr>
          <w:delText xml:space="preserve"> de</w:delText>
        </w:r>
        <w:r w:rsidR="004709C0" w:rsidRPr="008D78D9" w:rsidDel="00731A85">
          <w:rPr>
            <w:rFonts w:ascii="Arial Narrow" w:hAnsi="Arial Narrow"/>
            <w:b/>
            <w:sz w:val="20"/>
            <w:szCs w:val="20"/>
            <w:rPrChange w:id="10" w:author="Alex Valdivia" w:date="2025-08-26T15:41:00Z" w16du:dateUtc="2025-08-26T21:41:00Z">
              <w:rPr>
                <w:rFonts w:ascii="Arial Narrow" w:hAnsi="Arial Narrow"/>
                <w:b/>
                <w:sz w:val="20"/>
                <w:szCs w:val="20"/>
                <w:highlight w:val="green"/>
              </w:rPr>
            </w:rPrChange>
          </w:rPr>
          <w:delText xml:space="preserve"> 202</w:delText>
        </w:r>
        <w:r w:rsidR="009B12E8" w:rsidRPr="008D78D9" w:rsidDel="00731A85">
          <w:rPr>
            <w:rFonts w:ascii="Arial Narrow" w:hAnsi="Arial Narrow"/>
            <w:b/>
            <w:sz w:val="20"/>
            <w:szCs w:val="20"/>
            <w:rPrChange w:id="11" w:author="Alex Valdivia" w:date="2025-08-26T15:41:00Z" w16du:dateUtc="2025-08-26T21:41:00Z">
              <w:rPr>
                <w:rFonts w:ascii="Arial Narrow" w:hAnsi="Arial Narrow"/>
                <w:b/>
                <w:sz w:val="20"/>
                <w:szCs w:val="20"/>
                <w:highlight w:val="green"/>
              </w:rPr>
            </w:rPrChange>
          </w:rPr>
          <w:delText>4</w:delText>
        </w:r>
      </w:del>
      <w:ins w:id="12" w:author="Alex Valdivia" w:date="2025-08-26T15:29:00Z" w16du:dateUtc="2025-08-26T21:29:00Z">
        <w:r w:rsidR="00652EC5" w:rsidRPr="008D78D9">
          <w:rPr>
            <w:rFonts w:ascii="Arial Narrow" w:hAnsi="Arial Narrow"/>
            <w:b/>
            <w:bCs/>
            <w:sz w:val="20"/>
            <w:szCs w:val="20"/>
            <w:rPrChange w:id="13" w:author="Alex Valdivia" w:date="2025-08-26T15:41:00Z" w16du:dateUtc="2025-08-26T21:41:00Z">
              <w:rPr>
                <w:rFonts w:ascii="Arial Narrow" w:hAnsi="Arial Narrow"/>
                <w:b/>
                <w:bCs/>
                <w:sz w:val="20"/>
                <w:szCs w:val="20"/>
                <w:highlight w:val="green"/>
              </w:rPr>
            </w:rPrChange>
          </w:rPr>
          <w:t>{{</w:t>
        </w:r>
        <w:proofErr w:type="spellStart"/>
        <w:r w:rsidR="00652EC5" w:rsidRPr="008D78D9">
          <w:rPr>
            <w:rFonts w:ascii="Arial Narrow" w:hAnsi="Arial Narrow"/>
            <w:b/>
            <w:bCs/>
            <w:sz w:val="20"/>
            <w:szCs w:val="20"/>
            <w:rPrChange w:id="14" w:author="Alex Valdivia" w:date="2025-08-26T15:41:00Z" w16du:dateUtc="2025-08-26T21:41:00Z">
              <w:rPr>
                <w:rFonts w:ascii="Arial Narrow" w:hAnsi="Arial Narrow"/>
                <w:b/>
                <w:bCs/>
                <w:sz w:val="20"/>
                <w:szCs w:val="20"/>
                <w:highlight w:val="green"/>
              </w:rPr>
            </w:rPrChange>
          </w:rPr>
          <w:t>fecha_emision</w:t>
        </w:r>
        <w:proofErr w:type="spellEnd"/>
        <w:r w:rsidR="00652EC5" w:rsidRPr="008D78D9">
          <w:rPr>
            <w:rFonts w:ascii="Arial Narrow" w:hAnsi="Arial Narrow"/>
            <w:b/>
            <w:bCs/>
            <w:sz w:val="20"/>
            <w:szCs w:val="20"/>
            <w:rPrChange w:id="15" w:author="Alex Valdivia" w:date="2025-08-26T15:41:00Z" w16du:dateUtc="2025-08-26T21:41:00Z">
              <w:rPr>
                <w:rFonts w:ascii="Arial Narrow" w:hAnsi="Arial Narrow"/>
                <w:b/>
                <w:bCs/>
                <w:sz w:val="20"/>
                <w:szCs w:val="20"/>
                <w:highlight w:val="green"/>
              </w:rPr>
            </w:rPrChange>
          </w:rPr>
          <w:t>}}</w:t>
        </w:r>
      </w:ins>
      <w:r w:rsidRPr="008D78D9">
        <w:rPr>
          <w:rFonts w:ascii="Arial Narrow" w:eastAsia="Arial Unicode MS" w:hAnsi="Arial Narrow"/>
          <w:b/>
          <w:caps/>
          <w:sz w:val="20"/>
          <w:szCs w:val="20"/>
          <w:rPrChange w:id="16" w:author="Alex Valdivia" w:date="2025-08-26T15:41:00Z" w16du:dateUtc="2025-08-26T21:41:00Z">
            <w:rPr>
              <w:rFonts w:ascii="Arial Narrow" w:eastAsia="Arial Unicode MS" w:hAnsi="Arial Narrow"/>
              <w:b/>
              <w:caps/>
              <w:sz w:val="20"/>
              <w:szCs w:val="20"/>
              <w:highlight w:val="green"/>
            </w:rPr>
          </w:rPrChange>
        </w:rPr>
        <w:t>.</w:t>
      </w:r>
    </w:p>
    <w:p w14:paraId="1002DEA7" w14:textId="77777777" w:rsidR="00153610" w:rsidRPr="008D78D9" w:rsidRDefault="00153610" w:rsidP="00153610">
      <w:pPr>
        <w:tabs>
          <w:tab w:val="left" w:pos="-720"/>
        </w:tabs>
        <w:suppressAutoHyphens/>
        <w:ind w:left="-284"/>
        <w:jc w:val="both"/>
        <w:rPr>
          <w:rFonts w:ascii="Arial Narrow" w:eastAsia="Arial Unicode MS" w:hAnsi="Arial Narrow"/>
          <w:b/>
          <w:caps/>
          <w:sz w:val="20"/>
          <w:szCs w:val="20"/>
        </w:rPr>
      </w:pPr>
    </w:p>
    <w:p w14:paraId="59245E45" w14:textId="77777777" w:rsidR="00B13D24" w:rsidRDefault="002F7CA9" w:rsidP="00153610">
      <w:pPr>
        <w:tabs>
          <w:tab w:val="left" w:pos="-720"/>
        </w:tabs>
        <w:suppressAutoHyphens/>
        <w:ind w:left="-426" w:right="-567"/>
        <w:jc w:val="both"/>
        <w:rPr>
          <w:rFonts w:ascii="Arial Narrow" w:hAnsi="Arial Narrow"/>
          <w:sz w:val="20"/>
          <w:szCs w:val="20"/>
          <w:lang w:val="es-ES"/>
        </w:rPr>
      </w:pPr>
      <w:r w:rsidRPr="008D78D9">
        <w:rPr>
          <w:rFonts w:ascii="Arial Narrow" w:hAnsi="Arial Narrow"/>
          <w:sz w:val="20"/>
          <w:szCs w:val="20"/>
        </w:rPr>
        <w:t xml:space="preserve">Por el presente Pagaré y </w:t>
      </w:r>
      <w:del w:id="17" w:author="Alex Valdivia" w:date="2025-08-26T12:04:00Z">
        <w:r w:rsidRPr="008D78D9" w:rsidDel="00731A85">
          <w:rPr>
            <w:rFonts w:ascii="Arial Narrow" w:hAnsi="Arial Narrow"/>
            <w:sz w:val="20"/>
            <w:szCs w:val="20"/>
          </w:rPr>
          <w:delText>por valor recibido</w:delText>
        </w:r>
      </w:del>
      <w:ins w:id="18" w:author="Alex Valdivia" w:date="2025-08-26T12:04:00Z">
        <w:r w:rsidR="00731A85" w:rsidRPr="008D78D9">
          <w:rPr>
            <w:rFonts w:ascii="Arial Narrow" w:hAnsi="Arial Narrow"/>
            <w:sz w:val="20"/>
            <w:szCs w:val="20"/>
          </w:rPr>
          <w:t>{{</w:t>
        </w:r>
        <w:proofErr w:type="spellStart"/>
        <w:r w:rsidR="00731A85" w:rsidRPr="008D78D9">
          <w:rPr>
            <w:rFonts w:ascii="Arial Narrow" w:hAnsi="Arial Narrow"/>
            <w:sz w:val="20"/>
            <w:szCs w:val="20"/>
          </w:rPr>
          <w:t>concepto_pagare</w:t>
        </w:r>
        <w:proofErr w:type="spellEnd"/>
        <w:r w:rsidR="00731A85" w:rsidRPr="008D78D9">
          <w:rPr>
            <w:rFonts w:ascii="Arial Narrow" w:hAnsi="Arial Narrow"/>
            <w:sz w:val="20"/>
            <w:szCs w:val="20"/>
          </w:rPr>
          <w:t>}}</w:t>
        </w:r>
      </w:ins>
      <w:r w:rsidRPr="008D78D9">
        <w:rPr>
          <w:rFonts w:ascii="Arial Narrow" w:hAnsi="Arial Narrow"/>
          <w:sz w:val="20"/>
          <w:szCs w:val="20"/>
        </w:rPr>
        <w:t xml:space="preserve"> </w:t>
      </w:r>
      <w:r w:rsidRPr="008D78D9">
        <w:rPr>
          <w:rFonts w:ascii="Arial Narrow" w:hAnsi="Arial Narrow"/>
          <w:sz w:val="20"/>
          <w:szCs w:val="20"/>
          <w:rPrChange w:id="19" w:author="Alex Valdivia" w:date="2025-08-26T15:41:00Z" w16du:dateUtc="2025-08-26T21:41:00Z">
            <w:rPr>
              <w:rFonts w:ascii="Arial Narrow" w:hAnsi="Arial Narrow"/>
              <w:sz w:val="20"/>
              <w:szCs w:val="20"/>
              <w:highlight w:val="yellow"/>
            </w:rPr>
          </w:rPrChange>
        </w:rPr>
        <w:t xml:space="preserve">de </w:t>
      </w:r>
      <w:del w:id="20" w:author="Alex Valdivia" w:date="2025-08-26T11:54:00Z">
        <w:r w:rsidR="00AC6B2E" w:rsidRPr="008D78D9" w:rsidDel="00731A85">
          <w:rPr>
            <w:rFonts w:ascii="Arial Narrow" w:hAnsi="Arial Narrow"/>
            <w:sz w:val="20"/>
            <w:szCs w:val="20"/>
            <w:rPrChange w:id="21" w:author="Alex Valdivia" w:date="2025-08-26T15:41:00Z" w16du:dateUtc="2025-08-26T21:41:00Z">
              <w:rPr>
                <w:rFonts w:ascii="Arial Narrow" w:hAnsi="Arial Narrow"/>
                <w:sz w:val="20"/>
                <w:szCs w:val="20"/>
                <w:highlight w:val="lightGray"/>
              </w:rPr>
            </w:rPrChange>
          </w:rPr>
          <w:delText>Fomento Mexicano de P</w:delText>
        </w:r>
        <w:r w:rsidR="00FB2CE9" w:rsidRPr="008D78D9" w:rsidDel="00731A85">
          <w:rPr>
            <w:rFonts w:ascii="Arial Narrow" w:hAnsi="Arial Narrow"/>
            <w:sz w:val="20"/>
            <w:szCs w:val="20"/>
            <w:rPrChange w:id="22" w:author="Alex Valdivia" w:date="2025-08-26T15:41:00Z" w16du:dateUtc="2025-08-26T21:41:00Z">
              <w:rPr>
                <w:rFonts w:ascii="Arial Narrow" w:hAnsi="Arial Narrow"/>
                <w:sz w:val="20"/>
                <w:szCs w:val="20"/>
                <w:highlight w:val="lightGray"/>
              </w:rPr>
            </w:rPrChange>
          </w:rPr>
          <w:delText>osgrados</w:delText>
        </w:r>
        <w:r w:rsidR="00AC6B2E" w:rsidRPr="008D78D9" w:rsidDel="00731A85">
          <w:rPr>
            <w:rFonts w:ascii="Arial Narrow" w:hAnsi="Arial Narrow"/>
            <w:sz w:val="20"/>
            <w:szCs w:val="20"/>
            <w:rPrChange w:id="23" w:author="Alex Valdivia" w:date="2025-08-26T15:41:00Z" w16du:dateUtc="2025-08-26T21:41:00Z">
              <w:rPr>
                <w:rFonts w:ascii="Arial Narrow" w:hAnsi="Arial Narrow"/>
                <w:sz w:val="20"/>
                <w:szCs w:val="20"/>
                <w:highlight w:val="lightGray"/>
              </w:rPr>
            </w:rPrChange>
          </w:rPr>
          <w:delText xml:space="preserve"> 10</w:delText>
        </w:r>
        <w:r w:rsidR="00FB2CE9" w:rsidRPr="008D78D9" w:rsidDel="00731A85">
          <w:rPr>
            <w:rFonts w:ascii="Arial Narrow" w:hAnsi="Arial Narrow"/>
            <w:sz w:val="20"/>
            <w:szCs w:val="20"/>
            <w:rPrChange w:id="24" w:author="Alex Valdivia" w:date="2025-08-26T15:41:00Z" w16du:dateUtc="2025-08-26T21:41:00Z">
              <w:rPr>
                <w:rFonts w:ascii="Arial Narrow" w:hAnsi="Arial Narrow"/>
                <w:sz w:val="20"/>
                <w:szCs w:val="20"/>
                <w:highlight w:val="lightGray"/>
              </w:rPr>
            </w:rPrChange>
          </w:rPr>
          <w:delText>1</w:delText>
        </w:r>
        <w:r w:rsidR="00AC6B2E" w:rsidRPr="008D78D9" w:rsidDel="00731A85">
          <w:rPr>
            <w:rFonts w:ascii="Arial Narrow" w:hAnsi="Arial Narrow"/>
            <w:sz w:val="20"/>
            <w:szCs w:val="20"/>
            <w:rPrChange w:id="25" w:author="Alex Valdivia" w:date="2025-08-26T15:41:00Z" w16du:dateUtc="2025-08-26T21:41:00Z">
              <w:rPr>
                <w:rFonts w:ascii="Arial Narrow" w:hAnsi="Arial Narrow"/>
                <w:sz w:val="20"/>
                <w:szCs w:val="20"/>
                <w:highlight w:val="lightGray"/>
              </w:rPr>
            </w:rPrChange>
          </w:rPr>
          <w:delText>, S.A.P.I. de C.V</w:delText>
        </w:r>
        <w:r w:rsidR="00AC6B2E" w:rsidRPr="008D78D9" w:rsidDel="00731A85">
          <w:rPr>
            <w:rFonts w:ascii="Arial Narrow" w:hAnsi="Arial Narrow"/>
            <w:sz w:val="20"/>
            <w:szCs w:val="20"/>
            <w:rPrChange w:id="26" w:author="Alex Valdivia" w:date="2025-08-26T15:41:00Z" w16du:dateUtc="2025-08-26T21:41:00Z">
              <w:rPr>
                <w:rFonts w:ascii="Arial Narrow" w:hAnsi="Arial Narrow"/>
                <w:sz w:val="20"/>
                <w:szCs w:val="20"/>
                <w:highlight w:val="yellow"/>
              </w:rPr>
            </w:rPrChange>
          </w:rPr>
          <w:delText>.</w:delText>
        </w:r>
      </w:del>
      <w:ins w:id="27" w:author="Alex Valdivia" w:date="2025-08-26T11:54:00Z">
        <w:r w:rsidR="00731A85" w:rsidRPr="008D78D9">
          <w:rPr>
            <w:rFonts w:ascii="Arial Narrow" w:hAnsi="Arial Narrow"/>
            <w:sz w:val="20"/>
            <w:szCs w:val="20"/>
            <w:rPrChange w:id="28" w:author="Alex Valdivia" w:date="2025-08-26T15:41:00Z" w16du:dateUtc="2025-08-26T21:41:00Z">
              <w:rPr>
                <w:rFonts w:ascii="Arial Narrow" w:hAnsi="Arial Narrow"/>
                <w:sz w:val="20"/>
                <w:szCs w:val="20"/>
                <w:highlight w:val="lightGray"/>
              </w:rPr>
            </w:rPrChange>
          </w:rPr>
          <w:t>{{</w:t>
        </w:r>
        <w:proofErr w:type="spellStart"/>
        <w:r w:rsidR="00731A85" w:rsidRPr="008D78D9">
          <w:rPr>
            <w:rFonts w:ascii="Arial Narrow" w:hAnsi="Arial Narrow"/>
            <w:sz w:val="20"/>
            <w:szCs w:val="20"/>
            <w:rPrChange w:id="29" w:author="Alex Valdivia" w:date="2025-08-26T15:41:00Z" w16du:dateUtc="2025-08-26T21:41:00Z">
              <w:rPr>
                <w:rFonts w:ascii="Arial Narrow" w:hAnsi="Arial Narrow"/>
                <w:sz w:val="20"/>
                <w:szCs w:val="20"/>
                <w:highlight w:val="lightGray"/>
              </w:rPr>
            </w:rPrChange>
          </w:rPr>
          <w:t>nombre_acreedor</w:t>
        </w:r>
        <w:proofErr w:type="spellEnd"/>
        <w:r w:rsidR="00731A85" w:rsidRPr="008D78D9">
          <w:rPr>
            <w:rFonts w:ascii="Arial Narrow" w:hAnsi="Arial Narrow"/>
            <w:sz w:val="20"/>
            <w:szCs w:val="20"/>
            <w:rPrChange w:id="30" w:author="Alex Valdivia" w:date="2025-08-26T15:41:00Z" w16du:dateUtc="2025-08-26T21:41:00Z">
              <w:rPr>
                <w:rFonts w:ascii="Arial Narrow" w:hAnsi="Arial Narrow"/>
                <w:sz w:val="20"/>
                <w:szCs w:val="20"/>
                <w:highlight w:val="lightGray"/>
              </w:rPr>
            </w:rPrChange>
          </w:rPr>
          <w:t>}}</w:t>
        </w:r>
      </w:ins>
      <w:r w:rsidR="00AC6B2E" w:rsidRPr="008D78D9">
        <w:rPr>
          <w:rFonts w:ascii="Arial Narrow" w:hAnsi="Arial Narrow"/>
          <w:sz w:val="20"/>
          <w:szCs w:val="20"/>
        </w:rPr>
        <w:t xml:space="preserve"> </w:t>
      </w:r>
      <w:r w:rsidR="00AC6B2E" w:rsidRPr="008D78D9">
        <w:rPr>
          <w:rFonts w:ascii="Arial Narrow" w:hAnsi="Arial Narrow"/>
          <w:sz w:val="20"/>
          <w:szCs w:val="20"/>
          <w:rPrChange w:id="31" w:author="Alex Valdivia" w:date="2025-08-26T15:41:00Z" w16du:dateUtc="2025-08-26T21:41:00Z">
            <w:rPr>
              <w:rFonts w:ascii="Arial Narrow" w:hAnsi="Arial Narrow"/>
              <w:sz w:val="20"/>
              <w:szCs w:val="20"/>
              <w:highlight w:val="lightGray"/>
            </w:rPr>
          </w:rPrChange>
        </w:rPr>
        <w:t>("")</w:t>
      </w:r>
      <w:r w:rsidR="00AC6B2E" w:rsidRPr="008D78D9">
        <w:rPr>
          <w:rFonts w:ascii="Arial Narrow" w:hAnsi="Arial Narrow"/>
          <w:sz w:val="20"/>
          <w:szCs w:val="20"/>
        </w:rPr>
        <w:t xml:space="preserve">, </w:t>
      </w:r>
      <w:del w:id="32" w:author="Alex Valdivia" w:date="2025-08-26T12:00:00Z">
        <w:r w:rsidR="00BD342C" w:rsidRPr="008D78D9" w:rsidDel="00731A85">
          <w:rPr>
            <w:rFonts w:ascii="Arial Narrow" w:eastAsia="Arial Unicode MS" w:hAnsi="Arial Narrow"/>
            <w:b/>
            <w:caps/>
            <w:sz w:val="20"/>
            <w:szCs w:val="20"/>
            <w:rPrChange w:id="33" w:author="Alex Valdivia" w:date="2025-08-26T15:41:00Z" w16du:dateUtc="2025-08-26T21:41:00Z">
              <w:rPr>
                <w:rFonts w:ascii="Arial Narrow" w:eastAsia="Arial Unicode MS" w:hAnsi="Arial Narrow"/>
                <w:b/>
                <w:caps/>
                <w:sz w:val="20"/>
                <w:szCs w:val="20"/>
                <w:highlight w:val="green"/>
              </w:rPr>
            </w:rPrChange>
          </w:rPr>
          <w:delText>PATRICIO</w:delText>
        </w:r>
        <w:r w:rsidR="00D868F9" w:rsidRPr="008D78D9" w:rsidDel="00731A85">
          <w:rPr>
            <w:rFonts w:ascii="Arial Narrow" w:eastAsia="Arial Unicode MS" w:hAnsi="Arial Narrow"/>
            <w:b/>
            <w:caps/>
            <w:sz w:val="20"/>
            <w:szCs w:val="20"/>
            <w:lang w:val="es-ES"/>
            <w:rPrChange w:id="34" w:author="Alex Valdivia" w:date="2025-08-26T15:41:00Z" w16du:dateUtc="2025-08-26T21:41:00Z">
              <w:rPr>
                <w:rFonts w:ascii="Arial Narrow" w:eastAsia="Arial Unicode MS" w:hAnsi="Arial Narrow"/>
                <w:b/>
                <w:caps/>
                <w:sz w:val="20"/>
                <w:szCs w:val="20"/>
                <w:highlight w:val="green"/>
                <w:lang w:val="es-ES"/>
              </w:rPr>
            </w:rPrChange>
          </w:rPr>
          <w:delText xml:space="preserve"> SANCHEZ OTERO</w:delText>
        </w:r>
      </w:del>
      <w:ins w:id="35" w:author="Alex Valdivia" w:date="2025-08-26T12:00:00Z">
        <w:r w:rsidR="00731A85" w:rsidRPr="008D78D9">
          <w:rPr>
            <w:rFonts w:ascii="Arial Narrow" w:eastAsia="Arial Unicode MS" w:hAnsi="Arial Narrow"/>
            <w:b/>
            <w:caps/>
            <w:sz w:val="20"/>
            <w:szCs w:val="20"/>
            <w:rPrChange w:id="36" w:author="Alex Valdivia" w:date="2025-08-26T15:41:00Z" w16du:dateUtc="2025-08-26T21:41:00Z">
              <w:rPr>
                <w:rFonts w:ascii="Arial Narrow" w:eastAsia="Arial Unicode MS" w:hAnsi="Arial Narrow"/>
                <w:b/>
                <w:caps/>
                <w:sz w:val="20"/>
                <w:szCs w:val="20"/>
                <w:highlight w:val="green"/>
              </w:rPr>
            </w:rPrChange>
          </w:rPr>
          <w:t>{{NOMBRE_DEUDOR}}</w:t>
        </w:r>
      </w:ins>
      <w:r w:rsidR="00C55157" w:rsidRPr="008D78D9">
        <w:rPr>
          <w:rFonts w:ascii="Arial Narrow" w:eastAsia="Arial Unicode MS" w:hAnsi="Arial Narrow"/>
          <w:b/>
          <w:caps/>
          <w:sz w:val="20"/>
          <w:szCs w:val="20"/>
        </w:rPr>
        <w:t xml:space="preserve"> </w:t>
      </w:r>
      <w:r w:rsidR="00AA3853" w:rsidRPr="008D78D9">
        <w:rPr>
          <w:rFonts w:ascii="Arial Narrow" w:eastAsia="Arial Unicode MS" w:hAnsi="Arial Narrow"/>
          <w:b/>
          <w:caps/>
          <w:sz w:val="20"/>
          <w:szCs w:val="20"/>
        </w:rPr>
        <w:t>(</w:t>
      </w:r>
      <w:r w:rsidR="00AC6B2E" w:rsidRPr="008D78D9">
        <w:rPr>
          <w:rFonts w:ascii="Arial Narrow" w:hAnsi="Arial Narrow"/>
          <w:sz w:val="20"/>
          <w:szCs w:val="20"/>
        </w:rPr>
        <w:t>el “</w:t>
      </w:r>
      <w:r w:rsidR="00AC6B2E" w:rsidRPr="008D78D9">
        <w:rPr>
          <w:rFonts w:ascii="Arial Narrow" w:hAnsi="Arial Narrow"/>
          <w:sz w:val="20"/>
          <w:szCs w:val="20"/>
          <w:u w:val="single"/>
        </w:rPr>
        <w:t>Suscriptor</w:t>
      </w:r>
      <w:r w:rsidR="00AC6B2E" w:rsidRPr="008D78D9">
        <w:rPr>
          <w:rFonts w:ascii="Arial Narrow" w:hAnsi="Arial Narrow"/>
          <w:sz w:val="20"/>
          <w:szCs w:val="20"/>
        </w:rPr>
        <w:t>”),</w:t>
      </w:r>
      <w:r w:rsidRPr="008D78D9">
        <w:rPr>
          <w:rFonts w:ascii="Arial Narrow" w:hAnsi="Arial Narrow"/>
          <w:sz w:val="20"/>
          <w:szCs w:val="20"/>
        </w:rPr>
        <w:t xml:space="preserve"> </w:t>
      </w:r>
      <w:r w:rsidR="00AC6B2E" w:rsidRPr="008D78D9">
        <w:rPr>
          <w:rFonts w:ascii="Arial Narrow" w:hAnsi="Arial Narrow"/>
          <w:sz w:val="20"/>
          <w:szCs w:val="20"/>
        </w:rPr>
        <w:t xml:space="preserve">promete incondicionalmente pagar a la orden de </w:t>
      </w:r>
      <w:del w:id="37" w:author="Alex Valdivia" w:date="2025-08-26T11:57:00Z">
        <w:r w:rsidR="0006404D" w:rsidRPr="008D78D9" w:rsidDel="00731A85">
          <w:rPr>
            <w:rFonts w:ascii="Arial Narrow" w:eastAsia="Arial Unicode MS" w:hAnsi="Arial Narrow"/>
            <w:caps/>
            <w:sz w:val="20"/>
            <w:szCs w:val="20"/>
            <w:rPrChange w:id="38" w:author="Alex Valdivia" w:date="2025-08-26T15:41:00Z" w16du:dateUtc="2025-08-26T21:41:00Z">
              <w:rPr>
                <w:rFonts w:ascii="Arial Narrow" w:eastAsia="Arial Unicode MS" w:hAnsi="Arial Narrow"/>
                <w:caps/>
                <w:sz w:val="20"/>
                <w:szCs w:val="20"/>
                <w:highlight w:val="lightGray"/>
              </w:rPr>
            </w:rPrChange>
          </w:rPr>
          <w:delText>FOMENTO MEXICANO DE POSGRADOS 101 SAPI DE CV</w:delText>
        </w:r>
      </w:del>
      <w:ins w:id="39" w:author="Alex Valdivia" w:date="2025-08-26T11:57:00Z">
        <w:r w:rsidR="00731A85" w:rsidRPr="008D78D9">
          <w:rPr>
            <w:rFonts w:ascii="Arial Narrow" w:eastAsia="Arial Unicode MS" w:hAnsi="Arial Narrow"/>
            <w:caps/>
            <w:sz w:val="20"/>
            <w:szCs w:val="20"/>
            <w:rPrChange w:id="40" w:author="Alex Valdivia" w:date="2025-08-26T15:41:00Z" w16du:dateUtc="2025-08-26T21:41:00Z">
              <w:rPr>
                <w:rFonts w:ascii="Arial Narrow" w:eastAsia="Arial Unicode MS" w:hAnsi="Arial Narrow"/>
                <w:caps/>
                <w:sz w:val="20"/>
                <w:szCs w:val="20"/>
                <w:highlight w:val="lightGray"/>
              </w:rPr>
            </w:rPrChange>
          </w:rPr>
          <w:t>{{NOMBRE_ACREEDOR}}</w:t>
        </w:r>
      </w:ins>
      <w:r w:rsidR="00DE7DE7" w:rsidRPr="008D78D9">
        <w:rPr>
          <w:rFonts w:ascii="Arial Narrow" w:hAnsi="Arial Narrow"/>
          <w:sz w:val="20"/>
          <w:szCs w:val="20"/>
        </w:rPr>
        <w:t xml:space="preserve">, </w:t>
      </w:r>
      <w:r w:rsidR="00AC6B2E" w:rsidRPr="008D78D9">
        <w:rPr>
          <w:rFonts w:ascii="Arial Narrow" w:hAnsi="Arial Narrow"/>
          <w:sz w:val="20"/>
          <w:szCs w:val="20"/>
        </w:rPr>
        <w:t>en</w:t>
      </w:r>
      <w:del w:id="41" w:author="Alex Valdivia" w:date="2025-08-26T12:11:00Z">
        <w:r w:rsidR="00AC6B2E" w:rsidRPr="008D78D9" w:rsidDel="00731A85">
          <w:rPr>
            <w:rFonts w:ascii="Arial Narrow" w:hAnsi="Arial Narrow"/>
            <w:sz w:val="20"/>
            <w:szCs w:val="20"/>
          </w:rPr>
          <w:delText xml:space="preserve"> </w:delText>
        </w:r>
      </w:del>
      <w:del w:id="42" w:author="Alex Valdivia" w:date="2025-08-26T12:10:00Z">
        <w:r w:rsidR="00AC6B2E" w:rsidRPr="008D78D9" w:rsidDel="00731A85">
          <w:rPr>
            <w:rFonts w:ascii="Arial Narrow" w:hAnsi="Arial Narrow"/>
            <w:sz w:val="20"/>
            <w:szCs w:val="20"/>
          </w:rPr>
          <w:delText>fondos inmediatamente disponibles</w:delText>
        </w:r>
      </w:del>
      <w:ins w:id="43" w:author="Alex Valdivia" w:date="2025-08-26T12:11:00Z">
        <w:r w:rsidR="00731A85" w:rsidRPr="008D78D9">
          <w:t xml:space="preserve"> </w:t>
        </w:r>
        <w:r w:rsidR="00731A85" w:rsidRPr="008D78D9">
          <w:rPr>
            <w:rFonts w:ascii="Arial Narrow" w:hAnsi="Arial Narrow"/>
            <w:sz w:val="20"/>
            <w:szCs w:val="20"/>
          </w:rPr>
          <w:t>{{</w:t>
        </w:r>
        <w:proofErr w:type="spellStart"/>
        <w:r w:rsidR="00731A85" w:rsidRPr="008D78D9">
          <w:rPr>
            <w:rFonts w:ascii="Arial Narrow" w:hAnsi="Arial Narrow"/>
            <w:sz w:val="20"/>
            <w:szCs w:val="20"/>
          </w:rPr>
          <w:t>forma_pago</w:t>
        </w:r>
        <w:proofErr w:type="spellEnd"/>
        <w:r w:rsidR="00731A85" w:rsidRPr="008D78D9">
          <w:rPr>
            <w:rFonts w:ascii="Arial Narrow" w:hAnsi="Arial Narrow"/>
            <w:sz w:val="20"/>
            <w:szCs w:val="20"/>
          </w:rPr>
          <w:t>}}</w:t>
        </w:r>
      </w:ins>
      <w:r w:rsidR="00AC6B2E" w:rsidRPr="008D78D9">
        <w:rPr>
          <w:rFonts w:ascii="Arial Narrow" w:hAnsi="Arial Narrow"/>
          <w:sz w:val="20"/>
          <w:szCs w:val="20"/>
        </w:rPr>
        <w:t xml:space="preserve">, </w:t>
      </w:r>
      <w:r w:rsidR="00407232" w:rsidRPr="008D78D9">
        <w:rPr>
          <w:rFonts w:ascii="Arial Narrow" w:hAnsi="Arial Narrow"/>
          <w:sz w:val="20"/>
          <w:szCs w:val="20"/>
          <w:lang w:val="es-ES"/>
        </w:rPr>
        <w:t xml:space="preserve">la suma principal </w:t>
      </w:r>
      <w:r w:rsidR="00407232" w:rsidRPr="008D78D9">
        <w:rPr>
          <w:rFonts w:ascii="Arial Narrow" w:hAnsi="Arial Narrow"/>
          <w:sz w:val="20"/>
          <w:szCs w:val="20"/>
          <w:lang w:val="es-ES"/>
          <w:rPrChange w:id="44" w:author="Alex Valdivia" w:date="2025-08-26T15:41:00Z" w16du:dateUtc="2025-08-26T21:41:00Z">
            <w:rPr>
              <w:rFonts w:ascii="Arial Narrow" w:hAnsi="Arial Narrow"/>
              <w:sz w:val="20"/>
              <w:szCs w:val="20"/>
              <w:highlight w:val="green"/>
              <w:lang w:val="es-ES"/>
            </w:rPr>
          </w:rPrChange>
        </w:rPr>
        <w:t xml:space="preserve">de </w:t>
      </w:r>
      <w:bookmarkStart w:id="45" w:name="_Hlk80107176"/>
      <w:r w:rsidR="00D868F9" w:rsidRPr="008D78D9">
        <w:rPr>
          <w:rFonts w:ascii="Arial Narrow" w:hAnsi="Arial Narrow"/>
          <w:b/>
          <w:bCs/>
          <w:sz w:val="20"/>
          <w:szCs w:val="20"/>
          <w:lang w:val="es-ES"/>
          <w:rPrChange w:id="46" w:author="Alex Valdivia" w:date="2025-08-26T15:41:00Z" w16du:dateUtc="2025-08-26T21:41:00Z">
            <w:rPr>
              <w:rFonts w:ascii="Arial Narrow" w:hAnsi="Arial Narrow"/>
              <w:b/>
              <w:bCs/>
              <w:sz w:val="20"/>
              <w:szCs w:val="20"/>
              <w:highlight w:val="green"/>
              <w:lang w:val="es-ES"/>
            </w:rPr>
          </w:rPrChange>
        </w:rPr>
        <w:t>$</w:t>
      </w:r>
      <w:bookmarkStart w:id="47" w:name="_Hlk109643384"/>
      <w:del w:id="48" w:author="Alex Valdivia" w:date="2025-08-26T12:01:00Z">
        <w:r w:rsidR="00D868F9" w:rsidRPr="008D78D9" w:rsidDel="00731A85">
          <w:rPr>
            <w:rFonts w:ascii="Arial Narrow" w:hAnsi="Arial Narrow"/>
            <w:b/>
            <w:bCs/>
            <w:sz w:val="20"/>
            <w:szCs w:val="20"/>
            <w:lang w:val="es-ES"/>
            <w:rPrChange w:id="49" w:author="Alex Valdivia" w:date="2025-08-26T15:41:00Z" w16du:dateUtc="2025-08-26T21:41:00Z">
              <w:rPr>
                <w:rFonts w:ascii="Arial Narrow" w:hAnsi="Arial Narrow"/>
                <w:b/>
                <w:bCs/>
                <w:sz w:val="20"/>
                <w:szCs w:val="20"/>
                <w:highlight w:val="green"/>
                <w:lang w:val="es-ES"/>
              </w:rPr>
            </w:rPrChange>
          </w:rPr>
          <w:delText>3</w:delText>
        </w:r>
        <w:r w:rsidR="00BD342C" w:rsidRPr="008D78D9" w:rsidDel="00731A85">
          <w:rPr>
            <w:rFonts w:ascii="Arial Narrow" w:hAnsi="Arial Narrow"/>
            <w:b/>
            <w:bCs/>
            <w:sz w:val="20"/>
            <w:szCs w:val="20"/>
            <w:lang w:val="es-ES"/>
            <w:rPrChange w:id="50" w:author="Alex Valdivia" w:date="2025-08-26T15:41:00Z" w16du:dateUtc="2025-08-26T21:41:00Z">
              <w:rPr>
                <w:rFonts w:ascii="Arial Narrow" w:hAnsi="Arial Narrow"/>
                <w:b/>
                <w:bCs/>
                <w:sz w:val="20"/>
                <w:szCs w:val="20"/>
                <w:highlight w:val="green"/>
                <w:lang w:val="es-ES"/>
              </w:rPr>
            </w:rPrChange>
          </w:rPr>
          <w:delText>49,000.00</w:delText>
        </w:r>
      </w:del>
      <w:ins w:id="51" w:author="Alex Valdivia" w:date="2025-08-26T12:01:00Z">
        <w:r w:rsidR="00731A85" w:rsidRPr="008D78D9">
          <w:rPr>
            <w:rFonts w:ascii="Arial Narrow" w:hAnsi="Arial Narrow"/>
            <w:b/>
            <w:bCs/>
            <w:sz w:val="20"/>
            <w:szCs w:val="20"/>
            <w:lang w:val="es-ES"/>
            <w:rPrChange w:id="52" w:author="Alex Valdivia" w:date="2025-08-26T15:41:00Z" w16du:dateUtc="2025-08-26T21:41:00Z">
              <w:rPr>
                <w:rFonts w:ascii="Arial Narrow" w:hAnsi="Arial Narrow"/>
                <w:b/>
                <w:bCs/>
                <w:sz w:val="20"/>
                <w:szCs w:val="20"/>
                <w:highlight w:val="green"/>
                <w:lang w:val="es-ES"/>
              </w:rPr>
            </w:rPrChange>
          </w:rPr>
          <w:t>{{</w:t>
        </w:r>
        <w:proofErr w:type="spellStart"/>
        <w:r w:rsidR="00731A85" w:rsidRPr="008D78D9">
          <w:rPr>
            <w:rFonts w:ascii="Arial Narrow" w:hAnsi="Arial Narrow"/>
            <w:b/>
            <w:bCs/>
            <w:sz w:val="20"/>
            <w:szCs w:val="20"/>
            <w:lang w:val="es-ES"/>
            <w:rPrChange w:id="53" w:author="Alex Valdivia" w:date="2025-08-26T15:41:00Z" w16du:dateUtc="2025-08-26T21:41:00Z">
              <w:rPr>
                <w:rFonts w:ascii="Arial Narrow" w:hAnsi="Arial Narrow"/>
                <w:b/>
                <w:bCs/>
                <w:sz w:val="20"/>
                <w:szCs w:val="20"/>
                <w:highlight w:val="green"/>
                <w:lang w:val="es-ES"/>
              </w:rPr>
            </w:rPrChange>
          </w:rPr>
          <w:t>monto_principal</w:t>
        </w:r>
        <w:proofErr w:type="spellEnd"/>
        <w:r w:rsidR="00731A85" w:rsidRPr="008D78D9">
          <w:rPr>
            <w:rFonts w:ascii="Arial Narrow" w:hAnsi="Arial Narrow"/>
            <w:b/>
            <w:bCs/>
            <w:sz w:val="20"/>
            <w:szCs w:val="20"/>
            <w:lang w:val="es-ES"/>
            <w:rPrChange w:id="54" w:author="Alex Valdivia" w:date="2025-08-26T15:41:00Z" w16du:dateUtc="2025-08-26T21:41:00Z">
              <w:rPr>
                <w:rFonts w:ascii="Arial Narrow" w:hAnsi="Arial Narrow"/>
                <w:b/>
                <w:bCs/>
                <w:sz w:val="20"/>
                <w:szCs w:val="20"/>
                <w:highlight w:val="green"/>
                <w:lang w:val="es-ES"/>
              </w:rPr>
            </w:rPrChange>
          </w:rPr>
          <w:t>}}</w:t>
        </w:r>
      </w:ins>
      <w:r w:rsidR="00D868F9" w:rsidRPr="008D78D9">
        <w:rPr>
          <w:rFonts w:ascii="Arial Narrow" w:hAnsi="Arial Narrow"/>
          <w:b/>
          <w:bCs/>
          <w:sz w:val="20"/>
          <w:szCs w:val="20"/>
          <w:lang w:val="es-ES"/>
          <w:rPrChange w:id="55" w:author="Alex Valdivia" w:date="2025-08-26T15:41:00Z" w16du:dateUtc="2025-08-26T21:41:00Z">
            <w:rPr>
              <w:rFonts w:ascii="Arial Narrow" w:hAnsi="Arial Narrow"/>
              <w:b/>
              <w:bCs/>
              <w:sz w:val="20"/>
              <w:szCs w:val="20"/>
              <w:highlight w:val="green"/>
              <w:lang w:val="es-ES"/>
            </w:rPr>
          </w:rPrChange>
        </w:rPr>
        <w:t xml:space="preserve"> M.N. (</w:t>
      </w:r>
      <w:del w:id="56" w:author="Alex Valdivia" w:date="2025-08-26T12:05:00Z">
        <w:r w:rsidR="00D868F9" w:rsidRPr="008D78D9" w:rsidDel="00731A85">
          <w:rPr>
            <w:rFonts w:ascii="Arial Narrow" w:hAnsi="Arial Narrow"/>
            <w:b/>
            <w:bCs/>
            <w:sz w:val="20"/>
            <w:szCs w:val="20"/>
            <w:lang w:val="es-ES"/>
            <w:rPrChange w:id="57" w:author="Alex Valdivia" w:date="2025-08-26T15:41:00Z" w16du:dateUtc="2025-08-26T21:41:00Z">
              <w:rPr>
                <w:rFonts w:ascii="Arial Narrow" w:hAnsi="Arial Narrow"/>
                <w:b/>
                <w:bCs/>
                <w:sz w:val="20"/>
                <w:szCs w:val="20"/>
                <w:highlight w:val="green"/>
                <w:lang w:val="es-ES"/>
              </w:rPr>
            </w:rPrChange>
          </w:rPr>
          <w:delText>Trescientos</w:delText>
        </w:r>
        <w:r w:rsidR="00BD342C" w:rsidRPr="008D78D9" w:rsidDel="00731A85">
          <w:rPr>
            <w:rFonts w:ascii="Arial Narrow" w:hAnsi="Arial Narrow"/>
            <w:b/>
            <w:bCs/>
            <w:sz w:val="20"/>
            <w:szCs w:val="20"/>
            <w:lang w:val="es-ES"/>
            <w:rPrChange w:id="58" w:author="Alex Valdivia" w:date="2025-08-26T15:41:00Z" w16du:dateUtc="2025-08-26T21:41:00Z">
              <w:rPr>
                <w:rFonts w:ascii="Arial Narrow" w:hAnsi="Arial Narrow"/>
                <w:b/>
                <w:bCs/>
                <w:sz w:val="20"/>
                <w:szCs w:val="20"/>
                <w:highlight w:val="green"/>
                <w:lang w:val="es-ES"/>
              </w:rPr>
            </w:rPrChange>
          </w:rPr>
          <w:delText xml:space="preserve"> cuarenta y nueve mil </w:delText>
        </w:r>
        <w:r w:rsidR="00D868F9" w:rsidRPr="008D78D9" w:rsidDel="00731A85">
          <w:rPr>
            <w:rFonts w:ascii="Arial Narrow" w:hAnsi="Arial Narrow"/>
            <w:b/>
            <w:bCs/>
            <w:sz w:val="20"/>
            <w:szCs w:val="20"/>
            <w:lang w:val="es-ES"/>
            <w:rPrChange w:id="59" w:author="Alex Valdivia" w:date="2025-08-26T15:41:00Z" w16du:dateUtc="2025-08-26T21:41:00Z">
              <w:rPr>
                <w:rFonts w:ascii="Arial Narrow" w:hAnsi="Arial Narrow"/>
                <w:b/>
                <w:bCs/>
                <w:sz w:val="20"/>
                <w:szCs w:val="20"/>
                <w:highlight w:val="green"/>
                <w:lang w:val="es-ES"/>
              </w:rPr>
            </w:rPrChange>
          </w:rPr>
          <w:delText xml:space="preserve">pesos </w:delText>
        </w:r>
        <w:r w:rsidR="00BD342C" w:rsidRPr="008D78D9" w:rsidDel="00731A85">
          <w:rPr>
            <w:rFonts w:ascii="Arial Narrow" w:hAnsi="Arial Narrow"/>
            <w:b/>
            <w:bCs/>
            <w:sz w:val="20"/>
            <w:szCs w:val="20"/>
            <w:lang w:val="es-ES"/>
            <w:rPrChange w:id="60" w:author="Alex Valdivia" w:date="2025-08-26T15:41:00Z" w16du:dateUtc="2025-08-26T21:41:00Z">
              <w:rPr>
                <w:rFonts w:ascii="Arial Narrow" w:hAnsi="Arial Narrow"/>
                <w:b/>
                <w:bCs/>
                <w:sz w:val="20"/>
                <w:szCs w:val="20"/>
                <w:highlight w:val="green"/>
                <w:lang w:val="es-ES"/>
              </w:rPr>
            </w:rPrChange>
          </w:rPr>
          <w:delText>00</w:delText>
        </w:r>
        <w:r w:rsidR="00D868F9" w:rsidRPr="008D78D9" w:rsidDel="00731A85">
          <w:rPr>
            <w:rFonts w:ascii="Arial Narrow" w:hAnsi="Arial Narrow"/>
            <w:b/>
            <w:bCs/>
            <w:sz w:val="20"/>
            <w:szCs w:val="20"/>
            <w:lang w:val="es-ES"/>
            <w:rPrChange w:id="61" w:author="Alex Valdivia" w:date="2025-08-26T15:41:00Z" w16du:dateUtc="2025-08-26T21:41:00Z">
              <w:rPr>
                <w:rFonts w:ascii="Arial Narrow" w:hAnsi="Arial Narrow"/>
                <w:b/>
                <w:bCs/>
                <w:sz w:val="20"/>
                <w:szCs w:val="20"/>
                <w:highlight w:val="green"/>
                <w:lang w:val="es-ES"/>
              </w:rPr>
            </w:rPrChange>
          </w:rPr>
          <w:delText>/100 Moneda Nacional</w:delText>
        </w:r>
      </w:del>
      <w:ins w:id="62" w:author="Alex Valdivia" w:date="2025-08-26T12:05:00Z">
        <w:r w:rsidR="00731A85" w:rsidRPr="008D78D9">
          <w:rPr>
            <w:rFonts w:ascii="Arial Narrow" w:hAnsi="Arial Narrow"/>
            <w:b/>
            <w:bCs/>
            <w:sz w:val="20"/>
            <w:szCs w:val="20"/>
            <w:lang w:val="es-ES"/>
            <w:rPrChange w:id="63" w:author="Alex Valdivia" w:date="2025-08-26T15:41:00Z" w16du:dateUtc="2025-08-26T21:41:00Z">
              <w:rPr>
                <w:rFonts w:ascii="Arial Narrow" w:hAnsi="Arial Narrow"/>
                <w:b/>
                <w:bCs/>
                <w:sz w:val="20"/>
                <w:szCs w:val="20"/>
                <w:highlight w:val="green"/>
                <w:lang w:val="es-ES"/>
              </w:rPr>
            </w:rPrChange>
          </w:rPr>
          <w:t>{{</w:t>
        </w:r>
        <w:proofErr w:type="spellStart"/>
        <w:r w:rsidR="00731A85" w:rsidRPr="008D78D9">
          <w:rPr>
            <w:rFonts w:ascii="Arial Narrow" w:hAnsi="Arial Narrow"/>
            <w:b/>
            <w:bCs/>
            <w:sz w:val="20"/>
            <w:szCs w:val="20"/>
            <w:lang w:val="es-ES"/>
            <w:rPrChange w:id="64" w:author="Alex Valdivia" w:date="2025-08-26T15:41:00Z" w16du:dateUtc="2025-08-26T21:41:00Z">
              <w:rPr>
                <w:rFonts w:ascii="Arial Narrow" w:hAnsi="Arial Narrow"/>
                <w:b/>
                <w:bCs/>
                <w:sz w:val="20"/>
                <w:szCs w:val="20"/>
                <w:highlight w:val="green"/>
                <w:lang w:val="es-ES"/>
              </w:rPr>
            </w:rPrChange>
          </w:rPr>
          <w:t>monto_principal_texto</w:t>
        </w:r>
        <w:proofErr w:type="spellEnd"/>
        <w:r w:rsidR="00731A85" w:rsidRPr="008D78D9">
          <w:rPr>
            <w:rFonts w:ascii="Arial Narrow" w:hAnsi="Arial Narrow"/>
            <w:b/>
            <w:bCs/>
            <w:sz w:val="20"/>
            <w:szCs w:val="20"/>
            <w:lang w:val="es-ES"/>
            <w:rPrChange w:id="65" w:author="Alex Valdivia" w:date="2025-08-26T15:41:00Z" w16du:dateUtc="2025-08-26T21:41:00Z">
              <w:rPr>
                <w:rFonts w:ascii="Arial Narrow" w:hAnsi="Arial Narrow"/>
                <w:b/>
                <w:bCs/>
                <w:sz w:val="20"/>
                <w:szCs w:val="20"/>
                <w:highlight w:val="green"/>
                <w:lang w:val="es-ES"/>
              </w:rPr>
            </w:rPrChange>
          </w:rPr>
          <w:t>}}</w:t>
        </w:r>
      </w:ins>
      <w:r w:rsidR="00D868F9" w:rsidRPr="008D78D9">
        <w:rPr>
          <w:rFonts w:ascii="Arial Narrow" w:hAnsi="Arial Narrow"/>
          <w:b/>
          <w:bCs/>
          <w:sz w:val="20"/>
          <w:szCs w:val="20"/>
          <w:lang w:val="es-ES"/>
          <w:rPrChange w:id="66" w:author="Alex Valdivia" w:date="2025-08-26T15:41:00Z" w16du:dateUtc="2025-08-26T21:41:00Z">
            <w:rPr>
              <w:rFonts w:ascii="Arial Narrow" w:hAnsi="Arial Narrow"/>
              <w:b/>
              <w:bCs/>
              <w:sz w:val="20"/>
              <w:szCs w:val="20"/>
              <w:highlight w:val="green"/>
              <w:lang w:val="es-ES"/>
            </w:rPr>
          </w:rPrChange>
        </w:rPr>
        <w:t>)</w:t>
      </w:r>
      <w:bookmarkEnd w:id="45"/>
      <w:bookmarkEnd w:id="47"/>
      <w:r w:rsidR="009B12E8" w:rsidRPr="008D78D9">
        <w:rPr>
          <w:rFonts w:ascii="Arial Narrow" w:hAnsi="Arial Narrow"/>
          <w:sz w:val="20"/>
          <w:szCs w:val="20"/>
          <w:lang w:val="es-ES"/>
          <w:rPrChange w:id="67" w:author="Alex Valdivia" w:date="2025-08-26T15:41:00Z" w16du:dateUtc="2025-08-26T21:41:00Z">
            <w:rPr>
              <w:rFonts w:ascii="Arial Narrow" w:hAnsi="Arial Narrow"/>
              <w:sz w:val="20"/>
              <w:szCs w:val="20"/>
              <w:highlight w:val="green"/>
              <w:lang w:val="es-ES"/>
            </w:rPr>
          </w:rPrChange>
        </w:rPr>
        <w:t>,</w:t>
      </w:r>
      <w:r w:rsidR="00407232" w:rsidRPr="008D78D9">
        <w:rPr>
          <w:rFonts w:ascii="Arial Narrow" w:hAnsi="Arial Narrow"/>
          <w:sz w:val="20"/>
          <w:szCs w:val="20"/>
          <w:lang w:val="es-ES"/>
        </w:rPr>
        <w:t xml:space="preserve"> en </w:t>
      </w:r>
      <w:del w:id="68" w:author="Alex Valdivia" w:date="2025-08-26T12:05:00Z">
        <w:r w:rsidR="000E2713" w:rsidRPr="008D78D9" w:rsidDel="00731A85">
          <w:rPr>
            <w:rFonts w:ascii="Arial Narrow" w:hAnsi="Arial Narrow"/>
            <w:b/>
            <w:bCs/>
            <w:sz w:val="20"/>
            <w:szCs w:val="20"/>
            <w:lang w:val="es-ES"/>
            <w:rPrChange w:id="69" w:author="Alex Valdivia" w:date="2025-08-26T15:41:00Z" w16du:dateUtc="2025-08-26T21:41:00Z">
              <w:rPr>
                <w:rFonts w:ascii="Arial Narrow" w:hAnsi="Arial Narrow"/>
                <w:b/>
                <w:bCs/>
                <w:sz w:val="20"/>
                <w:szCs w:val="20"/>
                <w:highlight w:val="green"/>
                <w:lang w:val="es-ES"/>
              </w:rPr>
            </w:rPrChange>
          </w:rPr>
          <w:delText>48</w:delText>
        </w:r>
      </w:del>
      <w:ins w:id="70" w:author="Alex Valdivia" w:date="2025-08-26T12:05:00Z">
        <w:r w:rsidR="00731A85" w:rsidRPr="008D78D9">
          <w:rPr>
            <w:rFonts w:ascii="Arial Narrow" w:hAnsi="Arial Narrow"/>
            <w:b/>
            <w:bCs/>
            <w:sz w:val="20"/>
            <w:szCs w:val="20"/>
            <w:lang w:val="es-ES"/>
            <w:rPrChange w:id="71" w:author="Alex Valdivia" w:date="2025-08-26T15:41:00Z" w16du:dateUtc="2025-08-26T21:41:00Z">
              <w:rPr>
                <w:rFonts w:ascii="Arial Narrow" w:hAnsi="Arial Narrow"/>
                <w:b/>
                <w:bCs/>
                <w:sz w:val="20"/>
                <w:szCs w:val="20"/>
                <w:highlight w:val="green"/>
                <w:lang w:val="es-ES"/>
              </w:rPr>
            </w:rPrChange>
          </w:rPr>
          <w:t>{{</w:t>
        </w:r>
        <w:proofErr w:type="spellStart"/>
        <w:r w:rsidR="00731A85" w:rsidRPr="008D78D9">
          <w:rPr>
            <w:rFonts w:ascii="Arial Narrow" w:hAnsi="Arial Narrow"/>
            <w:b/>
            <w:bCs/>
            <w:sz w:val="20"/>
            <w:szCs w:val="20"/>
            <w:lang w:val="es-ES"/>
            <w:rPrChange w:id="72" w:author="Alex Valdivia" w:date="2025-08-26T15:41:00Z" w16du:dateUtc="2025-08-26T21:41:00Z">
              <w:rPr>
                <w:rFonts w:ascii="Arial Narrow" w:hAnsi="Arial Narrow"/>
                <w:b/>
                <w:bCs/>
                <w:sz w:val="20"/>
                <w:szCs w:val="20"/>
                <w:highlight w:val="green"/>
                <w:lang w:val="es-ES"/>
              </w:rPr>
            </w:rPrChange>
          </w:rPr>
          <w:t>numero_pagos</w:t>
        </w:r>
        <w:proofErr w:type="spellEnd"/>
        <w:r w:rsidR="00731A85" w:rsidRPr="008D78D9">
          <w:rPr>
            <w:rFonts w:ascii="Arial Narrow" w:hAnsi="Arial Narrow"/>
            <w:b/>
            <w:bCs/>
            <w:sz w:val="20"/>
            <w:szCs w:val="20"/>
            <w:lang w:val="es-ES"/>
            <w:rPrChange w:id="73" w:author="Alex Valdivia" w:date="2025-08-26T15:41:00Z" w16du:dateUtc="2025-08-26T21:41:00Z">
              <w:rPr>
                <w:rFonts w:ascii="Arial Narrow" w:hAnsi="Arial Narrow"/>
                <w:b/>
                <w:bCs/>
                <w:sz w:val="20"/>
                <w:szCs w:val="20"/>
                <w:highlight w:val="green"/>
                <w:lang w:val="es-ES"/>
              </w:rPr>
            </w:rPrChange>
          </w:rPr>
          <w:t>}}</w:t>
        </w:r>
      </w:ins>
      <w:r w:rsidR="00265C0D" w:rsidRPr="008D78D9">
        <w:rPr>
          <w:rFonts w:ascii="Arial Narrow" w:eastAsia="Arial Unicode MS" w:hAnsi="Arial Narrow"/>
          <w:b/>
          <w:caps/>
          <w:sz w:val="20"/>
          <w:szCs w:val="20"/>
          <w:rPrChange w:id="74" w:author="Alex Valdivia" w:date="2025-08-26T15:41:00Z" w16du:dateUtc="2025-08-26T21:41:00Z">
            <w:rPr>
              <w:rFonts w:ascii="Arial Narrow" w:eastAsia="Arial Unicode MS" w:hAnsi="Arial Narrow"/>
              <w:b/>
              <w:caps/>
              <w:sz w:val="20"/>
              <w:szCs w:val="20"/>
              <w:highlight w:val="green"/>
            </w:rPr>
          </w:rPrChange>
        </w:rPr>
        <w:t xml:space="preserve"> </w:t>
      </w:r>
      <w:r w:rsidR="00B14E52" w:rsidRPr="008D78D9">
        <w:rPr>
          <w:rFonts w:ascii="Arial Narrow" w:hAnsi="Arial Narrow"/>
          <w:b/>
          <w:sz w:val="20"/>
          <w:szCs w:val="20"/>
          <w:lang w:val="es-ES"/>
          <w:rPrChange w:id="75" w:author="Alex Valdivia" w:date="2025-08-26T15:41:00Z" w16du:dateUtc="2025-08-26T21:41:00Z">
            <w:rPr>
              <w:rFonts w:ascii="Arial Narrow" w:hAnsi="Arial Narrow"/>
              <w:b/>
              <w:sz w:val="20"/>
              <w:szCs w:val="20"/>
              <w:highlight w:val="green"/>
              <w:lang w:val="es-ES"/>
            </w:rPr>
          </w:rPrChange>
        </w:rPr>
        <w:t>(</w:t>
      </w:r>
      <w:r w:rsidR="000E2713" w:rsidRPr="008D78D9">
        <w:rPr>
          <w:rFonts w:ascii="Arial Narrow" w:hAnsi="Arial Narrow"/>
          <w:b/>
          <w:sz w:val="20"/>
          <w:szCs w:val="20"/>
          <w:lang w:val="es-ES"/>
          <w:rPrChange w:id="76" w:author="Alex Valdivia" w:date="2025-08-26T15:41:00Z" w16du:dateUtc="2025-08-26T21:41:00Z">
            <w:rPr>
              <w:rFonts w:ascii="Arial Narrow" w:hAnsi="Arial Narrow"/>
              <w:b/>
              <w:sz w:val="20"/>
              <w:szCs w:val="20"/>
              <w:highlight w:val="green"/>
              <w:lang w:val="es-ES"/>
            </w:rPr>
          </w:rPrChange>
        </w:rPr>
        <w:t>Cuarenta y ocho</w:t>
      </w:r>
      <w:r w:rsidR="00407232" w:rsidRPr="008D78D9">
        <w:rPr>
          <w:rFonts w:ascii="Arial Narrow" w:hAnsi="Arial Narrow"/>
          <w:b/>
          <w:sz w:val="20"/>
          <w:szCs w:val="20"/>
          <w:lang w:val="es-ES"/>
          <w:rPrChange w:id="77" w:author="Alex Valdivia" w:date="2025-08-26T15:41:00Z" w16du:dateUtc="2025-08-26T21:41:00Z">
            <w:rPr>
              <w:rFonts w:ascii="Arial Narrow" w:hAnsi="Arial Narrow"/>
              <w:b/>
              <w:sz w:val="20"/>
              <w:szCs w:val="20"/>
              <w:highlight w:val="green"/>
              <w:lang w:val="es-ES"/>
            </w:rPr>
          </w:rPrChange>
        </w:rPr>
        <w:t>)</w:t>
      </w:r>
      <w:r w:rsidR="00407232" w:rsidRPr="008D78D9">
        <w:rPr>
          <w:rFonts w:ascii="Arial Narrow" w:hAnsi="Arial Narrow"/>
          <w:sz w:val="20"/>
          <w:szCs w:val="20"/>
          <w:lang w:val="es-ES"/>
        </w:rPr>
        <w:t xml:space="preserve"> </w:t>
      </w:r>
      <w:del w:id="78" w:author="Alex Valdivia" w:date="2025-08-26T12:05:00Z">
        <w:r w:rsidR="00407232" w:rsidRPr="008D78D9" w:rsidDel="00731A85">
          <w:rPr>
            <w:rFonts w:ascii="Arial Narrow" w:hAnsi="Arial Narrow"/>
            <w:sz w:val="20"/>
            <w:szCs w:val="20"/>
            <w:lang w:val="es-ES"/>
          </w:rPr>
          <w:delText xml:space="preserve">abonos </w:delText>
        </w:r>
        <w:r w:rsidR="009F3AF9" w:rsidRPr="008D78D9" w:rsidDel="00731A85">
          <w:rPr>
            <w:rFonts w:ascii="Arial Narrow" w:hAnsi="Arial Narrow"/>
            <w:sz w:val="20"/>
            <w:szCs w:val="20"/>
            <w:lang w:val="es-ES"/>
          </w:rPr>
          <w:delText>mensuales</w:delText>
        </w:r>
        <w:r w:rsidR="00407232" w:rsidRPr="008D78D9" w:rsidDel="00731A85">
          <w:rPr>
            <w:rFonts w:ascii="Arial Narrow" w:hAnsi="Arial Narrow"/>
            <w:sz w:val="20"/>
            <w:szCs w:val="20"/>
            <w:lang w:val="es-ES"/>
          </w:rPr>
          <w:delText xml:space="preserve"> y consecutivos</w:delText>
        </w:r>
      </w:del>
      <w:ins w:id="79" w:author="Alex Valdivia" w:date="2025-08-26T12:05:00Z">
        <w:r w:rsidR="00731A85" w:rsidRPr="008D78D9">
          <w:rPr>
            <w:rFonts w:ascii="Arial Narrow" w:hAnsi="Arial Narrow"/>
            <w:sz w:val="20"/>
            <w:szCs w:val="20"/>
            <w:lang w:val="es-ES"/>
          </w:rPr>
          <w:t>{{</w:t>
        </w:r>
        <w:proofErr w:type="spellStart"/>
        <w:r w:rsidR="00731A85" w:rsidRPr="008D78D9">
          <w:rPr>
            <w:rFonts w:ascii="Arial Narrow" w:hAnsi="Arial Narrow"/>
            <w:sz w:val="20"/>
            <w:szCs w:val="20"/>
            <w:lang w:val="es-ES"/>
          </w:rPr>
          <w:t>tipo_pago</w:t>
        </w:r>
        <w:proofErr w:type="spellEnd"/>
        <w:r w:rsidR="00731A85" w:rsidRPr="008D78D9">
          <w:rPr>
            <w:rFonts w:ascii="Arial Narrow" w:hAnsi="Arial Narrow"/>
            <w:sz w:val="20"/>
            <w:szCs w:val="20"/>
            <w:lang w:val="es-ES"/>
          </w:rPr>
          <w:t>}}</w:t>
        </w:r>
      </w:ins>
      <w:r w:rsidR="00407232" w:rsidRPr="008D78D9">
        <w:rPr>
          <w:rFonts w:ascii="Arial Narrow" w:hAnsi="Arial Narrow"/>
          <w:sz w:val="20"/>
          <w:szCs w:val="20"/>
          <w:lang w:val="es-ES"/>
        </w:rPr>
        <w:t>, cada uno por la cantidad y en las fechas de vencimiento</w:t>
      </w:r>
      <w:r w:rsidR="00F13EDD" w:rsidRPr="008D78D9">
        <w:rPr>
          <w:rFonts w:ascii="Arial Narrow" w:hAnsi="Arial Narrow"/>
          <w:sz w:val="20"/>
          <w:szCs w:val="20"/>
          <w:lang w:val="es-ES"/>
        </w:rPr>
        <w:t xml:space="preserve"> (cada una, una “</w:t>
      </w:r>
      <w:r w:rsidR="00F13EDD" w:rsidRPr="008D78D9">
        <w:rPr>
          <w:rFonts w:ascii="Arial Narrow" w:hAnsi="Arial Narrow"/>
          <w:sz w:val="20"/>
          <w:szCs w:val="20"/>
          <w:u w:val="single"/>
          <w:lang w:val="es-ES"/>
        </w:rPr>
        <w:t xml:space="preserve">Fecha de </w:t>
      </w:r>
      <w:r w:rsidR="00FE5461" w:rsidRPr="008D78D9">
        <w:rPr>
          <w:rFonts w:ascii="Arial Narrow" w:hAnsi="Arial Narrow"/>
          <w:sz w:val="20"/>
          <w:szCs w:val="20"/>
          <w:u w:val="single"/>
          <w:lang w:val="es-ES"/>
        </w:rPr>
        <w:t>Pago</w:t>
      </w:r>
      <w:r w:rsidR="00F13EDD" w:rsidRPr="008D78D9">
        <w:rPr>
          <w:rFonts w:ascii="Arial Narrow" w:hAnsi="Arial Narrow"/>
          <w:sz w:val="20"/>
          <w:szCs w:val="20"/>
          <w:lang w:val="es-ES"/>
        </w:rPr>
        <w:t>”)</w:t>
      </w:r>
      <w:r w:rsidR="00407232" w:rsidRPr="008D78D9">
        <w:rPr>
          <w:rFonts w:ascii="Arial Narrow" w:hAnsi="Arial Narrow"/>
          <w:sz w:val="20"/>
          <w:szCs w:val="20"/>
          <w:lang w:val="es-ES"/>
        </w:rPr>
        <w:t xml:space="preserve"> que se mencionan a</w:t>
      </w:r>
      <w:r w:rsidR="00DC5BE0" w:rsidRPr="008D78D9">
        <w:rPr>
          <w:rFonts w:ascii="Arial Narrow" w:hAnsi="Arial Narrow"/>
          <w:sz w:val="20"/>
          <w:szCs w:val="20"/>
          <w:lang w:val="es-ES"/>
        </w:rPr>
        <w:t xml:space="preserve"> </w:t>
      </w:r>
      <w:r w:rsidR="00407232" w:rsidRPr="008D78D9">
        <w:rPr>
          <w:rFonts w:ascii="Arial Narrow" w:hAnsi="Arial Narrow"/>
          <w:sz w:val="20"/>
          <w:szCs w:val="20"/>
          <w:lang w:val="es-ES"/>
        </w:rPr>
        <w:t>continuació</w:t>
      </w:r>
      <w:r w:rsidR="00272300" w:rsidRPr="008D78D9">
        <w:rPr>
          <w:rFonts w:ascii="Arial Narrow" w:hAnsi="Arial Narrow"/>
          <w:sz w:val="20"/>
          <w:szCs w:val="20"/>
          <w:lang w:val="es-ES"/>
        </w:rPr>
        <w:t>n.</w:t>
      </w:r>
    </w:p>
    <w:p w14:paraId="63416058" w14:textId="77777777" w:rsidR="00C55157" w:rsidRPr="008567AD" w:rsidRDefault="00C55157" w:rsidP="00153610">
      <w:pPr>
        <w:tabs>
          <w:tab w:val="left" w:pos="-720"/>
        </w:tabs>
        <w:suppressAutoHyphens/>
        <w:ind w:left="-426" w:right="-567"/>
        <w:jc w:val="both"/>
        <w:rPr>
          <w:rFonts w:ascii="Arial Narrow" w:hAnsi="Arial Narrow"/>
          <w:sz w:val="20"/>
          <w:szCs w:val="20"/>
          <w:lang w:val="es-ES"/>
        </w:rPr>
      </w:pPr>
    </w:p>
    <w:tbl>
      <w:tblPr>
        <w:tblW w:w="11410" w:type="dxa"/>
        <w:tblInd w:w="-497" w:type="dxa"/>
        <w:tblCellMar>
          <w:left w:w="70" w:type="dxa"/>
          <w:right w:w="70" w:type="dxa"/>
        </w:tblCellMar>
        <w:tblLook w:val="04A0" w:firstRow="1" w:lastRow="0" w:firstColumn="1" w:lastColumn="0" w:noHBand="0" w:noVBand="1"/>
      </w:tblPr>
      <w:tblGrid>
        <w:gridCol w:w="567"/>
        <w:gridCol w:w="993"/>
        <w:gridCol w:w="992"/>
        <w:gridCol w:w="992"/>
        <w:gridCol w:w="851"/>
        <w:gridCol w:w="850"/>
        <w:gridCol w:w="992"/>
        <w:gridCol w:w="851"/>
        <w:gridCol w:w="870"/>
        <w:gridCol w:w="1590"/>
        <w:gridCol w:w="1862"/>
        <w:tblGridChange w:id="80">
          <w:tblGrid>
            <w:gridCol w:w="567"/>
            <w:gridCol w:w="417"/>
            <w:gridCol w:w="567"/>
            <w:gridCol w:w="9"/>
            <w:gridCol w:w="984"/>
            <w:gridCol w:w="8"/>
            <w:gridCol w:w="535"/>
            <w:gridCol w:w="449"/>
            <w:gridCol w:w="8"/>
            <w:gridCol w:w="535"/>
            <w:gridCol w:w="316"/>
            <w:gridCol w:w="133"/>
            <w:gridCol w:w="543"/>
            <w:gridCol w:w="174"/>
            <w:gridCol w:w="134"/>
            <w:gridCol w:w="543"/>
            <w:gridCol w:w="307"/>
            <w:gridCol w:w="8"/>
            <w:gridCol w:w="535"/>
            <w:gridCol w:w="316"/>
            <w:gridCol w:w="133"/>
            <w:gridCol w:w="543"/>
            <w:gridCol w:w="194"/>
            <w:gridCol w:w="114"/>
            <w:gridCol w:w="543"/>
            <w:gridCol w:w="327"/>
            <w:gridCol w:w="543"/>
            <w:gridCol w:w="63"/>
            <w:gridCol w:w="984"/>
            <w:gridCol w:w="543"/>
            <w:gridCol w:w="335"/>
            <w:gridCol w:w="984"/>
            <w:gridCol w:w="543"/>
          </w:tblGrid>
        </w:tblGridChange>
      </w:tblGrid>
      <w:tr w:rsidR="007C143F" w:rsidRPr="007C143F" w14:paraId="648D8EA6" w14:textId="77777777" w:rsidTr="007C143F">
        <w:trPr>
          <w:trHeight w:val="684"/>
        </w:trPr>
        <w:tc>
          <w:tcPr>
            <w:tcW w:w="56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1A03A8" w14:textId="77777777" w:rsidR="007C143F" w:rsidRPr="007C143F" w:rsidRDefault="007C143F" w:rsidP="007C143F">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Mes</w:t>
            </w:r>
          </w:p>
        </w:tc>
        <w:tc>
          <w:tcPr>
            <w:tcW w:w="993" w:type="dxa"/>
            <w:tcBorders>
              <w:top w:val="single" w:sz="4" w:space="0" w:color="auto"/>
              <w:left w:val="nil"/>
              <w:bottom w:val="single" w:sz="4" w:space="0" w:color="auto"/>
              <w:right w:val="single" w:sz="4" w:space="0" w:color="auto"/>
            </w:tcBorders>
            <w:shd w:val="clear" w:color="000000" w:fill="FFFFFF"/>
            <w:vAlign w:val="center"/>
            <w:hideMark/>
          </w:tcPr>
          <w:p w14:paraId="270B2F41" w14:textId="77777777" w:rsidR="007C143F" w:rsidRPr="007C143F" w:rsidRDefault="007C143F" w:rsidP="007C143F">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Colegiatura</w:t>
            </w:r>
          </w:p>
        </w:tc>
        <w:tc>
          <w:tcPr>
            <w:tcW w:w="992" w:type="dxa"/>
            <w:tcBorders>
              <w:top w:val="single" w:sz="4" w:space="0" w:color="auto"/>
              <w:left w:val="nil"/>
              <w:bottom w:val="single" w:sz="4" w:space="0" w:color="auto"/>
              <w:right w:val="single" w:sz="4" w:space="0" w:color="auto"/>
            </w:tcBorders>
            <w:shd w:val="clear" w:color="000000" w:fill="FFFFFF"/>
            <w:vAlign w:val="center"/>
            <w:hideMark/>
          </w:tcPr>
          <w:p w14:paraId="7320A7AD" w14:textId="77777777" w:rsidR="007C143F" w:rsidRPr="007C143F" w:rsidRDefault="007C143F" w:rsidP="007C143F">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Saldo Insoluto</w:t>
            </w:r>
          </w:p>
        </w:tc>
        <w:tc>
          <w:tcPr>
            <w:tcW w:w="992" w:type="dxa"/>
            <w:tcBorders>
              <w:top w:val="single" w:sz="4" w:space="0" w:color="auto"/>
              <w:left w:val="nil"/>
              <w:bottom w:val="single" w:sz="4" w:space="0" w:color="auto"/>
              <w:right w:val="single" w:sz="4" w:space="0" w:color="auto"/>
            </w:tcBorders>
            <w:shd w:val="clear" w:color="000000" w:fill="FFFFFF"/>
            <w:vAlign w:val="center"/>
            <w:hideMark/>
          </w:tcPr>
          <w:p w14:paraId="46CD9A99" w14:textId="77777777" w:rsidR="007C143F" w:rsidRPr="007C143F" w:rsidRDefault="007C143F" w:rsidP="007C143F">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Capital</w:t>
            </w:r>
          </w:p>
        </w:tc>
        <w:tc>
          <w:tcPr>
            <w:tcW w:w="851" w:type="dxa"/>
            <w:tcBorders>
              <w:top w:val="single" w:sz="4" w:space="0" w:color="auto"/>
              <w:left w:val="nil"/>
              <w:bottom w:val="single" w:sz="4" w:space="0" w:color="auto"/>
              <w:right w:val="single" w:sz="4" w:space="0" w:color="auto"/>
            </w:tcBorders>
            <w:shd w:val="clear" w:color="000000" w:fill="FFFFFF"/>
            <w:vAlign w:val="center"/>
            <w:hideMark/>
          </w:tcPr>
          <w:p w14:paraId="58B0B812" w14:textId="77777777" w:rsidR="007C143F" w:rsidRPr="007C143F" w:rsidRDefault="007C143F" w:rsidP="007C143F">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Costo Admón.</w:t>
            </w:r>
          </w:p>
        </w:tc>
        <w:tc>
          <w:tcPr>
            <w:tcW w:w="850" w:type="dxa"/>
            <w:tcBorders>
              <w:top w:val="single" w:sz="4" w:space="0" w:color="auto"/>
              <w:left w:val="nil"/>
              <w:bottom w:val="single" w:sz="4" w:space="0" w:color="auto"/>
              <w:right w:val="single" w:sz="4" w:space="0" w:color="auto"/>
            </w:tcBorders>
            <w:shd w:val="clear" w:color="000000" w:fill="FFFFFF"/>
            <w:vAlign w:val="center"/>
            <w:hideMark/>
          </w:tcPr>
          <w:p w14:paraId="0E92783D" w14:textId="77777777" w:rsidR="007C143F" w:rsidRPr="007C143F" w:rsidRDefault="007C143F" w:rsidP="007C143F">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IVA Costo Admón.</w:t>
            </w:r>
          </w:p>
        </w:tc>
        <w:tc>
          <w:tcPr>
            <w:tcW w:w="992" w:type="dxa"/>
            <w:tcBorders>
              <w:top w:val="single" w:sz="4" w:space="0" w:color="auto"/>
              <w:left w:val="nil"/>
              <w:bottom w:val="single" w:sz="4" w:space="0" w:color="auto"/>
              <w:right w:val="single" w:sz="4" w:space="0" w:color="auto"/>
            </w:tcBorders>
            <w:shd w:val="clear" w:color="000000" w:fill="FFFFFF"/>
            <w:vAlign w:val="center"/>
            <w:hideMark/>
          </w:tcPr>
          <w:p w14:paraId="241B6CA4" w14:textId="77777777" w:rsidR="007C143F" w:rsidRPr="007C143F" w:rsidRDefault="007C143F" w:rsidP="007C143F">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Int Ordinario</w:t>
            </w:r>
          </w:p>
        </w:tc>
        <w:tc>
          <w:tcPr>
            <w:tcW w:w="851" w:type="dxa"/>
            <w:tcBorders>
              <w:top w:val="single" w:sz="4" w:space="0" w:color="auto"/>
              <w:left w:val="nil"/>
              <w:bottom w:val="single" w:sz="4" w:space="0" w:color="auto"/>
              <w:right w:val="single" w:sz="4" w:space="0" w:color="auto"/>
            </w:tcBorders>
            <w:shd w:val="clear" w:color="000000" w:fill="FFFFFF"/>
            <w:vAlign w:val="center"/>
            <w:hideMark/>
          </w:tcPr>
          <w:p w14:paraId="4B23970F" w14:textId="77777777" w:rsidR="007C143F" w:rsidRPr="007C143F" w:rsidRDefault="007C143F" w:rsidP="007C143F">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IVA Int Ordinario</w:t>
            </w:r>
          </w:p>
        </w:tc>
        <w:tc>
          <w:tcPr>
            <w:tcW w:w="870" w:type="dxa"/>
            <w:tcBorders>
              <w:top w:val="single" w:sz="4" w:space="0" w:color="auto"/>
              <w:left w:val="nil"/>
              <w:bottom w:val="single" w:sz="4" w:space="0" w:color="auto"/>
              <w:right w:val="single" w:sz="4" w:space="0" w:color="auto"/>
            </w:tcBorders>
            <w:shd w:val="clear" w:color="000000" w:fill="FFFFFF"/>
            <w:vAlign w:val="center"/>
            <w:hideMark/>
          </w:tcPr>
          <w:p w14:paraId="2F66FF3B" w14:textId="77777777" w:rsidR="007C143F" w:rsidRPr="007C143F" w:rsidRDefault="007C143F" w:rsidP="007C143F">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Pago Total</w:t>
            </w:r>
          </w:p>
        </w:tc>
        <w:tc>
          <w:tcPr>
            <w:tcW w:w="1590" w:type="dxa"/>
            <w:tcBorders>
              <w:top w:val="single" w:sz="4" w:space="0" w:color="auto"/>
              <w:left w:val="nil"/>
              <w:bottom w:val="single" w:sz="4" w:space="0" w:color="auto"/>
              <w:right w:val="single" w:sz="4" w:space="0" w:color="auto"/>
            </w:tcBorders>
            <w:shd w:val="clear" w:color="000000" w:fill="FFFFFF"/>
            <w:vAlign w:val="center"/>
            <w:hideMark/>
          </w:tcPr>
          <w:p w14:paraId="1D5A39AD" w14:textId="77777777" w:rsidR="007C143F" w:rsidRPr="007C143F" w:rsidRDefault="007C143F" w:rsidP="007C143F">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Fecha Pago</w:t>
            </w:r>
          </w:p>
        </w:tc>
        <w:tc>
          <w:tcPr>
            <w:tcW w:w="1862" w:type="dxa"/>
            <w:tcBorders>
              <w:top w:val="single" w:sz="4" w:space="0" w:color="auto"/>
              <w:left w:val="nil"/>
              <w:bottom w:val="single" w:sz="4" w:space="0" w:color="auto"/>
              <w:right w:val="single" w:sz="4" w:space="0" w:color="auto"/>
            </w:tcBorders>
            <w:shd w:val="clear" w:color="000000" w:fill="FFFFFF"/>
            <w:vAlign w:val="center"/>
            <w:hideMark/>
          </w:tcPr>
          <w:p w14:paraId="29636104" w14:textId="77777777" w:rsidR="007C143F" w:rsidRPr="007C143F" w:rsidRDefault="007C143F" w:rsidP="007C143F">
            <w:pPr>
              <w:jc w:val="center"/>
              <w:rPr>
                <w:rFonts w:ascii="Arial Narrow" w:eastAsia="Times New Roman" w:hAnsi="Arial Narrow" w:cs="Calibri"/>
                <w:color w:val="000000"/>
                <w:sz w:val="20"/>
                <w:szCs w:val="20"/>
                <w:lang w:val="es-MX" w:eastAsia="es-MX"/>
              </w:rPr>
            </w:pPr>
            <w:r w:rsidRPr="007C143F">
              <w:rPr>
                <w:rFonts w:ascii="Arial Narrow" w:eastAsia="Times New Roman" w:hAnsi="Arial Narrow" w:cs="Calibri"/>
                <w:color w:val="000000"/>
                <w:sz w:val="20"/>
                <w:szCs w:val="20"/>
                <w:lang w:val="es-MX" w:eastAsia="es-MX"/>
              </w:rPr>
              <w:t>Etapa</w:t>
            </w:r>
          </w:p>
        </w:tc>
      </w:tr>
      <w:tr w:rsidR="007C143F" w:rsidRPr="007C143F" w14:paraId="41ACB8EF" w14:textId="77777777" w:rsidTr="007A47F6">
        <w:tblPrEx>
          <w:tblW w:w="11410" w:type="dxa"/>
          <w:tblInd w:w="-497" w:type="dxa"/>
          <w:tblCellMar>
            <w:left w:w="70" w:type="dxa"/>
            <w:right w:w="70" w:type="dxa"/>
          </w:tblCellMar>
          <w:tblPrExChange w:id="81" w:author="Alex Valdivia" w:date="2025-08-26T11:00:00Z">
            <w:tblPrEx>
              <w:tblW w:w="11410" w:type="dxa"/>
              <w:tblInd w:w="-497" w:type="dxa"/>
              <w:tblCellMar>
                <w:left w:w="70" w:type="dxa"/>
                <w:right w:w="70" w:type="dxa"/>
              </w:tblCellMar>
            </w:tblPrEx>
          </w:tblPrExChange>
        </w:tblPrEx>
        <w:trPr>
          <w:trHeight w:val="283"/>
          <w:trPrChange w:id="82" w:author="Alex Valdivia" w:date="2025-08-26T11:00:00Z">
            <w:trPr>
              <w:gridBefore w:val="2"/>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83" w:author="Alex Valdivia" w:date="2025-08-26T11:00: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25A658FD" w14:textId="77777777" w:rsidR="007C143F" w:rsidRPr="007C143F" w:rsidRDefault="007C143F" w:rsidP="009969BF">
            <w:pPr>
              <w:rPr>
                <w:rFonts w:ascii="Arial Narrow" w:eastAsia="Times New Roman" w:hAnsi="Arial Narrow" w:cs="Calibri"/>
                <w:color w:val="000000"/>
                <w:sz w:val="20"/>
                <w:szCs w:val="20"/>
                <w:lang w:val="es-MX" w:eastAsia="es-MX"/>
              </w:rPr>
            </w:pPr>
            <w:del w:id="84" w:author="Alex Valdivia" w:date="2025-08-26T11:00:00Z">
              <w:r w:rsidRPr="007C143F" w:rsidDel="007A47F6">
                <w:rPr>
                  <w:rFonts w:ascii="Arial Narrow" w:eastAsia="Times New Roman" w:hAnsi="Arial Narrow" w:cs="Calibri"/>
                  <w:color w:val="000000"/>
                  <w:sz w:val="20"/>
                  <w:szCs w:val="20"/>
                  <w:lang w:val="es-MX" w:eastAsia="es-MX"/>
                </w:rPr>
                <w:delText>1</w:delText>
              </w:r>
            </w:del>
          </w:p>
        </w:tc>
        <w:tc>
          <w:tcPr>
            <w:tcW w:w="993" w:type="dxa"/>
            <w:tcBorders>
              <w:top w:val="nil"/>
              <w:left w:val="nil"/>
              <w:bottom w:val="single" w:sz="4" w:space="0" w:color="auto"/>
              <w:right w:val="single" w:sz="4" w:space="0" w:color="auto"/>
            </w:tcBorders>
            <w:shd w:val="clear" w:color="000000" w:fill="FFFFFF"/>
            <w:noWrap/>
            <w:vAlign w:val="bottom"/>
            <w:tcPrChange w:id="85" w:author="Alex Valdivia" w:date="2025-08-26T11:00:00Z">
              <w:tcPr>
                <w:tcW w:w="993" w:type="dxa"/>
                <w:gridSpan w:val="4"/>
                <w:tcBorders>
                  <w:top w:val="nil"/>
                  <w:left w:val="nil"/>
                  <w:bottom w:val="single" w:sz="4" w:space="0" w:color="auto"/>
                  <w:right w:val="single" w:sz="4" w:space="0" w:color="auto"/>
                </w:tcBorders>
                <w:shd w:val="clear" w:color="000000" w:fill="FFFFFF"/>
                <w:noWrap/>
                <w:vAlign w:val="bottom"/>
              </w:tcPr>
            </w:tcPrChange>
          </w:tcPr>
          <w:p w14:paraId="79B09DD9" w14:textId="77777777" w:rsidR="007C143F" w:rsidRPr="007C143F" w:rsidRDefault="007C143F" w:rsidP="009969BF">
            <w:pPr>
              <w:rPr>
                <w:rFonts w:ascii="Arial Narrow" w:eastAsia="Times New Roman" w:hAnsi="Arial Narrow" w:cs="Calibri"/>
                <w:color w:val="000000"/>
                <w:sz w:val="20"/>
                <w:szCs w:val="20"/>
                <w:lang w:val="es-MX" w:eastAsia="es-MX"/>
              </w:rPr>
            </w:pPr>
            <w:del w:id="86" w:author="Alex Valdivia" w:date="2025-08-26T10:57:00Z">
              <w:r w:rsidRPr="007C143F" w:rsidDel="007A47F6">
                <w:rPr>
                  <w:rFonts w:ascii="Arial Narrow" w:eastAsia="Times New Roman" w:hAnsi="Arial Narrow" w:cs="Calibri"/>
                  <w:color w:val="000000"/>
                  <w:sz w:val="20"/>
                  <w:szCs w:val="20"/>
                  <w:lang w:val="es-MX" w:eastAsia="es-MX"/>
                </w:rPr>
                <w:delText>138,000.00</w:delText>
              </w:r>
            </w:del>
            <w:del w:id="87" w:author="Alex Valdivia" w:date="2025-08-26T11:00:00Z">
              <w:r w:rsidRPr="007C143F" w:rsidDel="007A47F6">
                <w:rPr>
                  <w:rFonts w:ascii="Arial Narrow" w:eastAsia="Times New Roman" w:hAnsi="Arial Narrow" w:cs="Calibri"/>
                  <w:color w:val="000000"/>
                  <w:sz w:val="20"/>
                  <w:szCs w:val="20"/>
                  <w:lang w:val="es-MX" w:eastAsia="es-MX"/>
                </w:rPr>
                <w:delText xml:space="preserve"> </w:delText>
              </w:r>
            </w:del>
          </w:p>
        </w:tc>
        <w:tc>
          <w:tcPr>
            <w:tcW w:w="992" w:type="dxa"/>
            <w:tcBorders>
              <w:top w:val="nil"/>
              <w:left w:val="nil"/>
              <w:bottom w:val="single" w:sz="4" w:space="0" w:color="auto"/>
              <w:right w:val="single" w:sz="4" w:space="0" w:color="auto"/>
            </w:tcBorders>
            <w:shd w:val="clear" w:color="000000" w:fill="FFFFFF"/>
            <w:noWrap/>
            <w:vAlign w:val="bottom"/>
            <w:tcPrChange w:id="88" w:author="Alex Valdivia" w:date="2025-08-26T11:00: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07A49A07" w14:textId="77777777" w:rsidR="007C143F" w:rsidRPr="007C143F" w:rsidRDefault="007C143F" w:rsidP="009969BF">
            <w:pPr>
              <w:rPr>
                <w:rFonts w:ascii="Arial Narrow" w:eastAsia="Times New Roman" w:hAnsi="Arial Narrow" w:cs="Calibri"/>
                <w:color w:val="000000"/>
                <w:sz w:val="20"/>
                <w:szCs w:val="20"/>
                <w:lang w:val="es-MX" w:eastAsia="es-MX"/>
              </w:rPr>
            </w:pPr>
            <w:del w:id="89" w:author="Alex Valdivia" w:date="2025-08-26T10:57:00Z">
              <w:r w:rsidRPr="007C143F" w:rsidDel="007A47F6">
                <w:rPr>
                  <w:rFonts w:ascii="Arial Narrow" w:eastAsia="Times New Roman" w:hAnsi="Arial Narrow" w:cs="Calibri"/>
                  <w:color w:val="000000"/>
                  <w:sz w:val="20"/>
                  <w:szCs w:val="20"/>
                  <w:lang w:val="es-MX" w:eastAsia="es-MX"/>
                </w:rPr>
                <w:delText>138,000.00</w:delText>
              </w:r>
            </w:del>
            <w:del w:id="90" w:author="Alex Valdivia" w:date="2025-08-26T11:00:00Z">
              <w:r w:rsidRPr="007C143F" w:rsidDel="007A47F6">
                <w:rPr>
                  <w:rFonts w:ascii="Arial Narrow" w:eastAsia="Times New Roman" w:hAnsi="Arial Narrow" w:cs="Calibri"/>
                  <w:color w:val="000000"/>
                  <w:sz w:val="20"/>
                  <w:szCs w:val="20"/>
                  <w:lang w:val="es-MX" w:eastAsia="es-MX"/>
                </w:rPr>
                <w:delText xml:space="preserve"> </w:delText>
              </w:r>
            </w:del>
          </w:p>
        </w:tc>
        <w:tc>
          <w:tcPr>
            <w:tcW w:w="992" w:type="dxa"/>
            <w:tcBorders>
              <w:top w:val="nil"/>
              <w:left w:val="nil"/>
              <w:bottom w:val="single" w:sz="4" w:space="0" w:color="auto"/>
              <w:right w:val="single" w:sz="4" w:space="0" w:color="auto"/>
            </w:tcBorders>
            <w:shd w:val="clear" w:color="000000" w:fill="FFFFFF"/>
            <w:noWrap/>
            <w:vAlign w:val="bottom"/>
            <w:tcPrChange w:id="91" w:author="Alex Valdivia" w:date="2025-08-26T11:00: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50B5AC53" w14:textId="77777777" w:rsidR="007C143F" w:rsidRPr="007C143F" w:rsidRDefault="007C143F" w:rsidP="009969BF">
            <w:pPr>
              <w:rPr>
                <w:rFonts w:ascii="Arial Narrow" w:eastAsia="Times New Roman" w:hAnsi="Arial Narrow" w:cs="Calibri"/>
                <w:color w:val="000000"/>
                <w:sz w:val="20"/>
                <w:szCs w:val="20"/>
                <w:lang w:val="es-MX" w:eastAsia="es-MX"/>
              </w:rPr>
            </w:pPr>
            <w:del w:id="92" w:author="Alex Valdivia" w:date="2025-08-26T11:00:00Z">
              <w:r w:rsidRPr="007C143F" w:rsidDel="007A47F6">
                <w:rPr>
                  <w:rFonts w:ascii="Arial Narrow" w:eastAsia="Times New Roman" w:hAnsi="Arial Narrow" w:cs="Calibri"/>
                  <w:color w:val="000000"/>
                  <w:sz w:val="20"/>
                  <w:szCs w:val="20"/>
                  <w:lang w:val="es-MX" w:eastAsia="es-MX"/>
                </w:rPr>
                <w:delText xml:space="preserve">7,849.32 </w:delText>
              </w:r>
            </w:del>
          </w:p>
        </w:tc>
        <w:tc>
          <w:tcPr>
            <w:tcW w:w="851" w:type="dxa"/>
            <w:tcBorders>
              <w:top w:val="nil"/>
              <w:left w:val="nil"/>
              <w:bottom w:val="single" w:sz="4" w:space="0" w:color="auto"/>
              <w:right w:val="single" w:sz="4" w:space="0" w:color="auto"/>
            </w:tcBorders>
            <w:shd w:val="clear" w:color="000000" w:fill="FFFFFF"/>
            <w:noWrap/>
            <w:vAlign w:val="bottom"/>
            <w:tcPrChange w:id="93" w:author="Alex Valdivia" w:date="2025-08-26T11:00: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64A0C551" w14:textId="77777777" w:rsidR="007C143F" w:rsidRPr="007C143F" w:rsidRDefault="007C143F" w:rsidP="009969BF">
            <w:pPr>
              <w:rPr>
                <w:rFonts w:ascii="Arial Narrow" w:eastAsia="Times New Roman" w:hAnsi="Arial Narrow" w:cs="Calibri"/>
                <w:color w:val="000000"/>
                <w:sz w:val="20"/>
                <w:szCs w:val="20"/>
                <w:lang w:val="es-MX" w:eastAsia="es-MX"/>
              </w:rPr>
            </w:pPr>
            <w:del w:id="94" w:author="Alex Valdivia" w:date="2025-08-26T11:00: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95" w:author="Alex Valdivia" w:date="2025-08-26T11:00:00Z">
              <w:tcPr>
                <w:tcW w:w="850" w:type="dxa"/>
                <w:gridSpan w:val="3"/>
                <w:tcBorders>
                  <w:top w:val="nil"/>
                  <w:left w:val="nil"/>
                  <w:bottom w:val="single" w:sz="4" w:space="0" w:color="auto"/>
                  <w:right w:val="single" w:sz="4" w:space="0" w:color="auto"/>
                </w:tcBorders>
                <w:shd w:val="clear" w:color="000000" w:fill="FFFFFF"/>
                <w:noWrap/>
                <w:vAlign w:val="bottom"/>
              </w:tcPr>
            </w:tcPrChange>
          </w:tcPr>
          <w:p w14:paraId="06BE941D" w14:textId="77777777" w:rsidR="007C143F" w:rsidRPr="007C143F" w:rsidRDefault="007C143F" w:rsidP="009969BF">
            <w:pPr>
              <w:rPr>
                <w:rFonts w:ascii="Arial Narrow" w:eastAsia="Times New Roman" w:hAnsi="Arial Narrow" w:cs="Calibri"/>
                <w:color w:val="000000"/>
                <w:sz w:val="20"/>
                <w:szCs w:val="20"/>
                <w:lang w:val="es-MX" w:eastAsia="es-MX"/>
              </w:rPr>
            </w:pPr>
            <w:del w:id="96" w:author="Alex Valdivia" w:date="2025-08-26T11:00: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97" w:author="Alex Valdivia" w:date="2025-08-26T11:00: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5844CE49" w14:textId="77777777" w:rsidR="007C143F" w:rsidRPr="007C143F" w:rsidRDefault="007C143F" w:rsidP="009969BF">
            <w:pPr>
              <w:rPr>
                <w:rFonts w:ascii="Arial Narrow" w:eastAsia="Times New Roman" w:hAnsi="Arial Narrow" w:cs="Calibri"/>
                <w:color w:val="000000"/>
                <w:sz w:val="20"/>
                <w:szCs w:val="20"/>
                <w:lang w:val="es-MX" w:eastAsia="es-MX"/>
              </w:rPr>
            </w:pPr>
            <w:del w:id="98" w:author="Alex Valdivia" w:date="2025-08-26T11:00:00Z">
              <w:r w:rsidRPr="007C143F" w:rsidDel="007A47F6">
                <w:rPr>
                  <w:rFonts w:ascii="Arial Narrow" w:eastAsia="Times New Roman" w:hAnsi="Arial Narrow" w:cs="Calibri"/>
                  <w:color w:val="000000"/>
                  <w:sz w:val="20"/>
                  <w:szCs w:val="20"/>
                  <w:lang w:val="es-MX" w:eastAsia="es-MX"/>
                </w:rPr>
                <w:delText xml:space="preserve">2,185.00 </w:delText>
              </w:r>
            </w:del>
          </w:p>
        </w:tc>
        <w:tc>
          <w:tcPr>
            <w:tcW w:w="851" w:type="dxa"/>
            <w:tcBorders>
              <w:top w:val="nil"/>
              <w:left w:val="nil"/>
              <w:bottom w:val="single" w:sz="4" w:space="0" w:color="auto"/>
              <w:right w:val="single" w:sz="4" w:space="0" w:color="auto"/>
            </w:tcBorders>
            <w:shd w:val="clear" w:color="000000" w:fill="FFFFFF"/>
            <w:noWrap/>
            <w:vAlign w:val="bottom"/>
            <w:tcPrChange w:id="99" w:author="Alex Valdivia" w:date="2025-08-26T11:00: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62AAB7BC" w14:textId="77777777" w:rsidR="007C143F" w:rsidRPr="007C143F" w:rsidRDefault="007C143F" w:rsidP="009969BF">
            <w:pPr>
              <w:rPr>
                <w:rFonts w:ascii="Arial Narrow" w:eastAsia="Times New Roman" w:hAnsi="Arial Narrow" w:cs="Calibri"/>
                <w:color w:val="000000"/>
                <w:sz w:val="20"/>
                <w:szCs w:val="20"/>
                <w:lang w:val="es-MX" w:eastAsia="es-MX"/>
              </w:rPr>
            </w:pPr>
            <w:del w:id="100" w:author="Alex Valdivia" w:date="2025-08-26T11:00:00Z">
              <w:r w:rsidRPr="007C143F" w:rsidDel="007A47F6">
                <w:rPr>
                  <w:rFonts w:ascii="Arial Narrow" w:eastAsia="Times New Roman" w:hAnsi="Arial Narrow" w:cs="Calibri"/>
                  <w:color w:val="000000"/>
                  <w:sz w:val="20"/>
                  <w:szCs w:val="20"/>
                  <w:lang w:val="es-MX" w:eastAsia="es-MX"/>
                </w:rPr>
                <w:delText xml:space="preserve">349.60 </w:delText>
              </w:r>
            </w:del>
          </w:p>
        </w:tc>
        <w:tc>
          <w:tcPr>
            <w:tcW w:w="870" w:type="dxa"/>
            <w:tcBorders>
              <w:top w:val="nil"/>
              <w:left w:val="nil"/>
              <w:bottom w:val="single" w:sz="4" w:space="0" w:color="auto"/>
              <w:right w:val="single" w:sz="4" w:space="0" w:color="auto"/>
            </w:tcBorders>
            <w:shd w:val="clear" w:color="000000" w:fill="FFFFFF"/>
            <w:noWrap/>
            <w:tcPrChange w:id="101" w:author="Alex Valdivia" w:date="2025-08-26T11:00:00Z">
              <w:tcPr>
                <w:tcW w:w="870" w:type="dxa"/>
                <w:gridSpan w:val="2"/>
                <w:tcBorders>
                  <w:top w:val="nil"/>
                  <w:left w:val="nil"/>
                  <w:bottom w:val="single" w:sz="4" w:space="0" w:color="auto"/>
                  <w:right w:val="single" w:sz="4" w:space="0" w:color="auto"/>
                </w:tcBorders>
                <w:shd w:val="clear" w:color="000000" w:fill="FFFFFF"/>
                <w:noWrap/>
              </w:tcPr>
            </w:tcPrChange>
          </w:tcPr>
          <w:p w14:paraId="4A5792BE" w14:textId="77777777" w:rsidR="007C143F" w:rsidRPr="007C143F" w:rsidRDefault="007C143F" w:rsidP="009969BF">
            <w:pPr>
              <w:rPr>
                <w:rFonts w:ascii="Arial Narrow" w:eastAsia="Times New Roman" w:hAnsi="Arial Narrow" w:cs="Calibri"/>
                <w:color w:val="000000"/>
                <w:sz w:val="20"/>
                <w:szCs w:val="20"/>
                <w:lang w:val="es-MX" w:eastAsia="es-MX"/>
              </w:rPr>
            </w:pPr>
            <w:del w:id="102" w:author="Alex Valdivia" w:date="2025-08-26T11:00:00Z">
              <w:r w:rsidRPr="007C143F" w:rsidDel="007A47F6">
                <w:rPr>
                  <w:rFonts w:ascii="Arial Narrow" w:eastAsia="Times New Roman" w:hAnsi="Arial Narrow" w:cs="Calibri"/>
                  <w:color w:val="000000"/>
                  <w:sz w:val="20"/>
                  <w:szCs w:val="20"/>
                  <w:lang w:val="es-MX" w:eastAsia="es-MX"/>
                </w:rPr>
                <w:delText>10,789.92</w:delText>
              </w:r>
            </w:del>
          </w:p>
        </w:tc>
        <w:tc>
          <w:tcPr>
            <w:tcW w:w="1590" w:type="dxa"/>
            <w:tcBorders>
              <w:top w:val="nil"/>
              <w:left w:val="nil"/>
              <w:bottom w:val="single" w:sz="4" w:space="0" w:color="auto"/>
              <w:right w:val="single" w:sz="4" w:space="0" w:color="auto"/>
            </w:tcBorders>
            <w:shd w:val="clear" w:color="000000" w:fill="FFFFFF"/>
            <w:noWrap/>
            <w:vAlign w:val="bottom"/>
            <w:tcPrChange w:id="103" w:author="Alex Valdivia" w:date="2025-08-26T11:00: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1CA56EFF" w14:textId="77777777" w:rsidR="007C143F" w:rsidRPr="007C143F" w:rsidRDefault="001F5317" w:rsidP="009969BF">
            <w:pPr>
              <w:rPr>
                <w:rFonts w:ascii="Arial Narrow" w:eastAsia="Times New Roman" w:hAnsi="Arial Narrow" w:cs="Calibri"/>
                <w:color w:val="000000"/>
                <w:sz w:val="20"/>
                <w:szCs w:val="20"/>
                <w:lang w:val="es-MX" w:eastAsia="es-MX"/>
              </w:rPr>
            </w:pPr>
            <w:del w:id="104" w:author="Alex Valdivia" w:date="2025-08-26T11:00:00Z">
              <w:r w:rsidDel="007A47F6">
                <w:rPr>
                  <w:rFonts w:ascii="Arial Narrow" w:eastAsia="Times New Roman" w:hAnsi="Arial Narrow" w:cs="Calibri"/>
                  <w:color w:val="000000"/>
                  <w:sz w:val="20"/>
                  <w:szCs w:val="20"/>
                  <w:lang w:val="es-MX" w:eastAsia="es-MX"/>
                </w:rPr>
                <w:delText>26</w:delText>
              </w:r>
              <w:r w:rsidR="007C143F" w:rsidRPr="007C143F" w:rsidDel="007A47F6">
                <w:rPr>
                  <w:rFonts w:ascii="Arial Narrow" w:eastAsia="Times New Roman" w:hAnsi="Arial Narrow" w:cs="Calibri"/>
                  <w:color w:val="000000"/>
                  <w:sz w:val="20"/>
                  <w:szCs w:val="20"/>
                  <w:lang w:val="es-MX" w:eastAsia="es-MX"/>
                </w:rPr>
                <w:delText>/agosto/2024</w:delText>
              </w:r>
            </w:del>
          </w:p>
        </w:tc>
        <w:tc>
          <w:tcPr>
            <w:tcW w:w="1862" w:type="dxa"/>
            <w:tcBorders>
              <w:top w:val="nil"/>
              <w:left w:val="nil"/>
              <w:bottom w:val="single" w:sz="4" w:space="0" w:color="auto"/>
              <w:right w:val="single" w:sz="4" w:space="0" w:color="auto"/>
            </w:tcBorders>
            <w:shd w:val="clear" w:color="000000" w:fill="FFFFFF"/>
            <w:noWrap/>
            <w:vAlign w:val="bottom"/>
            <w:tcPrChange w:id="105" w:author="Alex Valdivia" w:date="2025-08-26T11:00: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119FFCAA" w14:textId="77777777" w:rsidR="007C143F" w:rsidRPr="007C143F" w:rsidRDefault="007C143F" w:rsidP="009969BF">
            <w:pPr>
              <w:rPr>
                <w:rFonts w:ascii="Arial Narrow" w:eastAsia="Times New Roman" w:hAnsi="Arial Narrow" w:cs="Calibri"/>
                <w:color w:val="000000"/>
                <w:sz w:val="20"/>
                <w:szCs w:val="20"/>
                <w:lang w:val="es-MX" w:eastAsia="es-MX"/>
              </w:rPr>
            </w:pPr>
            <w:del w:id="106" w:author="Alex Valdivia" w:date="2025-08-26T11:00:00Z">
              <w:r w:rsidRPr="007C143F" w:rsidDel="007A47F6">
                <w:rPr>
                  <w:rFonts w:ascii="Arial Narrow" w:eastAsia="Times New Roman" w:hAnsi="Arial Narrow" w:cs="Calibri"/>
                  <w:color w:val="000000"/>
                  <w:sz w:val="20"/>
                  <w:szCs w:val="20"/>
                  <w:lang w:val="es-MX" w:eastAsia="es-MX"/>
                </w:rPr>
                <w:delText>Etapa de Estudios</w:delText>
              </w:r>
            </w:del>
          </w:p>
        </w:tc>
      </w:tr>
      <w:tr w:rsidR="007C143F" w:rsidRPr="007C143F" w14:paraId="294910AF" w14:textId="77777777" w:rsidTr="007A47F6">
        <w:tblPrEx>
          <w:tblW w:w="11410" w:type="dxa"/>
          <w:tblInd w:w="-497" w:type="dxa"/>
          <w:tblCellMar>
            <w:left w:w="70" w:type="dxa"/>
            <w:right w:w="70" w:type="dxa"/>
          </w:tblCellMar>
          <w:tblPrExChange w:id="107" w:author="Alex Valdivia" w:date="2025-08-26T11:01:00Z">
            <w:tblPrEx>
              <w:tblW w:w="11410" w:type="dxa"/>
              <w:tblInd w:w="-497" w:type="dxa"/>
              <w:tblCellMar>
                <w:left w:w="70" w:type="dxa"/>
                <w:right w:w="70" w:type="dxa"/>
              </w:tblCellMar>
            </w:tblPrEx>
          </w:tblPrExChange>
        </w:tblPrEx>
        <w:trPr>
          <w:trHeight w:val="283"/>
          <w:trPrChange w:id="108"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109"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1A3F84FD" w14:textId="77777777" w:rsidR="007C143F" w:rsidRPr="007C143F" w:rsidRDefault="007C143F" w:rsidP="009969BF">
            <w:pPr>
              <w:rPr>
                <w:rFonts w:ascii="Arial Narrow" w:eastAsia="Times New Roman" w:hAnsi="Arial Narrow" w:cs="Calibri"/>
                <w:color w:val="000000"/>
                <w:sz w:val="20"/>
                <w:szCs w:val="20"/>
                <w:lang w:val="es-MX" w:eastAsia="es-MX"/>
              </w:rPr>
            </w:pPr>
            <w:del w:id="110" w:author="Alex Valdivia" w:date="2025-08-26T11:01:00Z">
              <w:r w:rsidRPr="007C143F" w:rsidDel="007A47F6">
                <w:rPr>
                  <w:rFonts w:ascii="Arial Narrow" w:eastAsia="Times New Roman" w:hAnsi="Arial Narrow" w:cs="Calibri"/>
                  <w:color w:val="000000"/>
                  <w:sz w:val="20"/>
                  <w:szCs w:val="20"/>
                  <w:lang w:val="es-MX" w:eastAsia="es-MX"/>
                </w:rPr>
                <w:delText>2</w:delText>
              </w:r>
            </w:del>
          </w:p>
        </w:tc>
        <w:tc>
          <w:tcPr>
            <w:tcW w:w="993" w:type="dxa"/>
            <w:tcBorders>
              <w:top w:val="nil"/>
              <w:left w:val="nil"/>
              <w:bottom w:val="single" w:sz="4" w:space="0" w:color="auto"/>
              <w:right w:val="single" w:sz="4" w:space="0" w:color="auto"/>
            </w:tcBorders>
            <w:shd w:val="clear" w:color="000000" w:fill="FFFFFF"/>
            <w:noWrap/>
            <w:vAlign w:val="bottom"/>
            <w:tcPrChange w:id="111"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11DDA16C" w14:textId="77777777" w:rsidR="007C143F" w:rsidRPr="007C143F" w:rsidRDefault="007C143F" w:rsidP="009969BF">
            <w:pPr>
              <w:rPr>
                <w:rFonts w:ascii="Arial Narrow" w:eastAsia="Times New Roman" w:hAnsi="Arial Narrow" w:cs="Calibri"/>
                <w:color w:val="000000"/>
                <w:sz w:val="20"/>
                <w:szCs w:val="20"/>
                <w:lang w:val="es-MX" w:eastAsia="es-MX"/>
              </w:rPr>
            </w:pPr>
            <w:del w:id="112" w:author="Alex Valdivia" w:date="2025-08-26T10:57:00Z">
              <w:r w:rsidRPr="007C143F" w:rsidDel="007A47F6">
                <w:rPr>
                  <w:rFonts w:ascii="Arial Narrow" w:eastAsia="Times New Roman" w:hAnsi="Arial Narrow" w:cs="Calibri"/>
                  <w:color w:val="000000"/>
                  <w:sz w:val="20"/>
                  <w:szCs w:val="20"/>
                  <w:lang w:val="es-MX" w:eastAsia="es-MX"/>
                </w:rPr>
                <w:delText>23,000.00</w:delText>
              </w:r>
            </w:del>
            <w:del w:id="113" w:author="Alex Valdivia" w:date="2025-08-26T11:01:00Z">
              <w:r w:rsidRPr="007C143F" w:rsidDel="007A47F6">
                <w:rPr>
                  <w:rFonts w:ascii="Arial Narrow" w:eastAsia="Times New Roman" w:hAnsi="Arial Narrow" w:cs="Calibri"/>
                  <w:color w:val="000000"/>
                  <w:sz w:val="20"/>
                  <w:szCs w:val="20"/>
                  <w:lang w:val="es-MX" w:eastAsia="es-MX"/>
                </w:rPr>
                <w:delText xml:space="preserve"> </w:delText>
              </w:r>
            </w:del>
          </w:p>
        </w:tc>
        <w:tc>
          <w:tcPr>
            <w:tcW w:w="992" w:type="dxa"/>
            <w:tcBorders>
              <w:top w:val="nil"/>
              <w:left w:val="nil"/>
              <w:bottom w:val="single" w:sz="4" w:space="0" w:color="auto"/>
              <w:right w:val="single" w:sz="4" w:space="0" w:color="auto"/>
            </w:tcBorders>
            <w:shd w:val="clear" w:color="000000" w:fill="FFFFFF"/>
            <w:noWrap/>
            <w:vAlign w:val="bottom"/>
            <w:tcPrChange w:id="114"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7E8678F5" w14:textId="77777777" w:rsidR="007C143F" w:rsidRPr="007C143F" w:rsidRDefault="007C143F" w:rsidP="009969BF">
            <w:pPr>
              <w:rPr>
                <w:rFonts w:ascii="Arial Narrow" w:eastAsia="Times New Roman" w:hAnsi="Arial Narrow" w:cs="Calibri"/>
                <w:color w:val="000000"/>
                <w:sz w:val="20"/>
                <w:szCs w:val="20"/>
                <w:lang w:val="es-MX" w:eastAsia="es-MX"/>
              </w:rPr>
            </w:pPr>
            <w:del w:id="115" w:author="Alex Valdivia" w:date="2025-08-26T10:57:00Z">
              <w:r w:rsidRPr="007C143F" w:rsidDel="007A47F6">
                <w:rPr>
                  <w:rFonts w:ascii="Arial Narrow" w:eastAsia="Times New Roman" w:hAnsi="Arial Narrow" w:cs="Calibri"/>
                  <w:color w:val="000000"/>
                  <w:sz w:val="20"/>
                  <w:szCs w:val="20"/>
                  <w:lang w:val="es-MX" w:eastAsia="es-MX"/>
                </w:rPr>
                <w:delText>153,150.68</w:delText>
              </w:r>
            </w:del>
            <w:del w:id="116" w:author="Alex Valdivia" w:date="2025-08-26T11:01:00Z">
              <w:r w:rsidRPr="007C143F" w:rsidDel="007A47F6">
                <w:rPr>
                  <w:rFonts w:ascii="Arial Narrow" w:eastAsia="Times New Roman" w:hAnsi="Arial Narrow" w:cs="Calibri"/>
                  <w:color w:val="000000"/>
                  <w:sz w:val="20"/>
                  <w:szCs w:val="20"/>
                  <w:lang w:val="es-MX" w:eastAsia="es-MX"/>
                </w:rPr>
                <w:delText xml:space="preserve"> </w:delText>
              </w:r>
            </w:del>
          </w:p>
        </w:tc>
        <w:tc>
          <w:tcPr>
            <w:tcW w:w="992" w:type="dxa"/>
            <w:tcBorders>
              <w:top w:val="nil"/>
              <w:left w:val="nil"/>
              <w:bottom w:val="single" w:sz="4" w:space="0" w:color="auto"/>
              <w:right w:val="single" w:sz="4" w:space="0" w:color="auto"/>
            </w:tcBorders>
            <w:shd w:val="clear" w:color="000000" w:fill="FFFFFF"/>
            <w:noWrap/>
            <w:vAlign w:val="bottom"/>
            <w:tcPrChange w:id="117"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07DB4F36" w14:textId="77777777" w:rsidR="007C143F" w:rsidRPr="007C143F" w:rsidRDefault="007C143F" w:rsidP="009969BF">
            <w:pPr>
              <w:rPr>
                <w:rFonts w:ascii="Arial Narrow" w:eastAsia="Times New Roman" w:hAnsi="Arial Narrow" w:cs="Calibri"/>
                <w:color w:val="000000"/>
                <w:sz w:val="20"/>
                <w:szCs w:val="20"/>
                <w:lang w:val="es-MX" w:eastAsia="es-MX"/>
              </w:rPr>
            </w:pPr>
            <w:del w:id="118" w:author="Alex Valdivia" w:date="2025-08-26T11:01:00Z">
              <w:r w:rsidRPr="007C143F" w:rsidDel="007A47F6">
                <w:rPr>
                  <w:rFonts w:ascii="Arial Narrow" w:eastAsia="Times New Roman" w:hAnsi="Arial Narrow" w:cs="Calibri"/>
                  <w:color w:val="000000"/>
                  <w:sz w:val="20"/>
                  <w:szCs w:val="20"/>
                  <w:lang w:val="es-MX" w:eastAsia="es-MX"/>
                </w:rPr>
                <w:delText xml:space="preserve">7,571.05 </w:delText>
              </w:r>
            </w:del>
          </w:p>
        </w:tc>
        <w:tc>
          <w:tcPr>
            <w:tcW w:w="851" w:type="dxa"/>
            <w:tcBorders>
              <w:top w:val="nil"/>
              <w:left w:val="nil"/>
              <w:bottom w:val="single" w:sz="4" w:space="0" w:color="auto"/>
              <w:right w:val="single" w:sz="4" w:space="0" w:color="auto"/>
            </w:tcBorders>
            <w:shd w:val="clear" w:color="000000" w:fill="FFFFFF"/>
            <w:noWrap/>
            <w:vAlign w:val="bottom"/>
            <w:tcPrChange w:id="119"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037A7601" w14:textId="77777777" w:rsidR="007C143F" w:rsidRPr="007C143F" w:rsidRDefault="007C143F" w:rsidP="009969BF">
            <w:pPr>
              <w:rPr>
                <w:rFonts w:ascii="Arial Narrow" w:eastAsia="Times New Roman" w:hAnsi="Arial Narrow" w:cs="Calibri"/>
                <w:color w:val="000000"/>
                <w:sz w:val="20"/>
                <w:szCs w:val="20"/>
                <w:lang w:val="es-MX" w:eastAsia="es-MX"/>
              </w:rPr>
            </w:pPr>
            <w:del w:id="120"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121"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0C0DBE5C" w14:textId="77777777" w:rsidR="007C143F" w:rsidRPr="007C143F" w:rsidRDefault="007C143F" w:rsidP="009969BF">
            <w:pPr>
              <w:rPr>
                <w:rFonts w:ascii="Arial Narrow" w:eastAsia="Times New Roman" w:hAnsi="Arial Narrow" w:cs="Calibri"/>
                <w:color w:val="000000"/>
                <w:sz w:val="20"/>
                <w:szCs w:val="20"/>
                <w:lang w:val="es-MX" w:eastAsia="es-MX"/>
              </w:rPr>
            </w:pPr>
            <w:del w:id="122"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123"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064C9988" w14:textId="77777777" w:rsidR="007C143F" w:rsidRPr="007C143F" w:rsidRDefault="007C143F" w:rsidP="009969BF">
            <w:pPr>
              <w:rPr>
                <w:rFonts w:ascii="Arial Narrow" w:eastAsia="Times New Roman" w:hAnsi="Arial Narrow" w:cs="Calibri"/>
                <w:color w:val="000000"/>
                <w:sz w:val="20"/>
                <w:szCs w:val="20"/>
                <w:lang w:val="es-MX" w:eastAsia="es-MX"/>
              </w:rPr>
            </w:pPr>
            <w:del w:id="124" w:author="Alex Valdivia" w:date="2025-08-26T11:01:00Z">
              <w:r w:rsidRPr="007C143F" w:rsidDel="007A47F6">
                <w:rPr>
                  <w:rFonts w:ascii="Arial Narrow" w:eastAsia="Times New Roman" w:hAnsi="Arial Narrow" w:cs="Calibri"/>
                  <w:color w:val="000000"/>
                  <w:sz w:val="20"/>
                  <w:szCs w:val="20"/>
                  <w:lang w:val="es-MX" w:eastAsia="es-MX"/>
                </w:rPr>
                <w:delText xml:space="preserve">2,424.89 </w:delText>
              </w:r>
            </w:del>
          </w:p>
        </w:tc>
        <w:tc>
          <w:tcPr>
            <w:tcW w:w="851" w:type="dxa"/>
            <w:tcBorders>
              <w:top w:val="nil"/>
              <w:left w:val="nil"/>
              <w:bottom w:val="single" w:sz="4" w:space="0" w:color="auto"/>
              <w:right w:val="single" w:sz="4" w:space="0" w:color="auto"/>
            </w:tcBorders>
            <w:shd w:val="clear" w:color="000000" w:fill="FFFFFF"/>
            <w:noWrap/>
            <w:vAlign w:val="bottom"/>
            <w:tcPrChange w:id="125"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43AA9C2C" w14:textId="77777777" w:rsidR="007C143F" w:rsidRPr="007C143F" w:rsidRDefault="007C143F" w:rsidP="009969BF">
            <w:pPr>
              <w:rPr>
                <w:rFonts w:ascii="Arial Narrow" w:eastAsia="Times New Roman" w:hAnsi="Arial Narrow" w:cs="Calibri"/>
                <w:color w:val="000000"/>
                <w:sz w:val="20"/>
                <w:szCs w:val="20"/>
                <w:lang w:val="es-MX" w:eastAsia="es-MX"/>
              </w:rPr>
            </w:pPr>
            <w:del w:id="126" w:author="Alex Valdivia" w:date="2025-08-26T11:01:00Z">
              <w:r w:rsidRPr="007C143F" w:rsidDel="007A47F6">
                <w:rPr>
                  <w:rFonts w:ascii="Arial Narrow" w:eastAsia="Times New Roman" w:hAnsi="Arial Narrow" w:cs="Calibri"/>
                  <w:color w:val="000000"/>
                  <w:sz w:val="20"/>
                  <w:szCs w:val="20"/>
                  <w:lang w:val="es-MX" w:eastAsia="es-MX"/>
                </w:rPr>
                <w:delText xml:space="preserve">387.98 </w:delText>
              </w:r>
            </w:del>
          </w:p>
        </w:tc>
        <w:tc>
          <w:tcPr>
            <w:tcW w:w="870" w:type="dxa"/>
            <w:tcBorders>
              <w:top w:val="nil"/>
              <w:left w:val="nil"/>
              <w:bottom w:val="single" w:sz="4" w:space="0" w:color="auto"/>
              <w:right w:val="single" w:sz="4" w:space="0" w:color="auto"/>
            </w:tcBorders>
            <w:shd w:val="clear" w:color="000000" w:fill="FFFFFF"/>
            <w:noWrap/>
            <w:tcPrChange w:id="127"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03360C72" w14:textId="77777777" w:rsidR="007C143F" w:rsidRPr="007C143F" w:rsidRDefault="007C143F" w:rsidP="009969BF">
            <w:pPr>
              <w:rPr>
                <w:rFonts w:ascii="Arial Narrow" w:eastAsia="Times New Roman" w:hAnsi="Arial Narrow" w:cs="Calibri"/>
                <w:color w:val="000000"/>
                <w:sz w:val="20"/>
                <w:szCs w:val="20"/>
                <w:lang w:val="es-MX" w:eastAsia="es-MX"/>
              </w:rPr>
            </w:pPr>
            <w:del w:id="128" w:author="Alex Valdivia" w:date="2025-08-26T11:01:00Z">
              <w:r w:rsidRPr="007C143F" w:rsidDel="007A47F6">
                <w:rPr>
                  <w:rFonts w:ascii="Arial Narrow" w:eastAsia="Times New Roman" w:hAnsi="Arial Narrow" w:cs="Calibri"/>
                  <w:color w:val="000000"/>
                  <w:sz w:val="20"/>
                  <w:szCs w:val="20"/>
                  <w:lang w:val="es-MX" w:eastAsia="es-MX"/>
                </w:rPr>
                <w:delText>10,789.92</w:delText>
              </w:r>
            </w:del>
          </w:p>
        </w:tc>
        <w:tc>
          <w:tcPr>
            <w:tcW w:w="1590" w:type="dxa"/>
            <w:tcBorders>
              <w:top w:val="nil"/>
              <w:left w:val="nil"/>
              <w:bottom w:val="single" w:sz="4" w:space="0" w:color="auto"/>
              <w:right w:val="single" w:sz="4" w:space="0" w:color="auto"/>
            </w:tcBorders>
            <w:shd w:val="clear" w:color="000000" w:fill="FFFFFF"/>
            <w:noWrap/>
            <w:vAlign w:val="bottom"/>
            <w:tcPrChange w:id="129"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4B881754" w14:textId="77777777" w:rsidR="007C143F" w:rsidRPr="007C143F" w:rsidRDefault="007C143F" w:rsidP="009969BF">
            <w:pPr>
              <w:rPr>
                <w:rFonts w:ascii="Arial Narrow" w:eastAsia="Times New Roman" w:hAnsi="Arial Narrow" w:cs="Calibri"/>
                <w:color w:val="000000"/>
                <w:sz w:val="20"/>
                <w:szCs w:val="20"/>
                <w:lang w:val="es-MX" w:eastAsia="es-MX"/>
              </w:rPr>
            </w:pPr>
            <w:del w:id="130" w:author="Alex Valdivia" w:date="2025-08-26T11:01:00Z">
              <w:r w:rsidRPr="007C143F" w:rsidDel="007A47F6">
                <w:rPr>
                  <w:rFonts w:ascii="Arial Narrow" w:eastAsia="Times New Roman" w:hAnsi="Arial Narrow" w:cs="Calibri"/>
                  <w:color w:val="000000"/>
                  <w:sz w:val="20"/>
                  <w:szCs w:val="20"/>
                  <w:lang w:val="es-MX" w:eastAsia="es-MX"/>
                </w:rPr>
                <w:delText>10/septiembre/2024</w:delText>
              </w:r>
            </w:del>
          </w:p>
        </w:tc>
        <w:tc>
          <w:tcPr>
            <w:tcW w:w="1862" w:type="dxa"/>
            <w:tcBorders>
              <w:top w:val="nil"/>
              <w:left w:val="nil"/>
              <w:bottom w:val="single" w:sz="4" w:space="0" w:color="auto"/>
              <w:right w:val="single" w:sz="4" w:space="0" w:color="auto"/>
            </w:tcBorders>
            <w:shd w:val="clear" w:color="000000" w:fill="FFFFFF"/>
            <w:noWrap/>
            <w:vAlign w:val="bottom"/>
            <w:tcPrChange w:id="131"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3EF3C7E9" w14:textId="77777777" w:rsidR="007C143F" w:rsidRPr="007C143F" w:rsidRDefault="007C143F" w:rsidP="009969BF">
            <w:pPr>
              <w:rPr>
                <w:rFonts w:ascii="Arial Narrow" w:eastAsia="Times New Roman" w:hAnsi="Arial Narrow" w:cs="Calibri"/>
                <w:color w:val="000000"/>
                <w:sz w:val="20"/>
                <w:szCs w:val="20"/>
                <w:lang w:val="es-MX" w:eastAsia="es-MX"/>
              </w:rPr>
            </w:pPr>
            <w:del w:id="132" w:author="Alex Valdivia" w:date="2025-08-26T11:01:00Z">
              <w:r w:rsidRPr="007C143F" w:rsidDel="007A47F6">
                <w:rPr>
                  <w:rFonts w:ascii="Arial Narrow" w:eastAsia="Times New Roman" w:hAnsi="Arial Narrow" w:cs="Calibri"/>
                  <w:color w:val="000000"/>
                  <w:sz w:val="20"/>
                  <w:szCs w:val="20"/>
                  <w:lang w:val="es-MX" w:eastAsia="es-MX"/>
                </w:rPr>
                <w:delText>Etapa de Estudios</w:delText>
              </w:r>
            </w:del>
          </w:p>
        </w:tc>
      </w:tr>
      <w:tr w:rsidR="007C143F" w:rsidRPr="007C143F" w14:paraId="6B6B6D92" w14:textId="77777777" w:rsidTr="007A47F6">
        <w:tblPrEx>
          <w:tblW w:w="11410" w:type="dxa"/>
          <w:tblInd w:w="-497" w:type="dxa"/>
          <w:tblCellMar>
            <w:left w:w="70" w:type="dxa"/>
            <w:right w:w="70" w:type="dxa"/>
          </w:tblCellMar>
          <w:tblPrExChange w:id="133" w:author="Alex Valdivia" w:date="2025-08-26T11:01:00Z">
            <w:tblPrEx>
              <w:tblW w:w="11410" w:type="dxa"/>
              <w:tblInd w:w="-497" w:type="dxa"/>
              <w:tblCellMar>
                <w:left w:w="70" w:type="dxa"/>
                <w:right w:w="70" w:type="dxa"/>
              </w:tblCellMar>
            </w:tblPrEx>
          </w:tblPrExChange>
        </w:tblPrEx>
        <w:trPr>
          <w:trHeight w:val="283"/>
          <w:trPrChange w:id="134"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135"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7311D7A6" w14:textId="77777777" w:rsidR="007C143F" w:rsidRPr="007C143F" w:rsidRDefault="007C143F" w:rsidP="009969BF">
            <w:pPr>
              <w:rPr>
                <w:rFonts w:ascii="Arial Narrow" w:eastAsia="Times New Roman" w:hAnsi="Arial Narrow" w:cs="Calibri"/>
                <w:color w:val="000000"/>
                <w:sz w:val="20"/>
                <w:szCs w:val="20"/>
                <w:lang w:val="es-MX" w:eastAsia="es-MX"/>
              </w:rPr>
            </w:pPr>
            <w:del w:id="136" w:author="Alex Valdivia" w:date="2025-08-26T11:01:00Z">
              <w:r w:rsidRPr="007C143F" w:rsidDel="007A47F6">
                <w:rPr>
                  <w:rFonts w:ascii="Arial Narrow" w:eastAsia="Times New Roman" w:hAnsi="Arial Narrow" w:cs="Calibri"/>
                  <w:color w:val="000000"/>
                  <w:sz w:val="20"/>
                  <w:szCs w:val="20"/>
                  <w:lang w:val="es-MX" w:eastAsia="es-MX"/>
                </w:rPr>
                <w:delText>3</w:delText>
              </w:r>
            </w:del>
          </w:p>
        </w:tc>
        <w:tc>
          <w:tcPr>
            <w:tcW w:w="993" w:type="dxa"/>
            <w:tcBorders>
              <w:top w:val="nil"/>
              <w:left w:val="nil"/>
              <w:bottom w:val="single" w:sz="4" w:space="0" w:color="auto"/>
              <w:right w:val="single" w:sz="4" w:space="0" w:color="auto"/>
            </w:tcBorders>
            <w:shd w:val="clear" w:color="000000" w:fill="FFFFFF"/>
            <w:noWrap/>
            <w:vAlign w:val="bottom"/>
            <w:tcPrChange w:id="137"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0E8ADF7D" w14:textId="77777777" w:rsidR="007C143F" w:rsidRPr="007C143F" w:rsidRDefault="007C143F" w:rsidP="009969BF">
            <w:pPr>
              <w:rPr>
                <w:rFonts w:ascii="Arial Narrow" w:eastAsia="Times New Roman" w:hAnsi="Arial Narrow" w:cs="Calibri"/>
                <w:color w:val="000000"/>
                <w:sz w:val="20"/>
                <w:szCs w:val="20"/>
                <w:lang w:val="es-MX" w:eastAsia="es-MX"/>
              </w:rPr>
            </w:pPr>
            <w:del w:id="138" w:author="Alex Valdivia" w:date="2025-08-26T11:01:00Z">
              <w:r w:rsidRPr="007C143F" w:rsidDel="007A47F6">
                <w:rPr>
                  <w:rFonts w:ascii="Arial Narrow" w:eastAsia="Times New Roman" w:hAnsi="Arial Narrow" w:cs="Calibri"/>
                  <w:color w:val="000000"/>
                  <w:sz w:val="20"/>
                  <w:szCs w:val="20"/>
                  <w:lang w:val="es-MX" w:eastAsia="es-MX"/>
                </w:rPr>
                <w:delText xml:space="preserve">23,000.00 </w:delText>
              </w:r>
            </w:del>
          </w:p>
        </w:tc>
        <w:tc>
          <w:tcPr>
            <w:tcW w:w="992" w:type="dxa"/>
            <w:tcBorders>
              <w:top w:val="nil"/>
              <w:left w:val="nil"/>
              <w:bottom w:val="single" w:sz="4" w:space="0" w:color="auto"/>
              <w:right w:val="single" w:sz="4" w:space="0" w:color="auto"/>
            </w:tcBorders>
            <w:shd w:val="clear" w:color="000000" w:fill="FFFFFF"/>
            <w:noWrap/>
            <w:vAlign w:val="bottom"/>
            <w:tcPrChange w:id="139"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00AC6C58" w14:textId="77777777" w:rsidR="007C143F" w:rsidRPr="007C143F" w:rsidRDefault="007C143F" w:rsidP="009969BF">
            <w:pPr>
              <w:rPr>
                <w:rFonts w:ascii="Arial Narrow" w:eastAsia="Times New Roman" w:hAnsi="Arial Narrow" w:cs="Calibri"/>
                <w:color w:val="000000"/>
                <w:sz w:val="20"/>
                <w:szCs w:val="20"/>
                <w:lang w:val="es-MX" w:eastAsia="es-MX"/>
              </w:rPr>
            </w:pPr>
            <w:del w:id="140" w:author="Alex Valdivia" w:date="2025-08-26T11:01:00Z">
              <w:r w:rsidRPr="007C143F" w:rsidDel="007A47F6">
                <w:rPr>
                  <w:rFonts w:ascii="Arial Narrow" w:eastAsia="Times New Roman" w:hAnsi="Arial Narrow" w:cs="Calibri"/>
                  <w:color w:val="000000"/>
                  <w:sz w:val="20"/>
                  <w:szCs w:val="20"/>
                  <w:lang w:val="es-MX" w:eastAsia="es-MX"/>
                </w:rPr>
                <w:delText xml:space="preserve">168,579.63 </w:delText>
              </w:r>
            </w:del>
          </w:p>
        </w:tc>
        <w:tc>
          <w:tcPr>
            <w:tcW w:w="992" w:type="dxa"/>
            <w:tcBorders>
              <w:top w:val="nil"/>
              <w:left w:val="nil"/>
              <w:bottom w:val="single" w:sz="4" w:space="0" w:color="auto"/>
              <w:right w:val="single" w:sz="4" w:space="0" w:color="auto"/>
            </w:tcBorders>
            <w:shd w:val="clear" w:color="000000" w:fill="FFFFFF"/>
            <w:noWrap/>
            <w:vAlign w:val="bottom"/>
            <w:tcPrChange w:id="141"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71C52CB4" w14:textId="77777777" w:rsidR="007C143F" w:rsidRPr="007C143F" w:rsidRDefault="007C143F" w:rsidP="009969BF">
            <w:pPr>
              <w:rPr>
                <w:rFonts w:ascii="Arial Narrow" w:eastAsia="Times New Roman" w:hAnsi="Arial Narrow" w:cs="Calibri"/>
                <w:color w:val="000000"/>
                <w:sz w:val="20"/>
                <w:szCs w:val="20"/>
                <w:lang w:val="es-MX" w:eastAsia="es-MX"/>
              </w:rPr>
            </w:pPr>
            <w:del w:id="142" w:author="Alex Valdivia" w:date="2025-08-26T11:01:00Z">
              <w:r w:rsidRPr="007C143F" w:rsidDel="007A47F6">
                <w:rPr>
                  <w:rFonts w:ascii="Arial Narrow" w:eastAsia="Times New Roman" w:hAnsi="Arial Narrow" w:cs="Calibri"/>
                  <w:color w:val="000000"/>
                  <w:sz w:val="20"/>
                  <w:szCs w:val="20"/>
                  <w:lang w:val="es-MX" w:eastAsia="es-MX"/>
                </w:rPr>
                <w:delText xml:space="preserve">7,287.67 </w:delText>
              </w:r>
            </w:del>
          </w:p>
        </w:tc>
        <w:tc>
          <w:tcPr>
            <w:tcW w:w="851" w:type="dxa"/>
            <w:tcBorders>
              <w:top w:val="nil"/>
              <w:left w:val="nil"/>
              <w:bottom w:val="single" w:sz="4" w:space="0" w:color="auto"/>
              <w:right w:val="single" w:sz="4" w:space="0" w:color="auto"/>
            </w:tcBorders>
            <w:shd w:val="clear" w:color="000000" w:fill="FFFFFF"/>
            <w:noWrap/>
            <w:vAlign w:val="bottom"/>
            <w:tcPrChange w:id="143"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3450F333" w14:textId="77777777" w:rsidR="007C143F" w:rsidRPr="007C143F" w:rsidRDefault="007C143F" w:rsidP="009969BF">
            <w:pPr>
              <w:rPr>
                <w:rFonts w:ascii="Arial Narrow" w:eastAsia="Times New Roman" w:hAnsi="Arial Narrow" w:cs="Calibri"/>
                <w:color w:val="000000"/>
                <w:sz w:val="20"/>
                <w:szCs w:val="20"/>
                <w:lang w:val="es-MX" w:eastAsia="es-MX"/>
              </w:rPr>
            </w:pPr>
            <w:del w:id="144"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145"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208EA9A5" w14:textId="77777777" w:rsidR="007C143F" w:rsidRPr="007C143F" w:rsidRDefault="007C143F" w:rsidP="009969BF">
            <w:pPr>
              <w:rPr>
                <w:rFonts w:ascii="Arial Narrow" w:eastAsia="Times New Roman" w:hAnsi="Arial Narrow" w:cs="Calibri"/>
                <w:color w:val="000000"/>
                <w:sz w:val="20"/>
                <w:szCs w:val="20"/>
                <w:lang w:val="es-MX" w:eastAsia="es-MX"/>
              </w:rPr>
            </w:pPr>
            <w:del w:id="146"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147"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1C0EE8AC" w14:textId="77777777" w:rsidR="007C143F" w:rsidRPr="007C143F" w:rsidRDefault="007C143F" w:rsidP="009969BF">
            <w:pPr>
              <w:rPr>
                <w:rFonts w:ascii="Arial Narrow" w:eastAsia="Times New Roman" w:hAnsi="Arial Narrow" w:cs="Calibri"/>
                <w:color w:val="000000"/>
                <w:sz w:val="20"/>
                <w:szCs w:val="20"/>
                <w:lang w:val="es-MX" w:eastAsia="es-MX"/>
              </w:rPr>
            </w:pPr>
            <w:del w:id="148" w:author="Alex Valdivia" w:date="2025-08-26T11:01:00Z">
              <w:r w:rsidRPr="007C143F" w:rsidDel="007A47F6">
                <w:rPr>
                  <w:rFonts w:ascii="Arial Narrow" w:eastAsia="Times New Roman" w:hAnsi="Arial Narrow" w:cs="Calibri"/>
                  <w:color w:val="000000"/>
                  <w:sz w:val="20"/>
                  <w:szCs w:val="20"/>
                  <w:lang w:val="es-MX" w:eastAsia="es-MX"/>
                </w:rPr>
                <w:delText xml:space="preserve">2,669.18 </w:delText>
              </w:r>
            </w:del>
          </w:p>
        </w:tc>
        <w:tc>
          <w:tcPr>
            <w:tcW w:w="851" w:type="dxa"/>
            <w:tcBorders>
              <w:top w:val="nil"/>
              <w:left w:val="nil"/>
              <w:bottom w:val="single" w:sz="4" w:space="0" w:color="auto"/>
              <w:right w:val="single" w:sz="4" w:space="0" w:color="auto"/>
            </w:tcBorders>
            <w:shd w:val="clear" w:color="000000" w:fill="FFFFFF"/>
            <w:noWrap/>
            <w:vAlign w:val="bottom"/>
            <w:tcPrChange w:id="149"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0300DE23" w14:textId="77777777" w:rsidR="007C143F" w:rsidRPr="007C143F" w:rsidRDefault="007C143F" w:rsidP="009969BF">
            <w:pPr>
              <w:rPr>
                <w:rFonts w:ascii="Arial Narrow" w:eastAsia="Times New Roman" w:hAnsi="Arial Narrow" w:cs="Calibri"/>
                <w:color w:val="000000"/>
                <w:sz w:val="20"/>
                <w:szCs w:val="20"/>
                <w:lang w:val="es-MX" w:eastAsia="es-MX"/>
              </w:rPr>
            </w:pPr>
            <w:del w:id="150" w:author="Alex Valdivia" w:date="2025-08-26T11:01:00Z">
              <w:r w:rsidRPr="007C143F" w:rsidDel="007A47F6">
                <w:rPr>
                  <w:rFonts w:ascii="Arial Narrow" w:eastAsia="Times New Roman" w:hAnsi="Arial Narrow" w:cs="Calibri"/>
                  <w:color w:val="000000"/>
                  <w:sz w:val="20"/>
                  <w:szCs w:val="20"/>
                  <w:lang w:val="es-MX" w:eastAsia="es-MX"/>
                </w:rPr>
                <w:delText xml:space="preserve">427.07 </w:delText>
              </w:r>
            </w:del>
          </w:p>
        </w:tc>
        <w:tc>
          <w:tcPr>
            <w:tcW w:w="870" w:type="dxa"/>
            <w:tcBorders>
              <w:top w:val="nil"/>
              <w:left w:val="nil"/>
              <w:bottom w:val="single" w:sz="4" w:space="0" w:color="auto"/>
              <w:right w:val="single" w:sz="4" w:space="0" w:color="auto"/>
            </w:tcBorders>
            <w:shd w:val="clear" w:color="000000" w:fill="FFFFFF"/>
            <w:noWrap/>
            <w:tcPrChange w:id="151"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53569B69" w14:textId="77777777" w:rsidR="007C143F" w:rsidRPr="007C143F" w:rsidRDefault="007C143F" w:rsidP="009969BF">
            <w:pPr>
              <w:rPr>
                <w:rFonts w:ascii="Arial Narrow" w:eastAsia="Times New Roman" w:hAnsi="Arial Narrow" w:cs="Calibri"/>
                <w:color w:val="000000"/>
                <w:sz w:val="20"/>
                <w:szCs w:val="20"/>
                <w:lang w:val="es-MX" w:eastAsia="es-MX"/>
              </w:rPr>
            </w:pPr>
            <w:del w:id="152" w:author="Alex Valdivia" w:date="2025-08-26T11:01:00Z">
              <w:r w:rsidRPr="007C143F" w:rsidDel="007A47F6">
                <w:rPr>
                  <w:rFonts w:ascii="Arial Narrow" w:eastAsia="Times New Roman" w:hAnsi="Arial Narrow" w:cs="Calibri"/>
                  <w:color w:val="000000"/>
                  <w:sz w:val="20"/>
                  <w:szCs w:val="20"/>
                  <w:lang w:val="es-MX" w:eastAsia="es-MX"/>
                </w:rPr>
                <w:delText>10,789.92</w:delText>
              </w:r>
            </w:del>
          </w:p>
        </w:tc>
        <w:tc>
          <w:tcPr>
            <w:tcW w:w="1590" w:type="dxa"/>
            <w:tcBorders>
              <w:top w:val="nil"/>
              <w:left w:val="nil"/>
              <w:bottom w:val="single" w:sz="4" w:space="0" w:color="auto"/>
              <w:right w:val="single" w:sz="4" w:space="0" w:color="auto"/>
            </w:tcBorders>
            <w:shd w:val="clear" w:color="000000" w:fill="FFFFFF"/>
            <w:noWrap/>
            <w:vAlign w:val="bottom"/>
            <w:tcPrChange w:id="153"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3C94FBEA" w14:textId="77777777" w:rsidR="007C143F" w:rsidRPr="007C143F" w:rsidRDefault="007C143F" w:rsidP="009969BF">
            <w:pPr>
              <w:rPr>
                <w:rFonts w:ascii="Arial Narrow" w:eastAsia="Times New Roman" w:hAnsi="Arial Narrow" w:cs="Calibri"/>
                <w:color w:val="000000"/>
                <w:sz w:val="20"/>
                <w:szCs w:val="20"/>
                <w:lang w:val="es-MX" w:eastAsia="es-MX"/>
              </w:rPr>
            </w:pPr>
            <w:del w:id="154" w:author="Alex Valdivia" w:date="2025-08-26T11:01:00Z">
              <w:r w:rsidRPr="007C143F" w:rsidDel="007A47F6">
                <w:rPr>
                  <w:rFonts w:ascii="Arial Narrow" w:eastAsia="Times New Roman" w:hAnsi="Arial Narrow" w:cs="Calibri"/>
                  <w:color w:val="000000"/>
                  <w:sz w:val="20"/>
                  <w:szCs w:val="20"/>
                  <w:lang w:val="es-MX" w:eastAsia="es-MX"/>
                </w:rPr>
                <w:delText>10/octubre/2024</w:delText>
              </w:r>
            </w:del>
          </w:p>
        </w:tc>
        <w:tc>
          <w:tcPr>
            <w:tcW w:w="1862" w:type="dxa"/>
            <w:tcBorders>
              <w:top w:val="nil"/>
              <w:left w:val="nil"/>
              <w:bottom w:val="single" w:sz="4" w:space="0" w:color="auto"/>
              <w:right w:val="single" w:sz="4" w:space="0" w:color="auto"/>
            </w:tcBorders>
            <w:shd w:val="clear" w:color="000000" w:fill="FFFFFF"/>
            <w:noWrap/>
            <w:vAlign w:val="bottom"/>
            <w:tcPrChange w:id="155"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3A9118A6" w14:textId="77777777" w:rsidR="007C143F" w:rsidRPr="007C143F" w:rsidRDefault="007C143F" w:rsidP="009969BF">
            <w:pPr>
              <w:rPr>
                <w:rFonts w:ascii="Arial Narrow" w:eastAsia="Times New Roman" w:hAnsi="Arial Narrow" w:cs="Calibri"/>
                <w:color w:val="000000"/>
                <w:sz w:val="20"/>
                <w:szCs w:val="20"/>
                <w:lang w:val="es-MX" w:eastAsia="es-MX"/>
              </w:rPr>
            </w:pPr>
            <w:del w:id="156" w:author="Alex Valdivia" w:date="2025-08-26T11:01:00Z">
              <w:r w:rsidRPr="007C143F" w:rsidDel="007A47F6">
                <w:rPr>
                  <w:rFonts w:ascii="Arial Narrow" w:eastAsia="Times New Roman" w:hAnsi="Arial Narrow" w:cs="Calibri"/>
                  <w:color w:val="000000"/>
                  <w:sz w:val="20"/>
                  <w:szCs w:val="20"/>
                  <w:lang w:val="es-MX" w:eastAsia="es-MX"/>
                </w:rPr>
                <w:delText>Etapa de Estudios</w:delText>
              </w:r>
            </w:del>
          </w:p>
        </w:tc>
      </w:tr>
      <w:tr w:rsidR="007C143F" w:rsidRPr="007C143F" w14:paraId="11118602" w14:textId="77777777" w:rsidTr="007A47F6">
        <w:tblPrEx>
          <w:tblW w:w="11410" w:type="dxa"/>
          <w:tblInd w:w="-497" w:type="dxa"/>
          <w:tblCellMar>
            <w:left w:w="70" w:type="dxa"/>
            <w:right w:w="70" w:type="dxa"/>
          </w:tblCellMar>
          <w:tblPrExChange w:id="157" w:author="Alex Valdivia" w:date="2025-08-26T11:01:00Z">
            <w:tblPrEx>
              <w:tblW w:w="11410" w:type="dxa"/>
              <w:tblInd w:w="-497" w:type="dxa"/>
              <w:tblCellMar>
                <w:left w:w="70" w:type="dxa"/>
                <w:right w:w="70" w:type="dxa"/>
              </w:tblCellMar>
            </w:tblPrEx>
          </w:tblPrExChange>
        </w:tblPrEx>
        <w:trPr>
          <w:trHeight w:val="283"/>
          <w:trPrChange w:id="158"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159"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13576F01" w14:textId="77777777" w:rsidR="007C143F" w:rsidRPr="007C143F" w:rsidRDefault="007C143F" w:rsidP="009969BF">
            <w:pPr>
              <w:rPr>
                <w:rFonts w:ascii="Arial Narrow" w:eastAsia="Times New Roman" w:hAnsi="Arial Narrow" w:cs="Calibri"/>
                <w:color w:val="000000"/>
                <w:sz w:val="20"/>
                <w:szCs w:val="20"/>
                <w:lang w:val="es-MX" w:eastAsia="es-MX"/>
              </w:rPr>
            </w:pPr>
            <w:del w:id="160" w:author="Alex Valdivia" w:date="2025-08-26T11:01:00Z">
              <w:r w:rsidRPr="007C143F" w:rsidDel="007A47F6">
                <w:rPr>
                  <w:rFonts w:ascii="Arial Narrow" w:eastAsia="Times New Roman" w:hAnsi="Arial Narrow" w:cs="Calibri"/>
                  <w:color w:val="000000"/>
                  <w:sz w:val="20"/>
                  <w:szCs w:val="20"/>
                  <w:lang w:val="es-MX" w:eastAsia="es-MX"/>
                </w:rPr>
                <w:delText>4</w:delText>
              </w:r>
            </w:del>
          </w:p>
        </w:tc>
        <w:tc>
          <w:tcPr>
            <w:tcW w:w="993" w:type="dxa"/>
            <w:tcBorders>
              <w:top w:val="nil"/>
              <w:left w:val="nil"/>
              <w:bottom w:val="single" w:sz="4" w:space="0" w:color="auto"/>
              <w:right w:val="single" w:sz="4" w:space="0" w:color="auto"/>
            </w:tcBorders>
            <w:shd w:val="clear" w:color="000000" w:fill="FFFFFF"/>
            <w:noWrap/>
            <w:vAlign w:val="bottom"/>
            <w:tcPrChange w:id="161"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1C4A41AC" w14:textId="77777777" w:rsidR="007C143F" w:rsidRPr="007C143F" w:rsidRDefault="007C143F" w:rsidP="009969BF">
            <w:pPr>
              <w:rPr>
                <w:rFonts w:ascii="Arial Narrow" w:eastAsia="Times New Roman" w:hAnsi="Arial Narrow" w:cs="Calibri"/>
                <w:color w:val="000000"/>
                <w:sz w:val="20"/>
                <w:szCs w:val="20"/>
                <w:lang w:val="es-MX" w:eastAsia="es-MX"/>
              </w:rPr>
            </w:pPr>
            <w:del w:id="162" w:author="Alex Valdivia" w:date="2025-08-26T11:01:00Z">
              <w:r w:rsidRPr="007C143F" w:rsidDel="007A47F6">
                <w:rPr>
                  <w:rFonts w:ascii="Arial Narrow" w:eastAsia="Times New Roman" w:hAnsi="Arial Narrow" w:cs="Calibri"/>
                  <w:color w:val="000000"/>
                  <w:sz w:val="20"/>
                  <w:szCs w:val="20"/>
                  <w:lang w:val="es-MX" w:eastAsia="es-MX"/>
                </w:rPr>
                <w:delText xml:space="preserve">23,000.00 </w:delText>
              </w:r>
            </w:del>
          </w:p>
        </w:tc>
        <w:tc>
          <w:tcPr>
            <w:tcW w:w="992" w:type="dxa"/>
            <w:tcBorders>
              <w:top w:val="nil"/>
              <w:left w:val="nil"/>
              <w:bottom w:val="single" w:sz="4" w:space="0" w:color="auto"/>
              <w:right w:val="single" w:sz="4" w:space="0" w:color="auto"/>
            </w:tcBorders>
            <w:shd w:val="clear" w:color="000000" w:fill="FFFFFF"/>
            <w:noWrap/>
            <w:vAlign w:val="bottom"/>
            <w:tcPrChange w:id="163"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67C621D3" w14:textId="77777777" w:rsidR="007C143F" w:rsidRPr="007C143F" w:rsidRDefault="007C143F" w:rsidP="009969BF">
            <w:pPr>
              <w:rPr>
                <w:rFonts w:ascii="Arial Narrow" w:eastAsia="Times New Roman" w:hAnsi="Arial Narrow" w:cs="Calibri"/>
                <w:color w:val="000000"/>
                <w:sz w:val="20"/>
                <w:szCs w:val="20"/>
                <w:lang w:val="es-MX" w:eastAsia="es-MX"/>
              </w:rPr>
            </w:pPr>
            <w:del w:id="164" w:author="Alex Valdivia" w:date="2025-08-26T11:01:00Z">
              <w:r w:rsidRPr="007C143F" w:rsidDel="007A47F6">
                <w:rPr>
                  <w:rFonts w:ascii="Arial Narrow" w:eastAsia="Times New Roman" w:hAnsi="Arial Narrow" w:cs="Calibri"/>
                  <w:color w:val="000000"/>
                  <w:sz w:val="20"/>
                  <w:szCs w:val="20"/>
                  <w:lang w:val="es-MX" w:eastAsia="es-MX"/>
                </w:rPr>
                <w:delText xml:space="preserve">184,291.96 </w:delText>
              </w:r>
            </w:del>
          </w:p>
        </w:tc>
        <w:tc>
          <w:tcPr>
            <w:tcW w:w="992" w:type="dxa"/>
            <w:tcBorders>
              <w:top w:val="nil"/>
              <w:left w:val="nil"/>
              <w:bottom w:val="single" w:sz="4" w:space="0" w:color="auto"/>
              <w:right w:val="single" w:sz="4" w:space="0" w:color="auto"/>
            </w:tcBorders>
            <w:shd w:val="clear" w:color="000000" w:fill="FFFFFF"/>
            <w:noWrap/>
            <w:vAlign w:val="bottom"/>
            <w:tcPrChange w:id="165"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370C7A4A" w14:textId="77777777" w:rsidR="007C143F" w:rsidRPr="007C143F" w:rsidRDefault="007C143F" w:rsidP="009969BF">
            <w:pPr>
              <w:rPr>
                <w:rFonts w:ascii="Arial Narrow" w:eastAsia="Times New Roman" w:hAnsi="Arial Narrow" w:cs="Calibri"/>
                <w:color w:val="000000"/>
                <w:sz w:val="20"/>
                <w:szCs w:val="20"/>
                <w:lang w:val="es-MX" w:eastAsia="es-MX"/>
              </w:rPr>
            </w:pPr>
            <w:del w:id="166" w:author="Alex Valdivia" w:date="2025-08-26T11:01:00Z">
              <w:r w:rsidRPr="007C143F" w:rsidDel="007A47F6">
                <w:rPr>
                  <w:rFonts w:ascii="Arial Narrow" w:eastAsia="Times New Roman" w:hAnsi="Arial Narrow" w:cs="Calibri"/>
                  <w:color w:val="000000"/>
                  <w:sz w:val="20"/>
                  <w:szCs w:val="20"/>
                  <w:lang w:val="es-MX" w:eastAsia="es-MX"/>
                </w:rPr>
                <w:delText xml:space="preserve">6,999.09 </w:delText>
              </w:r>
            </w:del>
          </w:p>
        </w:tc>
        <w:tc>
          <w:tcPr>
            <w:tcW w:w="851" w:type="dxa"/>
            <w:tcBorders>
              <w:top w:val="nil"/>
              <w:left w:val="nil"/>
              <w:bottom w:val="single" w:sz="4" w:space="0" w:color="auto"/>
              <w:right w:val="single" w:sz="4" w:space="0" w:color="auto"/>
            </w:tcBorders>
            <w:shd w:val="clear" w:color="000000" w:fill="FFFFFF"/>
            <w:noWrap/>
            <w:vAlign w:val="bottom"/>
            <w:tcPrChange w:id="167"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74BC2C2A" w14:textId="77777777" w:rsidR="007C143F" w:rsidRPr="007C143F" w:rsidRDefault="007C143F" w:rsidP="009969BF">
            <w:pPr>
              <w:rPr>
                <w:rFonts w:ascii="Arial Narrow" w:eastAsia="Times New Roman" w:hAnsi="Arial Narrow" w:cs="Calibri"/>
                <w:color w:val="000000"/>
                <w:sz w:val="20"/>
                <w:szCs w:val="20"/>
                <w:lang w:val="es-MX" w:eastAsia="es-MX"/>
              </w:rPr>
            </w:pPr>
            <w:del w:id="168"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169"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71F74BCE" w14:textId="77777777" w:rsidR="007C143F" w:rsidRPr="007C143F" w:rsidRDefault="007C143F" w:rsidP="009969BF">
            <w:pPr>
              <w:rPr>
                <w:rFonts w:ascii="Arial Narrow" w:eastAsia="Times New Roman" w:hAnsi="Arial Narrow" w:cs="Calibri"/>
                <w:color w:val="000000"/>
                <w:sz w:val="20"/>
                <w:szCs w:val="20"/>
                <w:lang w:val="es-MX" w:eastAsia="es-MX"/>
              </w:rPr>
            </w:pPr>
            <w:del w:id="170"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171"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3724041D" w14:textId="77777777" w:rsidR="007C143F" w:rsidRPr="007C143F" w:rsidRDefault="007C143F" w:rsidP="009969BF">
            <w:pPr>
              <w:rPr>
                <w:rFonts w:ascii="Arial Narrow" w:eastAsia="Times New Roman" w:hAnsi="Arial Narrow" w:cs="Calibri"/>
                <w:color w:val="000000"/>
                <w:sz w:val="20"/>
                <w:szCs w:val="20"/>
                <w:lang w:val="es-MX" w:eastAsia="es-MX"/>
              </w:rPr>
            </w:pPr>
            <w:del w:id="172" w:author="Alex Valdivia" w:date="2025-08-26T11:01:00Z">
              <w:r w:rsidRPr="007C143F" w:rsidDel="007A47F6">
                <w:rPr>
                  <w:rFonts w:ascii="Arial Narrow" w:eastAsia="Times New Roman" w:hAnsi="Arial Narrow" w:cs="Calibri"/>
                  <w:color w:val="000000"/>
                  <w:sz w:val="20"/>
                  <w:szCs w:val="20"/>
                  <w:lang w:val="es-MX" w:eastAsia="es-MX"/>
                </w:rPr>
                <w:delText xml:space="preserve">2,917.96 </w:delText>
              </w:r>
            </w:del>
          </w:p>
        </w:tc>
        <w:tc>
          <w:tcPr>
            <w:tcW w:w="851" w:type="dxa"/>
            <w:tcBorders>
              <w:top w:val="nil"/>
              <w:left w:val="nil"/>
              <w:bottom w:val="single" w:sz="4" w:space="0" w:color="auto"/>
              <w:right w:val="single" w:sz="4" w:space="0" w:color="auto"/>
            </w:tcBorders>
            <w:shd w:val="clear" w:color="000000" w:fill="FFFFFF"/>
            <w:noWrap/>
            <w:vAlign w:val="bottom"/>
            <w:tcPrChange w:id="173"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7BBEA41F" w14:textId="77777777" w:rsidR="007C143F" w:rsidRPr="007C143F" w:rsidRDefault="007C143F" w:rsidP="009969BF">
            <w:pPr>
              <w:rPr>
                <w:rFonts w:ascii="Arial Narrow" w:eastAsia="Times New Roman" w:hAnsi="Arial Narrow" w:cs="Calibri"/>
                <w:color w:val="000000"/>
                <w:sz w:val="20"/>
                <w:szCs w:val="20"/>
                <w:lang w:val="es-MX" w:eastAsia="es-MX"/>
              </w:rPr>
            </w:pPr>
            <w:del w:id="174" w:author="Alex Valdivia" w:date="2025-08-26T11:01:00Z">
              <w:r w:rsidRPr="007C143F" w:rsidDel="007A47F6">
                <w:rPr>
                  <w:rFonts w:ascii="Arial Narrow" w:eastAsia="Times New Roman" w:hAnsi="Arial Narrow" w:cs="Calibri"/>
                  <w:color w:val="000000"/>
                  <w:sz w:val="20"/>
                  <w:szCs w:val="20"/>
                  <w:lang w:val="es-MX" w:eastAsia="es-MX"/>
                </w:rPr>
                <w:delText xml:space="preserve">466.87 </w:delText>
              </w:r>
            </w:del>
          </w:p>
        </w:tc>
        <w:tc>
          <w:tcPr>
            <w:tcW w:w="870" w:type="dxa"/>
            <w:tcBorders>
              <w:top w:val="nil"/>
              <w:left w:val="nil"/>
              <w:bottom w:val="single" w:sz="4" w:space="0" w:color="auto"/>
              <w:right w:val="single" w:sz="4" w:space="0" w:color="auto"/>
            </w:tcBorders>
            <w:shd w:val="clear" w:color="000000" w:fill="FFFFFF"/>
            <w:noWrap/>
            <w:tcPrChange w:id="175"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5BAB466D" w14:textId="77777777" w:rsidR="007C143F" w:rsidRPr="007C143F" w:rsidRDefault="007C143F" w:rsidP="009969BF">
            <w:pPr>
              <w:rPr>
                <w:rFonts w:ascii="Arial Narrow" w:eastAsia="Times New Roman" w:hAnsi="Arial Narrow" w:cs="Calibri"/>
                <w:color w:val="000000"/>
                <w:sz w:val="20"/>
                <w:szCs w:val="20"/>
                <w:lang w:val="es-MX" w:eastAsia="es-MX"/>
              </w:rPr>
            </w:pPr>
            <w:del w:id="176" w:author="Alex Valdivia" w:date="2025-08-26T11:01:00Z">
              <w:r w:rsidRPr="007C143F" w:rsidDel="007A47F6">
                <w:rPr>
                  <w:rFonts w:ascii="Arial Narrow" w:eastAsia="Times New Roman" w:hAnsi="Arial Narrow" w:cs="Calibri"/>
                  <w:color w:val="000000"/>
                  <w:sz w:val="20"/>
                  <w:szCs w:val="20"/>
                  <w:lang w:val="es-MX" w:eastAsia="es-MX"/>
                </w:rPr>
                <w:delText>10,789.92</w:delText>
              </w:r>
            </w:del>
          </w:p>
        </w:tc>
        <w:tc>
          <w:tcPr>
            <w:tcW w:w="1590" w:type="dxa"/>
            <w:tcBorders>
              <w:top w:val="nil"/>
              <w:left w:val="nil"/>
              <w:bottom w:val="single" w:sz="4" w:space="0" w:color="auto"/>
              <w:right w:val="single" w:sz="4" w:space="0" w:color="auto"/>
            </w:tcBorders>
            <w:shd w:val="clear" w:color="000000" w:fill="FFFFFF"/>
            <w:noWrap/>
            <w:vAlign w:val="bottom"/>
            <w:tcPrChange w:id="177"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54B9A587" w14:textId="77777777" w:rsidR="007C143F" w:rsidRPr="007C143F" w:rsidRDefault="007C143F" w:rsidP="009969BF">
            <w:pPr>
              <w:rPr>
                <w:rFonts w:ascii="Arial Narrow" w:eastAsia="Times New Roman" w:hAnsi="Arial Narrow" w:cs="Calibri"/>
                <w:color w:val="000000"/>
                <w:sz w:val="20"/>
                <w:szCs w:val="20"/>
                <w:lang w:val="es-MX" w:eastAsia="es-MX"/>
              </w:rPr>
            </w:pPr>
            <w:del w:id="178" w:author="Alex Valdivia" w:date="2025-08-26T11:01:00Z">
              <w:r w:rsidRPr="007C143F" w:rsidDel="007A47F6">
                <w:rPr>
                  <w:rFonts w:ascii="Arial Narrow" w:eastAsia="Times New Roman" w:hAnsi="Arial Narrow" w:cs="Calibri"/>
                  <w:color w:val="000000"/>
                  <w:sz w:val="20"/>
                  <w:szCs w:val="20"/>
                  <w:lang w:val="es-MX" w:eastAsia="es-MX"/>
                </w:rPr>
                <w:delText>10/noviembre/2024</w:delText>
              </w:r>
            </w:del>
          </w:p>
        </w:tc>
        <w:tc>
          <w:tcPr>
            <w:tcW w:w="1862" w:type="dxa"/>
            <w:tcBorders>
              <w:top w:val="nil"/>
              <w:left w:val="nil"/>
              <w:bottom w:val="single" w:sz="4" w:space="0" w:color="auto"/>
              <w:right w:val="single" w:sz="4" w:space="0" w:color="auto"/>
            </w:tcBorders>
            <w:shd w:val="clear" w:color="000000" w:fill="FFFFFF"/>
            <w:noWrap/>
            <w:vAlign w:val="bottom"/>
            <w:tcPrChange w:id="179"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71101564" w14:textId="77777777" w:rsidR="007C143F" w:rsidRPr="007C143F" w:rsidRDefault="007C143F" w:rsidP="009969BF">
            <w:pPr>
              <w:rPr>
                <w:rFonts w:ascii="Arial Narrow" w:eastAsia="Times New Roman" w:hAnsi="Arial Narrow" w:cs="Calibri"/>
                <w:color w:val="000000"/>
                <w:sz w:val="20"/>
                <w:szCs w:val="20"/>
                <w:lang w:val="es-MX" w:eastAsia="es-MX"/>
              </w:rPr>
            </w:pPr>
            <w:del w:id="180" w:author="Alex Valdivia" w:date="2025-08-26T11:01:00Z">
              <w:r w:rsidRPr="007C143F" w:rsidDel="007A47F6">
                <w:rPr>
                  <w:rFonts w:ascii="Arial Narrow" w:eastAsia="Times New Roman" w:hAnsi="Arial Narrow" w:cs="Calibri"/>
                  <w:color w:val="000000"/>
                  <w:sz w:val="20"/>
                  <w:szCs w:val="20"/>
                  <w:lang w:val="es-MX" w:eastAsia="es-MX"/>
                </w:rPr>
                <w:delText>Etapa de Estudios</w:delText>
              </w:r>
            </w:del>
          </w:p>
        </w:tc>
      </w:tr>
      <w:tr w:rsidR="007C143F" w:rsidRPr="007C143F" w14:paraId="21FF16E5" w14:textId="77777777" w:rsidTr="007A47F6">
        <w:tblPrEx>
          <w:tblW w:w="11410" w:type="dxa"/>
          <w:tblInd w:w="-497" w:type="dxa"/>
          <w:tblCellMar>
            <w:left w:w="70" w:type="dxa"/>
            <w:right w:w="70" w:type="dxa"/>
          </w:tblCellMar>
          <w:tblPrExChange w:id="181" w:author="Alex Valdivia" w:date="2025-08-26T11:01:00Z">
            <w:tblPrEx>
              <w:tblW w:w="11410" w:type="dxa"/>
              <w:tblInd w:w="-497" w:type="dxa"/>
              <w:tblCellMar>
                <w:left w:w="70" w:type="dxa"/>
                <w:right w:w="70" w:type="dxa"/>
              </w:tblCellMar>
            </w:tblPrEx>
          </w:tblPrExChange>
        </w:tblPrEx>
        <w:trPr>
          <w:trHeight w:val="283"/>
          <w:trPrChange w:id="182"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183"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684EA4C2" w14:textId="77777777" w:rsidR="007C143F" w:rsidRPr="007C143F" w:rsidRDefault="007C143F" w:rsidP="009969BF">
            <w:pPr>
              <w:rPr>
                <w:rFonts w:ascii="Arial Narrow" w:eastAsia="Times New Roman" w:hAnsi="Arial Narrow" w:cs="Calibri"/>
                <w:color w:val="000000"/>
                <w:sz w:val="20"/>
                <w:szCs w:val="20"/>
                <w:lang w:val="es-MX" w:eastAsia="es-MX"/>
              </w:rPr>
            </w:pPr>
            <w:del w:id="184" w:author="Alex Valdivia" w:date="2025-08-26T11:01:00Z">
              <w:r w:rsidRPr="007C143F" w:rsidDel="007A47F6">
                <w:rPr>
                  <w:rFonts w:ascii="Arial Narrow" w:eastAsia="Times New Roman" w:hAnsi="Arial Narrow" w:cs="Calibri"/>
                  <w:color w:val="000000"/>
                  <w:sz w:val="20"/>
                  <w:szCs w:val="20"/>
                  <w:lang w:val="es-MX" w:eastAsia="es-MX"/>
                </w:rPr>
                <w:delText>5</w:delText>
              </w:r>
            </w:del>
          </w:p>
        </w:tc>
        <w:tc>
          <w:tcPr>
            <w:tcW w:w="993" w:type="dxa"/>
            <w:tcBorders>
              <w:top w:val="nil"/>
              <w:left w:val="nil"/>
              <w:bottom w:val="single" w:sz="4" w:space="0" w:color="auto"/>
              <w:right w:val="single" w:sz="4" w:space="0" w:color="auto"/>
            </w:tcBorders>
            <w:shd w:val="clear" w:color="000000" w:fill="FFFFFF"/>
            <w:noWrap/>
            <w:vAlign w:val="bottom"/>
            <w:tcPrChange w:id="185"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2C13A2DC" w14:textId="77777777" w:rsidR="007C143F" w:rsidRPr="007C143F" w:rsidRDefault="007C143F" w:rsidP="009969BF">
            <w:pPr>
              <w:rPr>
                <w:rFonts w:ascii="Arial Narrow" w:eastAsia="Times New Roman" w:hAnsi="Arial Narrow" w:cs="Calibri"/>
                <w:color w:val="000000"/>
                <w:sz w:val="20"/>
                <w:szCs w:val="20"/>
                <w:lang w:val="es-MX" w:eastAsia="es-MX"/>
              </w:rPr>
            </w:pPr>
            <w:del w:id="186"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187"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085B997B" w14:textId="77777777" w:rsidR="007C143F" w:rsidRPr="007C143F" w:rsidRDefault="007C143F" w:rsidP="009969BF">
            <w:pPr>
              <w:rPr>
                <w:rFonts w:ascii="Arial Narrow" w:eastAsia="Times New Roman" w:hAnsi="Arial Narrow" w:cs="Calibri"/>
                <w:color w:val="000000"/>
                <w:sz w:val="20"/>
                <w:szCs w:val="20"/>
                <w:lang w:val="es-MX" w:eastAsia="es-MX"/>
              </w:rPr>
            </w:pPr>
            <w:del w:id="188" w:author="Alex Valdivia" w:date="2025-08-26T11:01:00Z">
              <w:r w:rsidRPr="007C143F" w:rsidDel="007A47F6">
                <w:rPr>
                  <w:rFonts w:ascii="Arial Narrow" w:eastAsia="Times New Roman" w:hAnsi="Arial Narrow" w:cs="Calibri"/>
                  <w:color w:val="000000"/>
                  <w:sz w:val="20"/>
                  <w:szCs w:val="20"/>
                  <w:lang w:val="es-MX" w:eastAsia="es-MX"/>
                </w:rPr>
                <w:delText xml:space="preserve">177,292.87 </w:delText>
              </w:r>
            </w:del>
          </w:p>
        </w:tc>
        <w:tc>
          <w:tcPr>
            <w:tcW w:w="992" w:type="dxa"/>
            <w:tcBorders>
              <w:top w:val="nil"/>
              <w:left w:val="nil"/>
              <w:bottom w:val="single" w:sz="4" w:space="0" w:color="auto"/>
              <w:right w:val="single" w:sz="4" w:space="0" w:color="auto"/>
            </w:tcBorders>
            <w:shd w:val="clear" w:color="000000" w:fill="FFFFFF"/>
            <w:noWrap/>
            <w:vAlign w:val="bottom"/>
            <w:tcPrChange w:id="189"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3D1BC911" w14:textId="77777777" w:rsidR="007C143F" w:rsidRPr="007C143F" w:rsidRDefault="007C143F" w:rsidP="009969BF">
            <w:pPr>
              <w:rPr>
                <w:rFonts w:ascii="Arial Narrow" w:eastAsia="Times New Roman" w:hAnsi="Arial Narrow" w:cs="Calibri"/>
                <w:color w:val="000000"/>
                <w:sz w:val="20"/>
                <w:szCs w:val="20"/>
                <w:lang w:val="es-MX" w:eastAsia="es-MX"/>
              </w:rPr>
            </w:pPr>
            <w:del w:id="190" w:author="Alex Valdivia" w:date="2025-08-26T11:01:00Z">
              <w:r w:rsidRPr="007C143F" w:rsidDel="007A47F6">
                <w:rPr>
                  <w:rFonts w:ascii="Arial Narrow" w:eastAsia="Times New Roman" w:hAnsi="Arial Narrow" w:cs="Calibri"/>
                  <w:color w:val="000000"/>
                  <w:sz w:val="20"/>
                  <w:szCs w:val="20"/>
                  <w:lang w:val="es-MX" w:eastAsia="es-MX"/>
                </w:rPr>
                <w:delText xml:space="preserve">7,127.64 </w:delText>
              </w:r>
            </w:del>
          </w:p>
        </w:tc>
        <w:tc>
          <w:tcPr>
            <w:tcW w:w="851" w:type="dxa"/>
            <w:tcBorders>
              <w:top w:val="nil"/>
              <w:left w:val="nil"/>
              <w:bottom w:val="single" w:sz="4" w:space="0" w:color="auto"/>
              <w:right w:val="single" w:sz="4" w:space="0" w:color="auto"/>
            </w:tcBorders>
            <w:shd w:val="clear" w:color="000000" w:fill="FFFFFF"/>
            <w:noWrap/>
            <w:vAlign w:val="bottom"/>
            <w:tcPrChange w:id="191"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6DFD72A8" w14:textId="77777777" w:rsidR="007C143F" w:rsidRPr="007C143F" w:rsidRDefault="007C143F" w:rsidP="009969BF">
            <w:pPr>
              <w:rPr>
                <w:rFonts w:ascii="Arial Narrow" w:eastAsia="Times New Roman" w:hAnsi="Arial Narrow" w:cs="Calibri"/>
                <w:color w:val="000000"/>
                <w:sz w:val="20"/>
                <w:szCs w:val="20"/>
                <w:lang w:val="es-MX" w:eastAsia="es-MX"/>
              </w:rPr>
            </w:pPr>
            <w:del w:id="192"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193"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2F247CEF" w14:textId="77777777" w:rsidR="007C143F" w:rsidRPr="007C143F" w:rsidRDefault="007C143F" w:rsidP="009969BF">
            <w:pPr>
              <w:rPr>
                <w:rFonts w:ascii="Arial Narrow" w:eastAsia="Times New Roman" w:hAnsi="Arial Narrow" w:cs="Calibri"/>
                <w:color w:val="000000"/>
                <w:sz w:val="20"/>
                <w:szCs w:val="20"/>
                <w:lang w:val="es-MX" w:eastAsia="es-MX"/>
              </w:rPr>
            </w:pPr>
            <w:del w:id="194"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195"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25D9B7DD" w14:textId="77777777" w:rsidR="007C143F" w:rsidRPr="007C143F" w:rsidRDefault="007C143F" w:rsidP="009969BF">
            <w:pPr>
              <w:rPr>
                <w:rFonts w:ascii="Arial Narrow" w:eastAsia="Times New Roman" w:hAnsi="Arial Narrow" w:cs="Calibri"/>
                <w:color w:val="000000"/>
                <w:sz w:val="20"/>
                <w:szCs w:val="20"/>
                <w:lang w:val="es-MX" w:eastAsia="es-MX"/>
              </w:rPr>
            </w:pPr>
            <w:del w:id="196" w:author="Alex Valdivia" w:date="2025-08-26T11:01:00Z">
              <w:r w:rsidRPr="007C143F" w:rsidDel="007A47F6">
                <w:rPr>
                  <w:rFonts w:ascii="Arial Narrow" w:eastAsia="Times New Roman" w:hAnsi="Arial Narrow" w:cs="Calibri"/>
                  <w:color w:val="000000"/>
                  <w:sz w:val="20"/>
                  <w:szCs w:val="20"/>
                  <w:lang w:val="es-MX" w:eastAsia="es-MX"/>
                </w:rPr>
                <w:delText xml:space="preserve">2,807.14 </w:delText>
              </w:r>
            </w:del>
          </w:p>
        </w:tc>
        <w:tc>
          <w:tcPr>
            <w:tcW w:w="851" w:type="dxa"/>
            <w:tcBorders>
              <w:top w:val="nil"/>
              <w:left w:val="nil"/>
              <w:bottom w:val="single" w:sz="4" w:space="0" w:color="auto"/>
              <w:right w:val="single" w:sz="4" w:space="0" w:color="auto"/>
            </w:tcBorders>
            <w:shd w:val="clear" w:color="000000" w:fill="FFFFFF"/>
            <w:noWrap/>
            <w:vAlign w:val="bottom"/>
            <w:tcPrChange w:id="197"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2C6F675D" w14:textId="77777777" w:rsidR="007C143F" w:rsidRPr="007C143F" w:rsidRDefault="007C143F" w:rsidP="009969BF">
            <w:pPr>
              <w:rPr>
                <w:rFonts w:ascii="Arial Narrow" w:eastAsia="Times New Roman" w:hAnsi="Arial Narrow" w:cs="Calibri"/>
                <w:color w:val="000000"/>
                <w:sz w:val="20"/>
                <w:szCs w:val="20"/>
                <w:lang w:val="es-MX" w:eastAsia="es-MX"/>
              </w:rPr>
            </w:pPr>
            <w:del w:id="198" w:author="Alex Valdivia" w:date="2025-08-26T11:01:00Z">
              <w:r w:rsidRPr="007C143F" w:rsidDel="007A47F6">
                <w:rPr>
                  <w:rFonts w:ascii="Arial Narrow" w:eastAsia="Times New Roman" w:hAnsi="Arial Narrow" w:cs="Calibri"/>
                  <w:color w:val="000000"/>
                  <w:sz w:val="20"/>
                  <w:szCs w:val="20"/>
                  <w:lang w:val="es-MX" w:eastAsia="es-MX"/>
                </w:rPr>
                <w:delText xml:space="preserve">449.14 </w:delText>
              </w:r>
            </w:del>
          </w:p>
        </w:tc>
        <w:tc>
          <w:tcPr>
            <w:tcW w:w="870" w:type="dxa"/>
            <w:tcBorders>
              <w:top w:val="nil"/>
              <w:left w:val="nil"/>
              <w:bottom w:val="single" w:sz="4" w:space="0" w:color="auto"/>
              <w:right w:val="single" w:sz="4" w:space="0" w:color="auto"/>
            </w:tcBorders>
            <w:shd w:val="clear" w:color="000000" w:fill="FFFFFF"/>
            <w:noWrap/>
            <w:tcPrChange w:id="199"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48DD189A" w14:textId="77777777" w:rsidR="007C143F" w:rsidRPr="007C143F" w:rsidRDefault="007C143F" w:rsidP="009969BF">
            <w:pPr>
              <w:rPr>
                <w:rFonts w:ascii="Arial Narrow" w:eastAsia="Times New Roman" w:hAnsi="Arial Narrow" w:cs="Calibri"/>
                <w:color w:val="000000"/>
                <w:sz w:val="20"/>
                <w:szCs w:val="20"/>
                <w:lang w:val="es-MX" w:eastAsia="es-MX"/>
              </w:rPr>
            </w:pPr>
            <w:del w:id="200" w:author="Alex Valdivia" w:date="2025-08-26T11:01:00Z">
              <w:r w:rsidRPr="007C143F" w:rsidDel="007A47F6">
                <w:rPr>
                  <w:rFonts w:ascii="Arial Narrow" w:eastAsia="Times New Roman" w:hAnsi="Arial Narrow" w:cs="Calibri"/>
                  <w:color w:val="000000"/>
                  <w:sz w:val="20"/>
                  <w:szCs w:val="20"/>
                  <w:lang w:val="es-MX" w:eastAsia="es-MX"/>
                </w:rPr>
                <w:delText>10,789.92</w:delText>
              </w:r>
            </w:del>
          </w:p>
        </w:tc>
        <w:tc>
          <w:tcPr>
            <w:tcW w:w="1590" w:type="dxa"/>
            <w:tcBorders>
              <w:top w:val="nil"/>
              <w:left w:val="nil"/>
              <w:bottom w:val="single" w:sz="4" w:space="0" w:color="auto"/>
              <w:right w:val="single" w:sz="4" w:space="0" w:color="auto"/>
            </w:tcBorders>
            <w:shd w:val="clear" w:color="000000" w:fill="FFFFFF"/>
            <w:noWrap/>
            <w:vAlign w:val="bottom"/>
            <w:tcPrChange w:id="201"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6505A02A" w14:textId="77777777" w:rsidR="007C143F" w:rsidRPr="007C143F" w:rsidRDefault="007C143F" w:rsidP="009969BF">
            <w:pPr>
              <w:rPr>
                <w:rFonts w:ascii="Arial Narrow" w:eastAsia="Times New Roman" w:hAnsi="Arial Narrow" w:cs="Calibri"/>
                <w:color w:val="000000"/>
                <w:sz w:val="20"/>
                <w:szCs w:val="20"/>
                <w:lang w:val="es-MX" w:eastAsia="es-MX"/>
              </w:rPr>
            </w:pPr>
            <w:del w:id="202" w:author="Alex Valdivia" w:date="2025-08-26T11:01:00Z">
              <w:r w:rsidRPr="007C143F" w:rsidDel="007A47F6">
                <w:rPr>
                  <w:rFonts w:ascii="Arial Narrow" w:eastAsia="Times New Roman" w:hAnsi="Arial Narrow" w:cs="Calibri"/>
                  <w:color w:val="000000"/>
                  <w:sz w:val="20"/>
                  <w:szCs w:val="20"/>
                  <w:lang w:val="es-MX" w:eastAsia="es-MX"/>
                </w:rPr>
                <w:delText>10/diciembre/2024</w:delText>
              </w:r>
            </w:del>
          </w:p>
        </w:tc>
        <w:tc>
          <w:tcPr>
            <w:tcW w:w="1862" w:type="dxa"/>
            <w:tcBorders>
              <w:top w:val="nil"/>
              <w:left w:val="nil"/>
              <w:bottom w:val="single" w:sz="4" w:space="0" w:color="auto"/>
              <w:right w:val="single" w:sz="4" w:space="0" w:color="auto"/>
            </w:tcBorders>
            <w:shd w:val="clear" w:color="000000" w:fill="FFFFFF"/>
            <w:noWrap/>
            <w:vAlign w:val="bottom"/>
            <w:tcPrChange w:id="203"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23DE4B65" w14:textId="77777777" w:rsidR="007C143F" w:rsidRPr="007C143F" w:rsidRDefault="007C143F" w:rsidP="009969BF">
            <w:pPr>
              <w:rPr>
                <w:rFonts w:ascii="Arial Narrow" w:eastAsia="Times New Roman" w:hAnsi="Arial Narrow" w:cs="Calibri"/>
                <w:color w:val="000000"/>
                <w:sz w:val="20"/>
                <w:szCs w:val="20"/>
                <w:lang w:val="es-MX" w:eastAsia="es-MX"/>
              </w:rPr>
            </w:pPr>
            <w:del w:id="204" w:author="Alex Valdivia" w:date="2025-08-26T11:01:00Z">
              <w:r w:rsidRPr="007C143F" w:rsidDel="007A47F6">
                <w:rPr>
                  <w:rFonts w:ascii="Arial Narrow" w:eastAsia="Times New Roman" w:hAnsi="Arial Narrow" w:cs="Calibri"/>
                  <w:color w:val="000000"/>
                  <w:sz w:val="20"/>
                  <w:szCs w:val="20"/>
                  <w:lang w:val="es-MX" w:eastAsia="es-MX"/>
                </w:rPr>
                <w:delText>Etapa de Estudios</w:delText>
              </w:r>
            </w:del>
          </w:p>
        </w:tc>
      </w:tr>
      <w:tr w:rsidR="007C143F" w:rsidRPr="007C143F" w14:paraId="2D2AFF5B" w14:textId="77777777" w:rsidTr="007A47F6">
        <w:tblPrEx>
          <w:tblW w:w="11410" w:type="dxa"/>
          <w:tblInd w:w="-497" w:type="dxa"/>
          <w:tblCellMar>
            <w:left w:w="70" w:type="dxa"/>
            <w:right w:w="70" w:type="dxa"/>
          </w:tblCellMar>
          <w:tblPrExChange w:id="205" w:author="Alex Valdivia" w:date="2025-08-26T11:01:00Z">
            <w:tblPrEx>
              <w:tblW w:w="11410" w:type="dxa"/>
              <w:tblInd w:w="-497" w:type="dxa"/>
              <w:tblCellMar>
                <w:left w:w="70" w:type="dxa"/>
                <w:right w:w="70" w:type="dxa"/>
              </w:tblCellMar>
            </w:tblPrEx>
          </w:tblPrExChange>
        </w:tblPrEx>
        <w:trPr>
          <w:trHeight w:val="283"/>
          <w:trPrChange w:id="206"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207"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521E0151" w14:textId="77777777" w:rsidR="007C143F" w:rsidRPr="007C143F" w:rsidRDefault="007C143F" w:rsidP="009969BF">
            <w:pPr>
              <w:rPr>
                <w:rFonts w:ascii="Arial Narrow" w:eastAsia="Times New Roman" w:hAnsi="Arial Narrow" w:cs="Calibri"/>
                <w:color w:val="000000"/>
                <w:sz w:val="20"/>
                <w:szCs w:val="20"/>
                <w:lang w:val="es-MX" w:eastAsia="es-MX"/>
              </w:rPr>
            </w:pPr>
            <w:del w:id="208" w:author="Alex Valdivia" w:date="2025-08-26T11:01:00Z">
              <w:r w:rsidRPr="007C143F" w:rsidDel="007A47F6">
                <w:rPr>
                  <w:rFonts w:ascii="Arial Narrow" w:eastAsia="Times New Roman" w:hAnsi="Arial Narrow" w:cs="Calibri"/>
                  <w:color w:val="000000"/>
                  <w:sz w:val="20"/>
                  <w:szCs w:val="20"/>
                  <w:lang w:val="es-MX" w:eastAsia="es-MX"/>
                </w:rPr>
                <w:delText>6</w:delText>
              </w:r>
            </w:del>
          </w:p>
        </w:tc>
        <w:tc>
          <w:tcPr>
            <w:tcW w:w="993" w:type="dxa"/>
            <w:tcBorders>
              <w:top w:val="nil"/>
              <w:left w:val="nil"/>
              <w:bottom w:val="single" w:sz="4" w:space="0" w:color="auto"/>
              <w:right w:val="single" w:sz="4" w:space="0" w:color="auto"/>
            </w:tcBorders>
            <w:shd w:val="clear" w:color="000000" w:fill="FFFFFF"/>
            <w:noWrap/>
            <w:vAlign w:val="bottom"/>
            <w:tcPrChange w:id="209"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64256E1E" w14:textId="77777777" w:rsidR="007C143F" w:rsidRPr="007C143F" w:rsidRDefault="007C143F" w:rsidP="009969BF">
            <w:pPr>
              <w:rPr>
                <w:rFonts w:ascii="Arial Narrow" w:eastAsia="Times New Roman" w:hAnsi="Arial Narrow" w:cs="Calibri"/>
                <w:color w:val="000000"/>
                <w:sz w:val="20"/>
                <w:szCs w:val="20"/>
                <w:lang w:val="es-MX" w:eastAsia="es-MX"/>
              </w:rPr>
            </w:pPr>
            <w:del w:id="210" w:author="Alex Valdivia" w:date="2025-08-26T11:01:00Z">
              <w:r w:rsidRPr="007C143F" w:rsidDel="007A47F6">
                <w:rPr>
                  <w:rFonts w:ascii="Arial Narrow" w:eastAsia="Times New Roman" w:hAnsi="Arial Narrow" w:cs="Calibri"/>
                  <w:color w:val="000000"/>
                  <w:sz w:val="20"/>
                  <w:szCs w:val="20"/>
                  <w:lang w:val="es-MX" w:eastAsia="es-MX"/>
                </w:rPr>
                <w:delText xml:space="preserve">48,000.00 </w:delText>
              </w:r>
            </w:del>
          </w:p>
        </w:tc>
        <w:tc>
          <w:tcPr>
            <w:tcW w:w="992" w:type="dxa"/>
            <w:tcBorders>
              <w:top w:val="nil"/>
              <w:left w:val="nil"/>
              <w:bottom w:val="single" w:sz="4" w:space="0" w:color="auto"/>
              <w:right w:val="single" w:sz="4" w:space="0" w:color="auto"/>
            </w:tcBorders>
            <w:shd w:val="clear" w:color="000000" w:fill="FFFFFF"/>
            <w:noWrap/>
            <w:vAlign w:val="bottom"/>
            <w:tcPrChange w:id="211"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0AFE721B" w14:textId="77777777" w:rsidR="007C143F" w:rsidRPr="007C143F" w:rsidRDefault="007C143F" w:rsidP="009969BF">
            <w:pPr>
              <w:rPr>
                <w:rFonts w:ascii="Arial Narrow" w:eastAsia="Times New Roman" w:hAnsi="Arial Narrow" w:cs="Calibri"/>
                <w:color w:val="000000"/>
                <w:sz w:val="20"/>
                <w:szCs w:val="20"/>
                <w:lang w:val="es-MX" w:eastAsia="es-MX"/>
              </w:rPr>
            </w:pPr>
            <w:del w:id="212" w:author="Alex Valdivia" w:date="2025-08-26T11:01:00Z">
              <w:r w:rsidRPr="007C143F" w:rsidDel="007A47F6">
                <w:rPr>
                  <w:rFonts w:ascii="Arial Narrow" w:eastAsia="Times New Roman" w:hAnsi="Arial Narrow" w:cs="Calibri"/>
                  <w:color w:val="000000"/>
                  <w:sz w:val="20"/>
                  <w:szCs w:val="20"/>
                  <w:lang w:val="es-MX" w:eastAsia="es-MX"/>
                </w:rPr>
                <w:delText xml:space="preserve">218,165.23 </w:delText>
              </w:r>
            </w:del>
          </w:p>
        </w:tc>
        <w:tc>
          <w:tcPr>
            <w:tcW w:w="992" w:type="dxa"/>
            <w:tcBorders>
              <w:top w:val="nil"/>
              <w:left w:val="nil"/>
              <w:bottom w:val="single" w:sz="4" w:space="0" w:color="auto"/>
              <w:right w:val="single" w:sz="4" w:space="0" w:color="auto"/>
            </w:tcBorders>
            <w:shd w:val="clear" w:color="000000" w:fill="FFFFFF"/>
            <w:noWrap/>
            <w:vAlign w:val="bottom"/>
            <w:tcPrChange w:id="213"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5E6C3D4A" w14:textId="77777777" w:rsidR="007C143F" w:rsidRPr="007C143F" w:rsidRDefault="007C143F" w:rsidP="009969BF">
            <w:pPr>
              <w:rPr>
                <w:rFonts w:ascii="Arial Narrow" w:eastAsia="Times New Roman" w:hAnsi="Arial Narrow" w:cs="Calibri"/>
                <w:color w:val="000000"/>
                <w:sz w:val="20"/>
                <w:szCs w:val="20"/>
                <w:lang w:val="es-MX" w:eastAsia="es-MX"/>
              </w:rPr>
            </w:pPr>
            <w:del w:id="214" w:author="Alex Valdivia" w:date="2025-08-26T11:01:00Z">
              <w:r w:rsidRPr="007C143F" w:rsidDel="007A47F6">
                <w:rPr>
                  <w:rFonts w:ascii="Arial Narrow" w:eastAsia="Times New Roman" w:hAnsi="Arial Narrow" w:cs="Calibri"/>
                  <w:color w:val="000000"/>
                  <w:sz w:val="20"/>
                  <w:szCs w:val="20"/>
                  <w:lang w:val="es-MX" w:eastAsia="es-MX"/>
                </w:rPr>
                <w:delText xml:space="preserve">6,376.96 </w:delText>
              </w:r>
            </w:del>
          </w:p>
        </w:tc>
        <w:tc>
          <w:tcPr>
            <w:tcW w:w="851" w:type="dxa"/>
            <w:tcBorders>
              <w:top w:val="nil"/>
              <w:left w:val="nil"/>
              <w:bottom w:val="single" w:sz="4" w:space="0" w:color="auto"/>
              <w:right w:val="single" w:sz="4" w:space="0" w:color="auto"/>
            </w:tcBorders>
            <w:shd w:val="clear" w:color="000000" w:fill="FFFFFF"/>
            <w:noWrap/>
            <w:vAlign w:val="bottom"/>
            <w:tcPrChange w:id="215"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797824A8" w14:textId="77777777" w:rsidR="007C143F" w:rsidRPr="007C143F" w:rsidRDefault="007C143F" w:rsidP="009969BF">
            <w:pPr>
              <w:rPr>
                <w:rFonts w:ascii="Arial Narrow" w:eastAsia="Times New Roman" w:hAnsi="Arial Narrow" w:cs="Calibri"/>
                <w:color w:val="000000"/>
                <w:sz w:val="20"/>
                <w:szCs w:val="20"/>
                <w:lang w:val="es-MX" w:eastAsia="es-MX"/>
              </w:rPr>
            </w:pPr>
            <w:del w:id="216"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217"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11234D00" w14:textId="77777777" w:rsidR="007C143F" w:rsidRPr="007C143F" w:rsidRDefault="007C143F" w:rsidP="009969BF">
            <w:pPr>
              <w:rPr>
                <w:rFonts w:ascii="Arial Narrow" w:eastAsia="Times New Roman" w:hAnsi="Arial Narrow" w:cs="Calibri"/>
                <w:color w:val="000000"/>
                <w:sz w:val="20"/>
                <w:szCs w:val="20"/>
                <w:lang w:val="es-MX" w:eastAsia="es-MX"/>
              </w:rPr>
            </w:pPr>
            <w:del w:id="218"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219"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124DB82B" w14:textId="77777777" w:rsidR="007C143F" w:rsidRPr="007C143F" w:rsidRDefault="007C143F" w:rsidP="009969BF">
            <w:pPr>
              <w:rPr>
                <w:rFonts w:ascii="Arial Narrow" w:eastAsia="Times New Roman" w:hAnsi="Arial Narrow" w:cs="Calibri"/>
                <w:color w:val="000000"/>
                <w:sz w:val="20"/>
                <w:szCs w:val="20"/>
                <w:lang w:val="es-MX" w:eastAsia="es-MX"/>
              </w:rPr>
            </w:pPr>
            <w:del w:id="220" w:author="Alex Valdivia" w:date="2025-08-26T11:01:00Z">
              <w:r w:rsidRPr="007C143F" w:rsidDel="007A47F6">
                <w:rPr>
                  <w:rFonts w:ascii="Arial Narrow" w:eastAsia="Times New Roman" w:hAnsi="Arial Narrow" w:cs="Calibri"/>
                  <w:color w:val="000000"/>
                  <w:sz w:val="20"/>
                  <w:szCs w:val="20"/>
                  <w:lang w:val="es-MX" w:eastAsia="es-MX"/>
                </w:rPr>
                <w:delText xml:space="preserve">3,454.28 </w:delText>
              </w:r>
            </w:del>
          </w:p>
        </w:tc>
        <w:tc>
          <w:tcPr>
            <w:tcW w:w="851" w:type="dxa"/>
            <w:tcBorders>
              <w:top w:val="nil"/>
              <w:left w:val="nil"/>
              <w:bottom w:val="single" w:sz="4" w:space="0" w:color="auto"/>
              <w:right w:val="single" w:sz="4" w:space="0" w:color="auto"/>
            </w:tcBorders>
            <w:shd w:val="clear" w:color="000000" w:fill="FFFFFF"/>
            <w:noWrap/>
            <w:vAlign w:val="bottom"/>
            <w:tcPrChange w:id="221"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4A9F01D1" w14:textId="77777777" w:rsidR="007C143F" w:rsidRPr="007C143F" w:rsidRDefault="007C143F" w:rsidP="009969BF">
            <w:pPr>
              <w:rPr>
                <w:rFonts w:ascii="Arial Narrow" w:eastAsia="Times New Roman" w:hAnsi="Arial Narrow" w:cs="Calibri"/>
                <w:color w:val="000000"/>
                <w:sz w:val="20"/>
                <w:szCs w:val="20"/>
                <w:lang w:val="es-MX" w:eastAsia="es-MX"/>
              </w:rPr>
            </w:pPr>
            <w:del w:id="222" w:author="Alex Valdivia" w:date="2025-08-26T11:01:00Z">
              <w:r w:rsidRPr="007C143F" w:rsidDel="007A47F6">
                <w:rPr>
                  <w:rFonts w:ascii="Arial Narrow" w:eastAsia="Times New Roman" w:hAnsi="Arial Narrow" w:cs="Calibri"/>
                  <w:color w:val="000000"/>
                  <w:sz w:val="20"/>
                  <w:szCs w:val="20"/>
                  <w:lang w:val="es-MX" w:eastAsia="es-MX"/>
                </w:rPr>
                <w:delText xml:space="preserve">552.68 </w:delText>
              </w:r>
            </w:del>
          </w:p>
        </w:tc>
        <w:tc>
          <w:tcPr>
            <w:tcW w:w="870" w:type="dxa"/>
            <w:tcBorders>
              <w:top w:val="nil"/>
              <w:left w:val="nil"/>
              <w:bottom w:val="single" w:sz="4" w:space="0" w:color="auto"/>
              <w:right w:val="single" w:sz="4" w:space="0" w:color="auto"/>
            </w:tcBorders>
            <w:shd w:val="clear" w:color="000000" w:fill="FFFFFF"/>
            <w:noWrap/>
            <w:tcPrChange w:id="223"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5115919B" w14:textId="77777777" w:rsidR="007C143F" w:rsidRPr="007C143F" w:rsidRDefault="007C143F" w:rsidP="009969BF">
            <w:pPr>
              <w:rPr>
                <w:rFonts w:ascii="Arial Narrow" w:eastAsia="Times New Roman" w:hAnsi="Arial Narrow" w:cs="Calibri"/>
                <w:color w:val="000000"/>
                <w:sz w:val="20"/>
                <w:szCs w:val="20"/>
                <w:lang w:val="es-MX" w:eastAsia="es-MX"/>
              </w:rPr>
            </w:pPr>
            <w:del w:id="224" w:author="Alex Valdivia" w:date="2025-08-26T11:01:00Z">
              <w:r w:rsidRPr="007C143F" w:rsidDel="007A47F6">
                <w:rPr>
                  <w:rFonts w:ascii="Arial Narrow" w:eastAsia="Times New Roman" w:hAnsi="Arial Narrow" w:cs="Calibri"/>
                  <w:color w:val="000000"/>
                  <w:sz w:val="20"/>
                  <w:szCs w:val="20"/>
                  <w:lang w:val="es-MX" w:eastAsia="es-MX"/>
                </w:rPr>
                <w:delText>10,789.92</w:delText>
              </w:r>
            </w:del>
          </w:p>
        </w:tc>
        <w:tc>
          <w:tcPr>
            <w:tcW w:w="1590" w:type="dxa"/>
            <w:tcBorders>
              <w:top w:val="nil"/>
              <w:left w:val="nil"/>
              <w:bottom w:val="single" w:sz="4" w:space="0" w:color="auto"/>
              <w:right w:val="single" w:sz="4" w:space="0" w:color="auto"/>
            </w:tcBorders>
            <w:shd w:val="clear" w:color="000000" w:fill="FFFFFF"/>
            <w:noWrap/>
            <w:vAlign w:val="bottom"/>
            <w:tcPrChange w:id="225"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437FC99D" w14:textId="77777777" w:rsidR="007C143F" w:rsidRPr="007C143F" w:rsidRDefault="007C143F" w:rsidP="009969BF">
            <w:pPr>
              <w:rPr>
                <w:rFonts w:ascii="Arial Narrow" w:eastAsia="Times New Roman" w:hAnsi="Arial Narrow" w:cs="Calibri"/>
                <w:color w:val="000000"/>
                <w:sz w:val="20"/>
                <w:szCs w:val="20"/>
                <w:lang w:val="es-MX" w:eastAsia="es-MX"/>
              </w:rPr>
            </w:pPr>
            <w:del w:id="226" w:author="Alex Valdivia" w:date="2025-08-26T11:01:00Z">
              <w:r w:rsidRPr="007C143F" w:rsidDel="007A47F6">
                <w:rPr>
                  <w:rFonts w:ascii="Arial Narrow" w:eastAsia="Times New Roman" w:hAnsi="Arial Narrow" w:cs="Calibri"/>
                  <w:color w:val="000000"/>
                  <w:sz w:val="20"/>
                  <w:szCs w:val="20"/>
                  <w:lang w:val="es-MX" w:eastAsia="es-MX"/>
                </w:rPr>
                <w:delText>10/enero/2025</w:delText>
              </w:r>
            </w:del>
          </w:p>
        </w:tc>
        <w:tc>
          <w:tcPr>
            <w:tcW w:w="1862" w:type="dxa"/>
            <w:tcBorders>
              <w:top w:val="nil"/>
              <w:left w:val="nil"/>
              <w:bottom w:val="single" w:sz="4" w:space="0" w:color="auto"/>
              <w:right w:val="single" w:sz="4" w:space="0" w:color="auto"/>
            </w:tcBorders>
            <w:shd w:val="clear" w:color="000000" w:fill="FFFFFF"/>
            <w:noWrap/>
            <w:vAlign w:val="bottom"/>
            <w:tcPrChange w:id="227"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186671DE" w14:textId="77777777" w:rsidR="007C143F" w:rsidRPr="007C143F" w:rsidRDefault="007C143F" w:rsidP="009969BF">
            <w:pPr>
              <w:rPr>
                <w:rFonts w:ascii="Arial Narrow" w:eastAsia="Times New Roman" w:hAnsi="Arial Narrow" w:cs="Calibri"/>
                <w:color w:val="000000"/>
                <w:sz w:val="20"/>
                <w:szCs w:val="20"/>
                <w:lang w:val="es-MX" w:eastAsia="es-MX"/>
              </w:rPr>
            </w:pPr>
            <w:del w:id="228" w:author="Alex Valdivia" w:date="2025-08-26T11:01:00Z">
              <w:r w:rsidRPr="007C143F" w:rsidDel="007A47F6">
                <w:rPr>
                  <w:rFonts w:ascii="Arial Narrow" w:eastAsia="Times New Roman" w:hAnsi="Arial Narrow" w:cs="Calibri"/>
                  <w:color w:val="000000"/>
                  <w:sz w:val="20"/>
                  <w:szCs w:val="20"/>
                  <w:lang w:val="es-MX" w:eastAsia="es-MX"/>
                </w:rPr>
                <w:delText>Etapa de Estudios</w:delText>
              </w:r>
            </w:del>
          </w:p>
        </w:tc>
      </w:tr>
      <w:tr w:rsidR="007C143F" w:rsidRPr="007C143F" w14:paraId="2DA14587" w14:textId="77777777" w:rsidTr="007A47F6">
        <w:tblPrEx>
          <w:tblW w:w="11410" w:type="dxa"/>
          <w:tblInd w:w="-497" w:type="dxa"/>
          <w:tblCellMar>
            <w:left w:w="70" w:type="dxa"/>
            <w:right w:w="70" w:type="dxa"/>
          </w:tblCellMar>
          <w:tblPrExChange w:id="229" w:author="Alex Valdivia" w:date="2025-08-26T11:01:00Z">
            <w:tblPrEx>
              <w:tblW w:w="11410" w:type="dxa"/>
              <w:tblInd w:w="-497" w:type="dxa"/>
              <w:tblCellMar>
                <w:left w:w="70" w:type="dxa"/>
                <w:right w:w="70" w:type="dxa"/>
              </w:tblCellMar>
            </w:tblPrEx>
          </w:tblPrExChange>
        </w:tblPrEx>
        <w:trPr>
          <w:trHeight w:val="283"/>
          <w:trPrChange w:id="230"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231"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65931841" w14:textId="77777777" w:rsidR="007C143F" w:rsidRPr="007C143F" w:rsidRDefault="007C143F" w:rsidP="009969BF">
            <w:pPr>
              <w:rPr>
                <w:rFonts w:ascii="Arial Narrow" w:eastAsia="Times New Roman" w:hAnsi="Arial Narrow" w:cs="Calibri"/>
                <w:color w:val="000000"/>
                <w:sz w:val="20"/>
                <w:szCs w:val="20"/>
                <w:lang w:val="es-MX" w:eastAsia="es-MX"/>
              </w:rPr>
            </w:pPr>
            <w:del w:id="232" w:author="Alex Valdivia" w:date="2025-08-26T11:01:00Z">
              <w:r w:rsidRPr="007C143F" w:rsidDel="007A47F6">
                <w:rPr>
                  <w:rFonts w:ascii="Arial Narrow" w:eastAsia="Times New Roman" w:hAnsi="Arial Narrow" w:cs="Calibri"/>
                  <w:color w:val="000000"/>
                  <w:sz w:val="20"/>
                  <w:szCs w:val="20"/>
                  <w:lang w:val="es-MX" w:eastAsia="es-MX"/>
                </w:rPr>
                <w:delText>7</w:delText>
              </w:r>
            </w:del>
          </w:p>
        </w:tc>
        <w:tc>
          <w:tcPr>
            <w:tcW w:w="993" w:type="dxa"/>
            <w:tcBorders>
              <w:top w:val="nil"/>
              <w:left w:val="nil"/>
              <w:bottom w:val="single" w:sz="4" w:space="0" w:color="auto"/>
              <w:right w:val="single" w:sz="4" w:space="0" w:color="auto"/>
            </w:tcBorders>
            <w:shd w:val="clear" w:color="000000" w:fill="FFFFFF"/>
            <w:noWrap/>
            <w:vAlign w:val="bottom"/>
            <w:tcPrChange w:id="233"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5716596B" w14:textId="77777777" w:rsidR="007C143F" w:rsidRPr="007C143F" w:rsidRDefault="007C143F" w:rsidP="009969BF">
            <w:pPr>
              <w:rPr>
                <w:rFonts w:ascii="Arial Narrow" w:eastAsia="Times New Roman" w:hAnsi="Arial Narrow" w:cs="Calibri"/>
                <w:color w:val="000000"/>
                <w:sz w:val="20"/>
                <w:szCs w:val="20"/>
                <w:lang w:val="es-MX" w:eastAsia="es-MX"/>
              </w:rPr>
            </w:pPr>
            <w:del w:id="234" w:author="Alex Valdivia" w:date="2025-08-26T11:01:00Z">
              <w:r w:rsidRPr="007C143F" w:rsidDel="007A47F6">
                <w:rPr>
                  <w:rFonts w:ascii="Arial Narrow" w:eastAsia="Times New Roman" w:hAnsi="Arial Narrow" w:cs="Calibri"/>
                  <w:color w:val="000000"/>
                  <w:sz w:val="20"/>
                  <w:szCs w:val="20"/>
                  <w:lang w:val="es-MX" w:eastAsia="es-MX"/>
                </w:rPr>
                <w:delText xml:space="preserve">23,000.00 </w:delText>
              </w:r>
            </w:del>
          </w:p>
        </w:tc>
        <w:tc>
          <w:tcPr>
            <w:tcW w:w="992" w:type="dxa"/>
            <w:tcBorders>
              <w:top w:val="nil"/>
              <w:left w:val="nil"/>
              <w:bottom w:val="single" w:sz="4" w:space="0" w:color="auto"/>
              <w:right w:val="single" w:sz="4" w:space="0" w:color="auto"/>
            </w:tcBorders>
            <w:shd w:val="clear" w:color="000000" w:fill="FFFFFF"/>
            <w:noWrap/>
            <w:vAlign w:val="bottom"/>
            <w:tcPrChange w:id="235"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0F71359E" w14:textId="77777777" w:rsidR="007C143F" w:rsidRPr="007C143F" w:rsidRDefault="007C143F" w:rsidP="009969BF">
            <w:pPr>
              <w:rPr>
                <w:rFonts w:ascii="Arial Narrow" w:eastAsia="Times New Roman" w:hAnsi="Arial Narrow" w:cs="Calibri"/>
                <w:color w:val="000000"/>
                <w:sz w:val="20"/>
                <w:szCs w:val="20"/>
                <w:lang w:val="es-MX" w:eastAsia="es-MX"/>
              </w:rPr>
            </w:pPr>
            <w:del w:id="236" w:author="Alex Valdivia" w:date="2025-08-26T11:01:00Z">
              <w:r w:rsidRPr="007C143F" w:rsidDel="007A47F6">
                <w:rPr>
                  <w:rFonts w:ascii="Arial Narrow" w:eastAsia="Times New Roman" w:hAnsi="Arial Narrow" w:cs="Calibri"/>
                  <w:color w:val="000000"/>
                  <w:sz w:val="20"/>
                  <w:szCs w:val="20"/>
                  <w:lang w:val="es-MX" w:eastAsia="es-MX"/>
                </w:rPr>
                <w:delText xml:space="preserve">234,788.27 </w:delText>
              </w:r>
            </w:del>
          </w:p>
        </w:tc>
        <w:tc>
          <w:tcPr>
            <w:tcW w:w="992" w:type="dxa"/>
            <w:tcBorders>
              <w:top w:val="nil"/>
              <w:left w:val="nil"/>
              <w:bottom w:val="single" w:sz="4" w:space="0" w:color="auto"/>
              <w:right w:val="single" w:sz="4" w:space="0" w:color="auto"/>
            </w:tcBorders>
            <w:shd w:val="clear" w:color="000000" w:fill="FFFFFF"/>
            <w:noWrap/>
            <w:vAlign w:val="bottom"/>
            <w:tcPrChange w:id="237"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0522966A" w14:textId="77777777" w:rsidR="007C143F" w:rsidRPr="007C143F" w:rsidRDefault="007C143F" w:rsidP="009969BF">
            <w:pPr>
              <w:rPr>
                <w:rFonts w:ascii="Arial Narrow" w:eastAsia="Times New Roman" w:hAnsi="Arial Narrow" w:cs="Calibri"/>
                <w:color w:val="000000"/>
                <w:sz w:val="20"/>
                <w:szCs w:val="20"/>
                <w:lang w:val="es-MX" w:eastAsia="es-MX"/>
              </w:rPr>
            </w:pPr>
            <w:del w:id="238" w:author="Alex Valdivia" w:date="2025-08-26T11:01:00Z">
              <w:r w:rsidRPr="007C143F" w:rsidDel="007A47F6">
                <w:rPr>
                  <w:rFonts w:ascii="Arial Narrow" w:eastAsia="Times New Roman" w:hAnsi="Arial Narrow" w:cs="Calibri"/>
                  <w:color w:val="000000"/>
                  <w:sz w:val="20"/>
                  <w:szCs w:val="20"/>
                  <w:lang w:val="es-MX" w:eastAsia="es-MX"/>
                </w:rPr>
                <w:delText xml:space="preserve">6,071.64 </w:delText>
              </w:r>
            </w:del>
          </w:p>
        </w:tc>
        <w:tc>
          <w:tcPr>
            <w:tcW w:w="851" w:type="dxa"/>
            <w:tcBorders>
              <w:top w:val="nil"/>
              <w:left w:val="nil"/>
              <w:bottom w:val="single" w:sz="4" w:space="0" w:color="auto"/>
              <w:right w:val="single" w:sz="4" w:space="0" w:color="auto"/>
            </w:tcBorders>
            <w:shd w:val="clear" w:color="000000" w:fill="FFFFFF"/>
            <w:noWrap/>
            <w:vAlign w:val="bottom"/>
            <w:tcPrChange w:id="239"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1AF113D6" w14:textId="77777777" w:rsidR="007C143F" w:rsidRPr="007C143F" w:rsidRDefault="007C143F" w:rsidP="009969BF">
            <w:pPr>
              <w:rPr>
                <w:rFonts w:ascii="Arial Narrow" w:eastAsia="Times New Roman" w:hAnsi="Arial Narrow" w:cs="Calibri"/>
                <w:color w:val="000000"/>
                <w:sz w:val="20"/>
                <w:szCs w:val="20"/>
                <w:lang w:val="es-MX" w:eastAsia="es-MX"/>
              </w:rPr>
            </w:pPr>
            <w:del w:id="240"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241"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2D92BC7B" w14:textId="77777777" w:rsidR="007C143F" w:rsidRPr="007C143F" w:rsidRDefault="007C143F" w:rsidP="009969BF">
            <w:pPr>
              <w:rPr>
                <w:rFonts w:ascii="Arial Narrow" w:eastAsia="Times New Roman" w:hAnsi="Arial Narrow" w:cs="Calibri"/>
                <w:color w:val="000000"/>
                <w:sz w:val="20"/>
                <w:szCs w:val="20"/>
                <w:lang w:val="es-MX" w:eastAsia="es-MX"/>
              </w:rPr>
            </w:pPr>
            <w:del w:id="242"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243"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715575F3" w14:textId="77777777" w:rsidR="007C143F" w:rsidRPr="007C143F" w:rsidRDefault="007C143F" w:rsidP="009969BF">
            <w:pPr>
              <w:rPr>
                <w:rFonts w:ascii="Arial Narrow" w:eastAsia="Times New Roman" w:hAnsi="Arial Narrow" w:cs="Calibri"/>
                <w:color w:val="000000"/>
                <w:sz w:val="20"/>
                <w:szCs w:val="20"/>
                <w:lang w:val="es-MX" w:eastAsia="es-MX"/>
              </w:rPr>
            </w:pPr>
            <w:del w:id="244" w:author="Alex Valdivia" w:date="2025-08-26T11:01:00Z">
              <w:r w:rsidRPr="007C143F" w:rsidDel="007A47F6">
                <w:rPr>
                  <w:rFonts w:ascii="Arial Narrow" w:eastAsia="Times New Roman" w:hAnsi="Arial Narrow" w:cs="Calibri"/>
                  <w:color w:val="000000"/>
                  <w:sz w:val="20"/>
                  <w:szCs w:val="20"/>
                  <w:lang w:val="es-MX" w:eastAsia="es-MX"/>
                </w:rPr>
                <w:delText xml:space="preserve">3,717.48 </w:delText>
              </w:r>
            </w:del>
          </w:p>
        </w:tc>
        <w:tc>
          <w:tcPr>
            <w:tcW w:w="851" w:type="dxa"/>
            <w:tcBorders>
              <w:top w:val="nil"/>
              <w:left w:val="nil"/>
              <w:bottom w:val="single" w:sz="4" w:space="0" w:color="auto"/>
              <w:right w:val="single" w:sz="4" w:space="0" w:color="auto"/>
            </w:tcBorders>
            <w:shd w:val="clear" w:color="000000" w:fill="FFFFFF"/>
            <w:noWrap/>
            <w:vAlign w:val="bottom"/>
            <w:tcPrChange w:id="245"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769ADF1D" w14:textId="77777777" w:rsidR="007C143F" w:rsidRPr="007C143F" w:rsidRDefault="007C143F" w:rsidP="009969BF">
            <w:pPr>
              <w:rPr>
                <w:rFonts w:ascii="Arial Narrow" w:eastAsia="Times New Roman" w:hAnsi="Arial Narrow" w:cs="Calibri"/>
                <w:color w:val="000000"/>
                <w:sz w:val="20"/>
                <w:szCs w:val="20"/>
                <w:lang w:val="es-MX" w:eastAsia="es-MX"/>
              </w:rPr>
            </w:pPr>
            <w:del w:id="246" w:author="Alex Valdivia" w:date="2025-08-26T11:01:00Z">
              <w:r w:rsidRPr="007C143F" w:rsidDel="007A47F6">
                <w:rPr>
                  <w:rFonts w:ascii="Arial Narrow" w:eastAsia="Times New Roman" w:hAnsi="Arial Narrow" w:cs="Calibri"/>
                  <w:color w:val="000000"/>
                  <w:sz w:val="20"/>
                  <w:szCs w:val="20"/>
                  <w:lang w:val="es-MX" w:eastAsia="es-MX"/>
                </w:rPr>
                <w:delText xml:space="preserve">594.80 </w:delText>
              </w:r>
            </w:del>
          </w:p>
        </w:tc>
        <w:tc>
          <w:tcPr>
            <w:tcW w:w="870" w:type="dxa"/>
            <w:tcBorders>
              <w:top w:val="nil"/>
              <w:left w:val="nil"/>
              <w:bottom w:val="single" w:sz="4" w:space="0" w:color="auto"/>
              <w:right w:val="single" w:sz="4" w:space="0" w:color="auto"/>
            </w:tcBorders>
            <w:shd w:val="clear" w:color="000000" w:fill="FFFFFF"/>
            <w:noWrap/>
            <w:tcPrChange w:id="247"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2E6E54D8" w14:textId="77777777" w:rsidR="007C143F" w:rsidRPr="007C143F" w:rsidRDefault="007C143F" w:rsidP="009969BF">
            <w:pPr>
              <w:rPr>
                <w:rFonts w:ascii="Arial Narrow" w:eastAsia="Times New Roman" w:hAnsi="Arial Narrow" w:cs="Calibri"/>
                <w:color w:val="000000"/>
                <w:sz w:val="20"/>
                <w:szCs w:val="20"/>
                <w:lang w:val="es-MX" w:eastAsia="es-MX"/>
              </w:rPr>
            </w:pPr>
            <w:del w:id="248" w:author="Alex Valdivia" w:date="2025-08-26T11:01:00Z">
              <w:r w:rsidRPr="007C143F" w:rsidDel="007A47F6">
                <w:rPr>
                  <w:rFonts w:ascii="Arial Narrow" w:eastAsia="Times New Roman" w:hAnsi="Arial Narrow" w:cs="Calibri"/>
                  <w:color w:val="000000"/>
                  <w:sz w:val="20"/>
                  <w:szCs w:val="20"/>
                  <w:lang w:val="es-MX" w:eastAsia="es-MX"/>
                </w:rPr>
                <w:delText>10,789.92</w:delText>
              </w:r>
            </w:del>
          </w:p>
        </w:tc>
        <w:tc>
          <w:tcPr>
            <w:tcW w:w="1590" w:type="dxa"/>
            <w:tcBorders>
              <w:top w:val="nil"/>
              <w:left w:val="nil"/>
              <w:bottom w:val="single" w:sz="4" w:space="0" w:color="auto"/>
              <w:right w:val="single" w:sz="4" w:space="0" w:color="auto"/>
            </w:tcBorders>
            <w:shd w:val="clear" w:color="000000" w:fill="FFFFFF"/>
            <w:noWrap/>
            <w:vAlign w:val="bottom"/>
            <w:tcPrChange w:id="249"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59B9BF4E" w14:textId="77777777" w:rsidR="007C143F" w:rsidRPr="007C143F" w:rsidRDefault="007C143F" w:rsidP="009969BF">
            <w:pPr>
              <w:rPr>
                <w:rFonts w:ascii="Arial Narrow" w:eastAsia="Times New Roman" w:hAnsi="Arial Narrow" w:cs="Calibri"/>
                <w:color w:val="000000"/>
                <w:sz w:val="20"/>
                <w:szCs w:val="20"/>
                <w:lang w:val="es-MX" w:eastAsia="es-MX"/>
              </w:rPr>
            </w:pPr>
            <w:del w:id="250" w:author="Alex Valdivia" w:date="2025-08-26T11:01:00Z">
              <w:r w:rsidRPr="007C143F" w:rsidDel="007A47F6">
                <w:rPr>
                  <w:rFonts w:ascii="Arial Narrow" w:eastAsia="Times New Roman" w:hAnsi="Arial Narrow" w:cs="Calibri"/>
                  <w:color w:val="000000"/>
                  <w:sz w:val="20"/>
                  <w:szCs w:val="20"/>
                  <w:lang w:val="es-MX" w:eastAsia="es-MX"/>
                </w:rPr>
                <w:delText>10/febrero/2025</w:delText>
              </w:r>
            </w:del>
          </w:p>
        </w:tc>
        <w:tc>
          <w:tcPr>
            <w:tcW w:w="1862" w:type="dxa"/>
            <w:tcBorders>
              <w:top w:val="nil"/>
              <w:left w:val="nil"/>
              <w:bottom w:val="single" w:sz="4" w:space="0" w:color="auto"/>
              <w:right w:val="single" w:sz="4" w:space="0" w:color="auto"/>
            </w:tcBorders>
            <w:shd w:val="clear" w:color="000000" w:fill="FFFFFF"/>
            <w:noWrap/>
            <w:vAlign w:val="bottom"/>
            <w:tcPrChange w:id="251"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45ECEF33" w14:textId="77777777" w:rsidR="007C143F" w:rsidRPr="007C143F" w:rsidRDefault="007C143F" w:rsidP="009969BF">
            <w:pPr>
              <w:rPr>
                <w:rFonts w:ascii="Arial Narrow" w:eastAsia="Times New Roman" w:hAnsi="Arial Narrow" w:cs="Calibri"/>
                <w:color w:val="000000"/>
                <w:sz w:val="20"/>
                <w:szCs w:val="20"/>
                <w:lang w:val="es-MX" w:eastAsia="es-MX"/>
              </w:rPr>
            </w:pPr>
            <w:del w:id="252" w:author="Alex Valdivia" w:date="2025-08-26T11:01:00Z">
              <w:r w:rsidRPr="007C143F" w:rsidDel="007A47F6">
                <w:rPr>
                  <w:rFonts w:ascii="Arial Narrow" w:eastAsia="Times New Roman" w:hAnsi="Arial Narrow" w:cs="Calibri"/>
                  <w:color w:val="000000"/>
                  <w:sz w:val="20"/>
                  <w:szCs w:val="20"/>
                  <w:lang w:val="es-MX" w:eastAsia="es-MX"/>
                </w:rPr>
                <w:delText>Etapa de Estudios</w:delText>
              </w:r>
            </w:del>
          </w:p>
        </w:tc>
      </w:tr>
      <w:tr w:rsidR="007C143F" w:rsidRPr="007C143F" w14:paraId="0E717E4C" w14:textId="77777777" w:rsidTr="007A47F6">
        <w:tblPrEx>
          <w:tblW w:w="11410" w:type="dxa"/>
          <w:tblInd w:w="-497" w:type="dxa"/>
          <w:tblCellMar>
            <w:left w:w="70" w:type="dxa"/>
            <w:right w:w="70" w:type="dxa"/>
          </w:tblCellMar>
          <w:tblPrExChange w:id="253" w:author="Alex Valdivia" w:date="2025-08-26T11:01:00Z">
            <w:tblPrEx>
              <w:tblW w:w="11410" w:type="dxa"/>
              <w:tblInd w:w="-497" w:type="dxa"/>
              <w:tblCellMar>
                <w:left w:w="70" w:type="dxa"/>
                <w:right w:w="70" w:type="dxa"/>
              </w:tblCellMar>
            </w:tblPrEx>
          </w:tblPrExChange>
        </w:tblPrEx>
        <w:trPr>
          <w:trHeight w:val="283"/>
          <w:trPrChange w:id="254"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255"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1EF52942" w14:textId="77777777" w:rsidR="007C143F" w:rsidRPr="007C143F" w:rsidRDefault="007C143F" w:rsidP="009969BF">
            <w:pPr>
              <w:rPr>
                <w:rFonts w:ascii="Arial Narrow" w:eastAsia="Times New Roman" w:hAnsi="Arial Narrow" w:cs="Calibri"/>
                <w:color w:val="000000"/>
                <w:sz w:val="20"/>
                <w:szCs w:val="20"/>
                <w:lang w:val="es-MX" w:eastAsia="es-MX"/>
              </w:rPr>
            </w:pPr>
            <w:del w:id="256" w:author="Alex Valdivia" w:date="2025-08-26T11:01:00Z">
              <w:r w:rsidRPr="007C143F" w:rsidDel="007A47F6">
                <w:rPr>
                  <w:rFonts w:ascii="Arial Narrow" w:eastAsia="Times New Roman" w:hAnsi="Arial Narrow" w:cs="Calibri"/>
                  <w:color w:val="000000"/>
                  <w:sz w:val="20"/>
                  <w:szCs w:val="20"/>
                  <w:lang w:val="es-MX" w:eastAsia="es-MX"/>
                </w:rPr>
                <w:delText>8</w:delText>
              </w:r>
            </w:del>
          </w:p>
        </w:tc>
        <w:tc>
          <w:tcPr>
            <w:tcW w:w="993" w:type="dxa"/>
            <w:tcBorders>
              <w:top w:val="nil"/>
              <w:left w:val="nil"/>
              <w:bottom w:val="single" w:sz="4" w:space="0" w:color="auto"/>
              <w:right w:val="single" w:sz="4" w:space="0" w:color="auto"/>
            </w:tcBorders>
            <w:shd w:val="clear" w:color="000000" w:fill="FFFFFF"/>
            <w:noWrap/>
            <w:vAlign w:val="bottom"/>
            <w:tcPrChange w:id="257"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3E3C7AF4" w14:textId="77777777" w:rsidR="007C143F" w:rsidRPr="007C143F" w:rsidRDefault="007C143F" w:rsidP="009969BF">
            <w:pPr>
              <w:rPr>
                <w:rFonts w:ascii="Arial Narrow" w:eastAsia="Times New Roman" w:hAnsi="Arial Narrow" w:cs="Calibri"/>
                <w:color w:val="000000"/>
                <w:sz w:val="20"/>
                <w:szCs w:val="20"/>
                <w:lang w:val="es-MX" w:eastAsia="es-MX"/>
              </w:rPr>
            </w:pPr>
            <w:del w:id="258" w:author="Alex Valdivia" w:date="2025-08-26T11:01:00Z">
              <w:r w:rsidRPr="007C143F" w:rsidDel="007A47F6">
                <w:rPr>
                  <w:rFonts w:ascii="Arial Narrow" w:eastAsia="Times New Roman" w:hAnsi="Arial Narrow" w:cs="Calibri"/>
                  <w:color w:val="000000"/>
                  <w:sz w:val="20"/>
                  <w:szCs w:val="20"/>
                  <w:lang w:val="es-MX" w:eastAsia="es-MX"/>
                </w:rPr>
                <w:delText xml:space="preserve">23,000.00 </w:delText>
              </w:r>
            </w:del>
          </w:p>
        </w:tc>
        <w:tc>
          <w:tcPr>
            <w:tcW w:w="992" w:type="dxa"/>
            <w:tcBorders>
              <w:top w:val="nil"/>
              <w:left w:val="nil"/>
              <w:bottom w:val="single" w:sz="4" w:space="0" w:color="auto"/>
              <w:right w:val="single" w:sz="4" w:space="0" w:color="auto"/>
            </w:tcBorders>
            <w:shd w:val="clear" w:color="000000" w:fill="FFFFFF"/>
            <w:noWrap/>
            <w:vAlign w:val="bottom"/>
            <w:tcPrChange w:id="259"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3145C266" w14:textId="77777777" w:rsidR="007C143F" w:rsidRPr="007C143F" w:rsidRDefault="007C143F" w:rsidP="009969BF">
            <w:pPr>
              <w:rPr>
                <w:rFonts w:ascii="Arial Narrow" w:eastAsia="Times New Roman" w:hAnsi="Arial Narrow" w:cs="Calibri"/>
                <w:color w:val="000000"/>
                <w:sz w:val="20"/>
                <w:szCs w:val="20"/>
                <w:lang w:val="es-MX" w:eastAsia="es-MX"/>
              </w:rPr>
            </w:pPr>
            <w:del w:id="260" w:author="Alex Valdivia" w:date="2025-08-26T11:01:00Z">
              <w:r w:rsidRPr="007C143F" w:rsidDel="007A47F6">
                <w:rPr>
                  <w:rFonts w:ascii="Arial Narrow" w:eastAsia="Times New Roman" w:hAnsi="Arial Narrow" w:cs="Calibri"/>
                  <w:color w:val="000000"/>
                  <w:sz w:val="20"/>
                  <w:szCs w:val="20"/>
                  <w:lang w:val="es-MX" w:eastAsia="es-MX"/>
                </w:rPr>
                <w:delText xml:space="preserve">251,716.63 </w:delText>
              </w:r>
            </w:del>
          </w:p>
        </w:tc>
        <w:tc>
          <w:tcPr>
            <w:tcW w:w="992" w:type="dxa"/>
            <w:tcBorders>
              <w:top w:val="nil"/>
              <w:left w:val="nil"/>
              <w:bottom w:val="single" w:sz="4" w:space="0" w:color="auto"/>
              <w:right w:val="single" w:sz="4" w:space="0" w:color="auto"/>
            </w:tcBorders>
            <w:shd w:val="clear" w:color="000000" w:fill="FFFFFF"/>
            <w:noWrap/>
            <w:vAlign w:val="bottom"/>
            <w:tcPrChange w:id="261"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5C3FA223" w14:textId="77777777" w:rsidR="007C143F" w:rsidRPr="007C143F" w:rsidRDefault="007C143F" w:rsidP="009969BF">
            <w:pPr>
              <w:rPr>
                <w:rFonts w:ascii="Arial Narrow" w:eastAsia="Times New Roman" w:hAnsi="Arial Narrow" w:cs="Calibri"/>
                <w:color w:val="000000"/>
                <w:sz w:val="20"/>
                <w:szCs w:val="20"/>
                <w:lang w:val="es-MX" w:eastAsia="es-MX"/>
              </w:rPr>
            </w:pPr>
            <w:del w:id="262" w:author="Alex Valdivia" w:date="2025-08-26T11:01:00Z">
              <w:r w:rsidRPr="007C143F" w:rsidDel="007A47F6">
                <w:rPr>
                  <w:rFonts w:ascii="Arial Narrow" w:eastAsia="Times New Roman" w:hAnsi="Arial Narrow" w:cs="Calibri"/>
                  <w:color w:val="000000"/>
                  <w:sz w:val="20"/>
                  <w:szCs w:val="20"/>
                  <w:lang w:val="es-MX" w:eastAsia="es-MX"/>
                </w:rPr>
                <w:delText xml:space="preserve">5,760.73 </w:delText>
              </w:r>
            </w:del>
          </w:p>
        </w:tc>
        <w:tc>
          <w:tcPr>
            <w:tcW w:w="851" w:type="dxa"/>
            <w:tcBorders>
              <w:top w:val="nil"/>
              <w:left w:val="nil"/>
              <w:bottom w:val="single" w:sz="4" w:space="0" w:color="auto"/>
              <w:right w:val="single" w:sz="4" w:space="0" w:color="auto"/>
            </w:tcBorders>
            <w:shd w:val="clear" w:color="000000" w:fill="FFFFFF"/>
            <w:noWrap/>
            <w:vAlign w:val="bottom"/>
            <w:tcPrChange w:id="263"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103C05D0" w14:textId="77777777" w:rsidR="007C143F" w:rsidRPr="007C143F" w:rsidRDefault="007C143F" w:rsidP="009969BF">
            <w:pPr>
              <w:rPr>
                <w:rFonts w:ascii="Arial Narrow" w:eastAsia="Times New Roman" w:hAnsi="Arial Narrow" w:cs="Calibri"/>
                <w:color w:val="000000"/>
                <w:sz w:val="20"/>
                <w:szCs w:val="20"/>
                <w:lang w:val="es-MX" w:eastAsia="es-MX"/>
              </w:rPr>
            </w:pPr>
            <w:del w:id="264"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265"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69B7C205" w14:textId="77777777" w:rsidR="007C143F" w:rsidRPr="007C143F" w:rsidRDefault="007C143F" w:rsidP="009969BF">
            <w:pPr>
              <w:rPr>
                <w:rFonts w:ascii="Arial Narrow" w:eastAsia="Times New Roman" w:hAnsi="Arial Narrow" w:cs="Calibri"/>
                <w:color w:val="000000"/>
                <w:sz w:val="20"/>
                <w:szCs w:val="20"/>
                <w:lang w:val="es-MX" w:eastAsia="es-MX"/>
              </w:rPr>
            </w:pPr>
            <w:del w:id="266"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267"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499B2244" w14:textId="77777777" w:rsidR="007C143F" w:rsidRPr="007C143F" w:rsidRDefault="007C143F" w:rsidP="009969BF">
            <w:pPr>
              <w:rPr>
                <w:rFonts w:ascii="Arial Narrow" w:eastAsia="Times New Roman" w:hAnsi="Arial Narrow" w:cs="Calibri"/>
                <w:color w:val="000000"/>
                <w:sz w:val="20"/>
                <w:szCs w:val="20"/>
                <w:lang w:val="es-MX" w:eastAsia="es-MX"/>
              </w:rPr>
            </w:pPr>
            <w:del w:id="268" w:author="Alex Valdivia" w:date="2025-08-26T11:01:00Z">
              <w:r w:rsidRPr="007C143F" w:rsidDel="007A47F6">
                <w:rPr>
                  <w:rFonts w:ascii="Arial Narrow" w:eastAsia="Times New Roman" w:hAnsi="Arial Narrow" w:cs="Calibri"/>
                  <w:color w:val="000000"/>
                  <w:sz w:val="20"/>
                  <w:szCs w:val="20"/>
                  <w:lang w:val="es-MX" w:eastAsia="es-MX"/>
                </w:rPr>
                <w:delText xml:space="preserve">3,985.51 </w:delText>
              </w:r>
            </w:del>
          </w:p>
        </w:tc>
        <w:tc>
          <w:tcPr>
            <w:tcW w:w="851" w:type="dxa"/>
            <w:tcBorders>
              <w:top w:val="nil"/>
              <w:left w:val="nil"/>
              <w:bottom w:val="single" w:sz="4" w:space="0" w:color="auto"/>
              <w:right w:val="single" w:sz="4" w:space="0" w:color="auto"/>
            </w:tcBorders>
            <w:shd w:val="clear" w:color="000000" w:fill="FFFFFF"/>
            <w:noWrap/>
            <w:vAlign w:val="bottom"/>
            <w:tcPrChange w:id="269"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5F7E6C7C" w14:textId="77777777" w:rsidR="007C143F" w:rsidRPr="007C143F" w:rsidRDefault="007C143F" w:rsidP="009969BF">
            <w:pPr>
              <w:rPr>
                <w:rFonts w:ascii="Arial Narrow" w:eastAsia="Times New Roman" w:hAnsi="Arial Narrow" w:cs="Calibri"/>
                <w:color w:val="000000"/>
                <w:sz w:val="20"/>
                <w:szCs w:val="20"/>
                <w:lang w:val="es-MX" w:eastAsia="es-MX"/>
              </w:rPr>
            </w:pPr>
            <w:del w:id="270" w:author="Alex Valdivia" w:date="2025-08-26T11:01:00Z">
              <w:r w:rsidRPr="007C143F" w:rsidDel="007A47F6">
                <w:rPr>
                  <w:rFonts w:ascii="Arial Narrow" w:eastAsia="Times New Roman" w:hAnsi="Arial Narrow" w:cs="Calibri"/>
                  <w:color w:val="000000"/>
                  <w:sz w:val="20"/>
                  <w:szCs w:val="20"/>
                  <w:lang w:val="es-MX" w:eastAsia="es-MX"/>
                </w:rPr>
                <w:delText xml:space="preserve">637.68 </w:delText>
              </w:r>
            </w:del>
          </w:p>
        </w:tc>
        <w:tc>
          <w:tcPr>
            <w:tcW w:w="870" w:type="dxa"/>
            <w:tcBorders>
              <w:top w:val="nil"/>
              <w:left w:val="nil"/>
              <w:bottom w:val="single" w:sz="4" w:space="0" w:color="auto"/>
              <w:right w:val="single" w:sz="4" w:space="0" w:color="auto"/>
            </w:tcBorders>
            <w:shd w:val="clear" w:color="000000" w:fill="FFFFFF"/>
            <w:noWrap/>
            <w:tcPrChange w:id="271"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1014AC76" w14:textId="77777777" w:rsidR="007C143F" w:rsidRPr="007C143F" w:rsidRDefault="007C143F" w:rsidP="009969BF">
            <w:pPr>
              <w:rPr>
                <w:rFonts w:ascii="Arial Narrow" w:eastAsia="Times New Roman" w:hAnsi="Arial Narrow" w:cs="Calibri"/>
                <w:color w:val="000000"/>
                <w:sz w:val="20"/>
                <w:szCs w:val="20"/>
                <w:lang w:val="es-MX" w:eastAsia="es-MX"/>
              </w:rPr>
            </w:pPr>
            <w:del w:id="272" w:author="Alex Valdivia" w:date="2025-08-26T11:01:00Z">
              <w:r w:rsidRPr="007C143F" w:rsidDel="007A47F6">
                <w:rPr>
                  <w:rFonts w:ascii="Arial Narrow" w:eastAsia="Times New Roman" w:hAnsi="Arial Narrow" w:cs="Calibri"/>
                  <w:color w:val="000000"/>
                  <w:sz w:val="20"/>
                  <w:szCs w:val="20"/>
                  <w:lang w:val="es-MX" w:eastAsia="es-MX"/>
                </w:rPr>
                <w:delText>10,789.92</w:delText>
              </w:r>
            </w:del>
          </w:p>
        </w:tc>
        <w:tc>
          <w:tcPr>
            <w:tcW w:w="1590" w:type="dxa"/>
            <w:tcBorders>
              <w:top w:val="nil"/>
              <w:left w:val="nil"/>
              <w:bottom w:val="single" w:sz="4" w:space="0" w:color="auto"/>
              <w:right w:val="single" w:sz="4" w:space="0" w:color="auto"/>
            </w:tcBorders>
            <w:shd w:val="clear" w:color="000000" w:fill="FFFFFF"/>
            <w:noWrap/>
            <w:vAlign w:val="bottom"/>
            <w:tcPrChange w:id="273"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0428F56D" w14:textId="77777777" w:rsidR="007C143F" w:rsidRPr="007C143F" w:rsidRDefault="007C143F" w:rsidP="009969BF">
            <w:pPr>
              <w:rPr>
                <w:rFonts w:ascii="Arial Narrow" w:eastAsia="Times New Roman" w:hAnsi="Arial Narrow" w:cs="Calibri"/>
                <w:color w:val="000000"/>
                <w:sz w:val="20"/>
                <w:szCs w:val="20"/>
                <w:lang w:val="es-MX" w:eastAsia="es-MX"/>
              </w:rPr>
            </w:pPr>
            <w:del w:id="274" w:author="Alex Valdivia" w:date="2025-08-26T11:01:00Z">
              <w:r w:rsidRPr="007C143F" w:rsidDel="007A47F6">
                <w:rPr>
                  <w:rFonts w:ascii="Arial Narrow" w:eastAsia="Times New Roman" w:hAnsi="Arial Narrow" w:cs="Calibri"/>
                  <w:color w:val="000000"/>
                  <w:sz w:val="20"/>
                  <w:szCs w:val="20"/>
                  <w:lang w:val="es-MX" w:eastAsia="es-MX"/>
                </w:rPr>
                <w:delText>10/marzo/2025</w:delText>
              </w:r>
            </w:del>
          </w:p>
        </w:tc>
        <w:tc>
          <w:tcPr>
            <w:tcW w:w="1862" w:type="dxa"/>
            <w:tcBorders>
              <w:top w:val="nil"/>
              <w:left w:val="nil"/>
              <w:bottom w:val="single" w:sz="4" w:space="0" w:color="auto"/>
              <w:right w:val="single" w:sz="4" w:space="0" w:color="auto"/>
            </w:tcBorders>
            <w:shd w:val="clear" w:color="000000" w:fill="FFFFFF"/>
            <w:noWrap/>
            <w:vAlign w:val="bottom"/>
            <w:tcPrChange w:id="275"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325BFFCF" w14:textId="77777777" w:rsidR="007C143F" w:rsidRPr="007C143F" w:rsidRDefault="007C143F" w:rsidP="009969BF">
            <w:pPr>
              <w:rPr>
                <w:rFonts w:ascii="Arial Narrow" w:eastAsia="Times New Roman" w:hAnsi="Arial Narrow" w:cs="Calibri"/>
                <w:color w:val="000000"/>
                <w:sz w:val="20"/>
                <w:szCs w:val="20"/>
                <w:lang w:val="es-MX" w:eastAsia="es-MX"/>
              </w:rPr>
            </w:pPr>
            <w:del w:id="276" w:author="Alex Valdivia" w:date="2025-08-26T11:01:00Z">
              <w:r w:rsidRPr="007C143F" w:rsidDel="007A47F6">
                <w:rPr>
                  <w:rFonts w:ascii="Arial Narrow" w:eastAsia="Times New Roman" w:hAnsi="Arial Narrow" w:cs="Calibri"/>
                  <w:color w:val="000000"/>
                  <w:sz w:val="20"/>
                  <w:szCs w:val="20"/>
                  <w:lang w:val="es-MX" w:eastAsia="es-MX"/>
                </w:rPr>
                <w:delText>Etapa de Estudios</w:delText>
              </w:r>
            </w:del>
          </w:p>
        </w:tc>
      </w:tr>
      <w:tr w:rsidR="007C143F" w:rsidRPr="007C143F" w14:paraId="5E0FB933" w14:textId="77777777" w:rsidTr="007A47F6">
        <w:tblPrEx>
          <w:tblW w:w="11410" w:type="dxa"/>
          <w:tblInd w:w="-497" w:type="dxa"/>
          <w:tblCellMar>
            <w:left w:w="70" w:type="dxa"/>
            <w:right w:w="70" w:type="dxa"/>
          </w:tblCellMar>
          <w:tblPrExChange w:id="277" w:author="Alex Valdivia" w:date="2025-08-26T11:01:00Z">
            <w:tblPrEx>
              <w:tblW w:w="11410" w:type="dxa"/>
              <w:tblInd w:w="-497" w:type="dxa"/>
              <w:tblCellMar>
                <w:left w:w="70" w:type="dxa"/>
                <w:right w:w="70" w:type="dxa"/>
              </w:tblCellMar>
            </w:tblPrEx>
          </w:tblPrExChange>
        </w:tblPrEx>
        <w:trPr>
          <w:trHeight w:val="283"/>
          <w:trPrChange w:id="278"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279"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3306D1C6" w14:textId="77777777" w:rsidR="007C143F" w:rsidRPr="007C143F" w:rsidRDefault="007C143F" w:rsidP="009969BF">
            <w:pPr>
              <w:rPr>
                <w:rFonts w:ascii="Arial Narrow" w:eastAsia="Times New Roman" w:hAnsi="Arial Narrow" w:cs="Calibri"/>
                <w:color w:val="000000"/>
                <w:sz w:val="20"/>
                <w:szCs w:val="20"/>
                <w:lang w:val="es-MX" w:eastAsia="es-MX"/>
              </w:rPr>
            </w:pPr>
            <w:del w:id="280" w:author="Alex Valdivia" w:date="2025-08-26T11:01:00Z">
              <w:r w:rsidRPr="007C143F" w:rsidDel="007A47F6">
                <w:rPr>
                  <w:rFonts w:ascii="Arial Narrow" w:eastAsia="Times New Roman" w:hAnsi="Arial Narrow" w:cs="Calibri"/>
                  <w:color w:val="000000"/>
                  <w:sz w:val="20"/>
                  <w:szCs w:val="20"/>
                  <w:lang w:val="es-MX" w:eastAsia="es-MX"/>
                </w:rPr>
                <w:delText>9</w:delText>
              </w:r>
            </w:del>
          </w:p>
        </w:tc>
        <w:tc>
          <w:tcPr>
            <w:tcW w:w="993" w:type="dxa"/>
            <w:tcBorders>
              <w:top w:val="nil"/>
              <w:left w:val="nil"/>
              <w:bottom w:val="single" w:sz="4" w:space="0" w:color="auto"/>
              <w:right w:val="single" w:sz="4" w:space="0" w:color="auto"/>
            </w:tcBorders>
            <w:shd w:val="clear" w:color="000000" w:fill="FFFFFF"/>
            <w:noWrap/>
            <w:vAlign w:val="bottom"/>
            <w:tcPrChange w:id="281"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27AA5A32" w14:textId="77777777" w:rsidR="007C143F" w:rsidRPr="007C143F" w:rsidRDefault="007C143F" w:rsidP="009969BF">
            <w:pPr>
              <w:rPr>
                <w:rFonts w:ascii="Arial Narrow" w:eastAsia="Times New Roman" w:hAnsi="Arial Narrow" w:cs="Calibri"/>
                <w:color w:val="000000"/>
                <w:sz w:val="20"/>
                <w:szCs w:val="20"/>
                <w:lang w:val="es-MX" w:eastAsia="es-MX"/>
              </w:rPr>
            </w:pPr>
            <w:del w:id="282" w:author="Alex Valdivia" w:date="2025-08-26T11:01:00Z">
              <w:r w:rsidRPr="007C143F" w:rsidDel="007A47F6">
                <w:rPr>
                  <w:rFonts w:ascii="Arial Narrow" w:eastAsia="Times New Roman" w:hAnsi="Arial Narrow" w:cs="Calibri"/>
                  <w:color w:val="000000"/>
                  <w:sz w:val="20"/>
                  <w:szCs w:val="20"/>
                  <w:lang w:val="es-MX" w:eastAsia="es-MX"/>
                </w:rPr>
                <w:delText xml:space="preserve">23,000.00 </w:delText>
              </w:r>
            </w:del>
          </w:p>
        </w:tc>
        <w:tc>
          <w:tcPr>
            <w:tcW w:w="992" w:type="dxa"/>
            <w:tcBorders>
              <w:top w:val="nil"/>
              <w:left w:val="nil"/>
              <w:bottom w:val="single" w:sz="4" w:space="0" w:color="auto"/>
              <w:right w:val="single" w:sz="4" w:space="0" w:color="auto"/>
            </w:tcBorders>
            <w:shd w:val="clear" w:color="000000" w:fill="FFFFFF"/>
            <w:noWrap/>
            <w:vAlign w:val="bottom"/>
            <w:tcPrChange w:id="283"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4D52EBA8" w14:textId="77777777" w:rsidR="007C143F" w:rsidRPr="007C143F" w:rsidRDefault="007C143F" w:rsidP="009969BF">
            <w:pPr>
              <w:rPr>
                <w:rFonts w:ascii="Arial Narrow" w:eastAsia="Times New Roman" w:hAnsi="Arial Narrow" w:cs="Calibri"/>
                <w:color w:val="000000"/>
                <w:sz w:val="20"/>
                <w:szCs w:val="20"/>
                <w:lang w:val="es-MX" w:eastAsia="es-MX"/>
              </w:rPr>
            </w:pPr>
            <w:del w:id="284" w:author="Alex Valdivia" w:date="2025-08-26T11:01:00Z">
              <w:r w:rsidRPr="007C143F" w:rsidDel="007A47F6">
                <w:rPr>
                  <w:rFonts w:ascii="Arial Narrow" w:eastAsia="Times New Roman" w:hAnsi="Arial Narrow" w:cs="Calibri"/>
                  <w:color w:val="000000"/>
                  <w:sz w:val="20"/>
                  <w:szCs w:val="20"/>
                  <w:lang w:val="es-MX" w:eastAsia="es-MX"/>
                </w:rPr>
                <w:delText xml:space="preserve">268,955.90 </w:delText>
              </w:r>
            </w:del>
          </w:p>
        </w:tc>
        <w:tc>
          <w:tcPr>
            <w:tcW w:w="992" w:type="dxa"/>
            <w:tcBorders>
              <w:top w:val="nil"/>
              <w:left w:val="nil"/>
              <w:bottom w:val="single" w:sz="4" w:space="0" w:color="auto"/>
              <w:right w:val="single" w:sz="4" w:space="0" w:color="auto"/>
            </w:tcBorders>
            <w:shd w:val="clear" w:color="000000" w:fill="FFFFFF"/>
            <w:noWrap/>
            <w:vAlign w:val="bottom"/>
            <w:tcPrChange w:id="285"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01276E6B" w14:textId="77777777" w:rsidR="007C143F" w:rsidRPr="007C143F" w:rsidRDefault="007C143F" w:rsidP="009969BF">
            <w:pPr>
              <w:rPr>
                <w:rFonts w:ascii="Arial Narrow" w:eastAsia="Times New Roman" w:hAnsi="Arial Narrow" w:cs="Calibri"/>
                <w:color w:val="000000"/>
                <w:sz w:val="20"/>
                <w:szCs w:val="20"/>
                <w:lang w:val="es-MX" w:eastAsia="es-MX"/>
              </w:rPr>
            </w:pPr>
            <w:del w:id="286" w:author="Alex Valdivia" w:date="2025-08-26T11:01:00Z">
              <w:r w:rsidRPr="007C143F" w:rsidDel="007A47F6">
                <w:rPr>
                  <w:rFonts w:ascii="Arial Narrow" w:eastAsia="Times New Roman" w:hAnsi="Arial Narrow" w:cs="Calibri"/>
                  <w:color w:val="000000"/>
                  <w:sz w:val="20"/>
                  <w:szCs w:val="20"/>
                  <w:lang w:val="es-MX" w:eastAsia="es-MX"/>
                </w:rPr>
                <w:delText xml:space="preserve">5,444.09 </w:delText>
              </w:r>
            </w:del>
          </w:p>
        </w:tc>
        <w:tc>
          <w:tcPr>
            <w:tcW w:w="851" w:type="dxa"/>
            <w:tcBorders>
              <w:top w:val="nil"/>
              <w:left w:val="nil"/>
              <w:bottom w:val="single" w:sz="4" w:space="0" w:color="auto"/>
              <w:right w:val="single" w:sz="4" w:space="0" w:color="auto"/>
            </w:tcBorders>
            <w:shd w:val="clear" w:color="000000" w:fill="FFFFFF"/>
            <w:noWrap/>
            <w:vAlign w:val="bottom"/>
            <w:tcPrChange w:id="287"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60C39EF0" w14:textId="77777777" w:rsidR="007C143F" w:rsidRPr="007C143F" w:rsidRDefault="007C143F" w:rsidP="009969BF">
            <w:pPr>
              <w:rPr>
                <w:rFonts w:ascii="Arial Narrow" w:eastAsia="Times New Roman" w:hAnsi="Arial Narrow" w:cs="Calibri"/>
                <w:color w:val="000000"/>
                <w:sz w:val="20"/>
                <w:szCs w:val="20"/>
                <w:lang w:val="es-MX" w:eastAsia="es-MX"/>
              </w:rPr>
            </w:pPr>
            <w:del w:id="288"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289"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4BB55380" w14:textId="77777777" w:rsidR="007C143F" w:rsidRPr="007C143F" w:rsidRDefault="007C143F" w:rsidP="009969BF">
            <w:pPr>
              <w:rPr>
                <w:rFonts w:ascii="Arial Narrow" w:eastAsia="Times New Roman" w:hAnsi="Arial Narrow" w:cs="Calibri"/>
                <w:color w:val="000000"/>
                <w:sz w:val="20"/>
                <w:szCs w:val="20"/>
                <w:lang w:val="es-MX" w:eastAsia="es-MX"/>
              </w:rPr>
            </w:pPr>
            <w:del w:id="290"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291"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0651338A" w14:textId="77777777" w:rsidR="007C143F" w:rsidRPr="007C143F" w:rsidRDefault="007C143F" w:rsidP="009969BF">
            <w:pPr>
              <w:rPr>
                <w:rFonts w:ascii="Arial Narrow" w:eastAsia="Times New Roman" w:hAnsi="Arial Narrow" w:cs="Calibri"/>
                <w:color w:val="000000"/>
                <w:sz w:val="20"/>
                <w:szCs w:val="20"/>
                <w:lang w:val="es-MX" w:eastAsia="es-MX"/>
              </w:rPr>
            </w:pPr>
            <w:del w:id="292" w:author="Alex Valdivia" w:date="2025-08-26T11:01:00Z">
              <w:r w:rsidRPr="007C143F" w:rsidDel="007A47F6">
                <w:rPr>
                  <w:rFonts w:ascii="Arial Narrow" w:eastAsia="Times New Roman" w:hAnsi="Arial Narrow" w:cs="Calibri"/>
                  <w:color w:val="000000"/>
                  <w:sz w:val="20"/>
                  <w:szCs w:val="20"/>
                  <w:lang w:val="es-MX" w:eastAsia="es-MX"/>
                </w:rPr>
                <w:delText xml:space="preserve">4,258.47 </w:delText>
              </w:r>
            </w:del>
          </w:p>
        </w:tc>
        <w:tc>
          <w:tcPr>
            <w:tcW w:w="851" w:type="dxa"/>
            <w:tcBorders>
              <w:top w:val="nil"/>
              <w:left w:val="nil"/>
              <w:bottom w:val="single" w:sz="4" w:space="0" w:color="auto"/>
              <w:right w:val="single" w:sz="4" w:space="0" w:color="auto"/>
            </w:tcBorders>
            <w:shd w:val="clear" w:color="000000" w:fill="FFFFFF"/>
            <w:noWrap/>
            <w:vAlign w:val="bottom"/>
            <w:tcPrChange w:id="293"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7432E708" w14:textId="77777777" w:rsidR="007C143F" w:rsidRPr="007C143F" w:rsidRDefault="007C143F" w:rsidP="009969BF">
            <w:pPr>
              <w:rPr>
                <w:rFonts w:ascii="Arial Narrow" w:eastAsia="Times New Roman" w:hAnsi="Arial Narrow" w:cs="Calibri"/>
                <w:color w:val="000000"/>
                <w:sz w:val="20"/>
                <w:szCs w:val="20"/>
                <w:lang w:val="es-MX" w:eastAsia="es-MX"/>
              </w:rPr>
            </w:pPr>
            <w:del w:id="294" w:author="Alex Valdivia" w:date="2025-08-26T11:01:00Z">
              <w:r w:rsidRPr="007C143F" w:rsidDel="007A47F6">
                <w:rPr>
                  <w:rFonts w:ascii="Arial Narrow" w:eastAsia="Times New Roman" w:hAnsi="Arial Narrow" w:cs="Calibri"/>
                  <w:color w:val="000000"/>
                  <w:sz w:val="20"/>
                  <w:szCs w:val="20"/>
                  <w:lang w:val="es-MX" w:eastAsia="es-MX"/>
                </w:rPr>
                <w:delText xml:space="preserve">681.36 </w:delText>
              </w:r>
            </w:del>
          </w:p>
        </w:tc>
        <w:tc>
          <w:tcPr>
            <w:tcW w:w="870" w:type="dxa"/>
            <w:tcBorders>
              <w:top w:val="nil"/>
              <w:left w:val="nil"/>
              <w:bottom w:val="single" w:sz="4" w:space="0" w:color="auto"/>
              <w:right w:val="single" w:sz="4" w:space="0" w:color="auto"/>
            </w:tcBorders>
            <w:shd w:val="clear" w:color="000000" w:fill="FFFFFF"/>
            <w:noWrap/>
            <w:tcPrChange w:id="295"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5FD61D0F" w14:textId="77777777" w:rsidR="007C143F" w:rsidRPr="007C143F" w:rsidRDefault="007C143F" w:rsidP="009969BF">
            <w:pPr>
              <w:rPr>
                <w:rFonts w:ascii="Arial Narrow" w:eastAsia="Times New Roman" w:hAnsi="Arial Narrow" w:cs="Calibri"/>
                <w:color w:val="000000"/>
                <w:sz w:val="20"/>
                <w:szCs w:val="20"/>
                <w:lang w:val="es-MX" w:eastAsia="es-MX"/>
              </w:rPr>
            </w:pPr>
            <w:del w:id="296" w:author="Alex Valdivia" w:date="2025-08-26T11:01:00Z">
              <w:r w:rsidRPr="007C143F" w:rsidDel="007A47F6">
                <w:rPr>
                  <w:rFonts w:ascii="Arial Narrow" w:eastAsia="Times New Roman" w:hAnsi="Arial Narrow" w:cs="Calibri"/>
                  <w:color w:val="000000"/>
                  <w:sz w:val="20"/>
                  <w:szCs w:val="20"/>
                  <w:lang w:val="es-MX" w:eastAsia="es-MX"/>
                </w:rPr>
                <w:delText>10,789.92</w:delText>
              </w:r>
            </w:del>
          </w:p>
        </w:tc>
        <w:tc>
          <w:tcPr>
            <w:tcW w:w="1590" w:type="dxa"/>
            <w:tcBorders>
              <w:top w:val="nil"/>
              <w:left w:val="nil"/>
              <w:bottom w:val="single" w:sz="4" w:space="0" w:color="auto"/>
              <w:right w:val="single" w:sz="4" w:space="0" w:color="auto"/>
            </w:tcBorders>
            <w:shd w:val="clear" w:color="000000" w:fill="FFFFFF"/>
            <w:noWrap/>
            <w:vAlign w:val="bottom"/>
            <w:tcPrChange w:id="297"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3425ABBB" w14:textId="77777777" w:rsidR="007C143F" w:rsidRPr="007C143F" w:rsidRDefault="007C143F" w:rsidP="009969BF">
            <w:pPr>
              <w:rPr>
                <w:rFonts w:ascii="Arial Narrow" w:eastAsia="Times New Roman" w:hAnsi="Arial Narrow" w:cs="Calibri"/>
                <w:color w:val="000000"/>
                <w:sz w:val="20"/>
                <w:szCs w:val="20"/>
                <w:lang w:val="es-MX" w:eastAsia="es-MX"/>
              </w:rPr>
            </w:pPr>
            <w:del w:id="298" w:author="Alex Valdivia" w:date="2025-08-26T11:01:00Z">
              <w:r w:rsidRPr="007C143F" w:rsidDel="007A47F6">
                <w:rPr>
                  <w:rFonts w:ascii="Arial Narrow" w:eastAsia="Times New Roman" w:hAnsi="Arial Narrow" w:cs="Calibri"/>
                  <w:color w:val="000000"/>
                  <w:sz w:val="20"/>
                  <w:szCs w:val="20"/>
                  <w:lang w:val="es-MX" w:eastAsia="es-MX"/>
                </w:rPr>
                <w:delText>10/abril/2025</w:delText>
              </w:r>
            </w:del>
          </w:p>
        </w:tc>
        <w:tc>
          <w:tcPr>
            <w:tcW w:w="1862" w:type="dxa"/>
            <w:tcBorders>
              <w:top w:val="nil"/>
              <w:left w:val="nil"/>
              <w:bottom w:val="single" w:sz="4" w:space="0" w:color="auto"/>
              <w:right w:val="single" w:sz="4" w:space="0" w:color="auto"/>
            </w:tcBorders>
            <w:shd w:val="clear" w:color="000000" w:fill="FFFFFF"/>
            <w:noWrap/>
            <w:vAlign w:val="bottom"/>
            <w:tcPrChange w:id="299"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2439F243" w14:textId="77777777" w:rsidR="007C143F" w:rsidRPr="007C143F" w:rsidRDefault="007C143F" w:rsidP="009969BF">
            <w:pPr>
              <w:rPr>
                <w:rFonts w:ascii="Arial Narrow" w:eastAsia="Times New Roman" w:hAnsi="Arial Narrow" w:cs="Calibri"/>
                <w:color w:val="000000"/>
                <w:sz w:val="20"/>
                <w:szCs w:val="20"/>
                <w:lang w:val="es-MX" w:eastAsia="es-MX"/>
              </w:rPr>
            </w:pPr>
            <w:del w:id="300" w:author="Alex Valdivia" w:date="2025-08-26T11:01:00Z">
              <w:r w:rsidRPr="007C143F" w:rsidDel="007A47F6">
                <w:rPr>
                  <w:rFonts w:ascii="Arial Narrow" w:eastAsia="Times New Roman" w:hAnsi="Arial Narrow" w:cs="Calibri"/>
                  <w:color w:val="000000"/>
                  <w:sz w:val="20"/>
                  <w:szCs w:val="20"/>
                  <w:lang w:val="es-MX" w:eastAsia="es-MX"/>
                </w:rPr>
                <w:delText>Etapa de Estudios</w:delText>
              </w:r>
            </w:del>
          </w:p>
        </w:tc>
      </w:tr>
      <w:tr w:rsidR="007C143F" w:rsidRPr="007C143F" w14:paraId="3027489E" w14:textId="77777777" w:rsidTr="007A47F6">
        <w:tblPrEx>
          <w:tblW w:w="11410" w:type="dxa"/>
          <w:tblInd w:w="-497" w:type="dxa"/>
          <w:tblCellMar>
            <w:left w:w="70" w:type="dxa"/>
            <w:right w:w="70" w:type="dxa"/>
          </w:tblCellMar>
          <w:tblPrExChange w:id="301" w:author="Alex Valdivia" w:date="2025-08-26T11:01:00Z">
            <w:tblPrEx>
              <w:tblW w:w="11410" w:type="dxa"/>
              <w:tblInd w:w="-497" w:type="dxa"/>
              <w:tblCellMar>
                <w:left w:w="70" w:type="dxa"/>
                <w:right w:w="70" w:type="dxa"/>
              </w:tblCellMar>
            </w:tblPrEx>
          </w:tblPrExChange>
        </w:tblPrEx>
        <w:trPr>
          <w:trHeight w:val="283"/>
          <w:trPrChange w:id="302"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303"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1C40B099" w14:textId="77777777" w:rsidR="007C143F" w:rsidRPr="007C143F" w:rsidRDefault="007C143F" w:rsidP="009969BF">
            <w:pPr>
              <w:rPr>
                <w:rFonts w:ascii="Arial Narrow" w:eastAsia="Times New Roman" w:hAnsi="Arial Narrow" w:cs="Calibri"/>
                <w:color w:val="000000"/>
                <w:sz w:val="20"/>
                <w:szCs w:val="20"/>
                <w:lang w:val="es-MX" w:eastAsia="es-MX"/>
              </w:rPr>
            </w:pPr>
            <w:del w:id="304" w:author="Alex Valdivia" w:date="2025-08-26T11:01:00Z">
              <w:r w:rsidRPr="007C143F" w:rsidDel="007A47F6">
                <w:rPr>
                  <w:rFonts w:ascii="Arial Narrow" w:eastAsia="Times New Roman" w:hAnsi="Arial Narrow" w:cs="Calibri"/>
                  <w:color w:val="000000"/>
                  <w:sz w:val="20"/>
                  <w:szCs w:val="20"/>
                  <w:lang w:val="es-MX" w:eastAsia="es-MX"/>
                </w:rPr>
                <w:delText>10</w:delText>
              </w:r>
            </w:del>
          </w:p>
        </w:tc>
        <w:tc>
          <w:tcPr>
            <w:tcW w:w="993" w:type="dxa"/>
            <w:tcBorders>
              <w:top w:val="nil"/>
              <w:left w:val="nil"/>
              <w:bottom w:val="single" w:sz="4" w:space="0" w:color="auto"/>
              <w:right w:val="single" w:sz="4" w:space="0" w:color="auto"/>
            </w:tcBorders>
            <w:shd w:val="clear" w:color="000000" w:fill="FFFFFF"/>
            <w:noWrap/>
            <w:vAlign w:val="bottom"/>
            <w:tcPrChange w:id="305"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78C3939A" w14:textId="77777777" w:rsidR="007C143F" w:rsidRPr="007C143F" w:rsidRDefault="007C143F" w:rsidP="009969BF">
            <w:pPr>
              <w:rPr>
                <w:rFonts w:ascii="Arial Narrow" w:eastAsia="Times New Roman" w:hAnsi="Arial Narrow" w:cs="Calibri"/>
                <w:color w:val="000000"/>
                <w:sz w:val="20"/>
                <w:szCs w:val="20"/>
                <w:lang w:val="es-MX" w:eastAsia="es-MX"/>
              </w:rPr>
            </w:pPr>
            <w:del w:id="306"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307"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020279BA" w14:textId="77777777" w:rsidR="007C143F" w:rsidRPr="007C143F" w:rsidRDefault="007C143F" w:rsidP="009969BF">
            <w:pPr>
              <w:rPr>
                <w:rFonts w:ascii="Arial Narrow" w:eastAsia="Times New Roman" w:hAnsi="Arial Narrow" w:cs="Calibri"/>
                <w:color w:val="000000"/>
                <w:sz w:val="20"/>
                <w:szCs w:val="20"/>
                <w:lang w:val="es-MX" w:eastAsia="es-MX"/>
              </w:rPr>
            </w:pPr>
            <w:del w:id="308" w:author="Alex Valdivia" w:date="2025-08-26T11:01:00Z">
              <w:r w:rsidRPr="007C143F" w:rsidDel="007A47F6">
                <w:rPr>
                  <w:rFonts w:ascii="Arial Narrow" w:eastAsia="Times New Roman" w:hAnsi="Arial Narrow" w:cs="Calibri"/>
                  <w:color w:val="000000"/>
                  <w:sz w:val="20"/>
                  <w:szCs w:val="20"/>
                  <w:lang w:val="es-MX" w:eastAsia="es-MX"/>
                </w:rPr>
                <w:delText xml:space="preserve">263,511.81 </w:delText>
              </w:r>
            </w:del>
          </w:p>
        </w:tc>
        <w:tc>
          <w:tcPr>
            <w:tcW w:w="992" w:type="dxa"/>
            <w:tcBorders>
              <w:top w:val="nil"/>
              <w:left w:val="nil"/>
              <w:bottom w:val="single" w:sz="4" w:space="0" w:color="auto"/>
              <w:right w:val="single" w:sz="4" w:space="0" w:color="auto"/>
            </w:tcBorders>
            <w:shd w:val="clear" w:color="000000" w:fill="FFFFFF"/>
            <w:noWrap/>
            <w:vAlign w:val="bottom"/>
            <w:tcPrChange w:id="309"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340494EF" w14:textId="77777777" w:rsidR="007C143F" w:rsidRPr="007C143F" w:rsidRDefault="007C143F" w:rsidP="009969BF">
            <w:pPr>
              <w:rPr>
                <w:rFonts w:ascii="Arial Narrow" w:eastAsia="Times New Roman" w:hAnsi="Arial Narrow" w:cs="Calibri"/>
                <w:color w:val="000000"/>
                <w:sz w:val="20"/>
                <w:szCs w:val="20"/>
                <w:lang w:val="es-MX" w:eastAsia="es-MX"/>
              </w:rPr>
            </w:pPr>
            <w:del w:id="310" w:author="Alex Valdivia" w:date="2025-08-26T11:01:00Z">
              <w:r w:rsidRPr="007C143F" w:rsidDel="007A47F6">
                <w:rPr>
                  <w:rFonts w:ascii="Arial Narrow" w:eastAsia="Times New Roman" w:hAnsi="Arial Narrow" w:cs="Calibri"/>
                  <w:color w:val="000000"/>
                  <w:sz w:val="20"/>
                  <w:szCs w:val="20"/>
                  <w:lang w:val="es-MX" w:eastAsia="es-MX"/>
                </w:rPr>
                <w:delText xml:space="preserve">5,544.09 </w:delText>
              </w:r>
            </w:del>
          </w:p>
        </w:tc>
        <w:tc>
          <w:tcPr>
            <w:tcW w:w="851" w:type="dxa"/>
            <w:tcBorders>
              <w:top w:val="nil"/>
              <w:left w:val="nil"/>
              <w:bottom w:val="single" w:sz="4" w:space="0" w:color="auto"/>
              <w:right w:val="single" w:sz="4" w:space="0" w:color="auto"/>
            </w:tcBorders>
            <w:shd w:val="clear" w:color="000000" w:fill="FFFFFF"/>
            <w:noWrap/>
            <w:vAlign w:val="bottom"/>
            <w:tcPrChange w:id="311"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2ED26FCA" w14:textId="77777777" w:rsidR="007C143F" w:rsidRPr="007C143F" w:rsidRDefault="007C143F" w:rsidP="009969BF">
            <w:pPr>
              <w:rPr>
                <w:rFonts w:ascii="Arial Narrow" w:eastAsia="Times New Roman" w:hAnsi="Arial Narrow" w:cs="Calibri"/>
                <w:color w:val="000000"/>
                <w:sz w:val="20"/>
                <w:szCs w:val="20"/>
                <w:lang w:val="es-MX" w:eastAsia="es-MX"/>
              </w:rPr>
            </w:pPr>
            <w:del w:id="312"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313"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5A17767E" w14:textId="77777777" w:rsidR="007C143F" w:rsidRPr="007C143F" w:rsidRDefault="007C143F" w:rsidP="009969BF">
            <w:pPr>
              <w:rPr>
                <w:rFonts w:ascii="Arial Narrow" w:eastAsia="Times New Roman" w:hAnsi="Arial Narrow" w:cs="Calibri"/>
                <w:color w:val="000000"/>
                <w:sz w:val="20"/>
                <w:szCs w:val="20"/>
                <w:lang w:val="es-MX" w:eastAsia="es-MX"/>
              </w:rPr>
            </w:pPr>
            <w:del w:id="314"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315"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51299F02" w14:textId="77777777" w:rsidR="007C143F" w:rsidRPr="007C143F" w:rsidRDefault="007C143F" w:rsidP="009969BF">
            <w:pPr>
              <w:rPr>
                <w:rFonts w:ascii="Arial Narrow" w:eastAsia="Times New Roman" w:hAnsi="Arial Narrow" w:cs="Calibri"/>
                <w:color w:val="000000"/>
                <w:sz w:val="20"/>
                <w:szCs w:val="20"/>
                <w:lang w:val="es-MX" w:eastAsia="es-MX"/>
              </w:rPr>
            </w:pPr>
            <w:del w:id="316" w:author="Alex Valdivia" w:date="2025-08-26T11:01:00Z">
              <w:r w:rsidRPr="007C143F" w:rsidDel="007A47F6">
                <w:rPr>
                  <w:rFonts w:ascii="Arial Narrow" w:eastAsia="Times New Roman" w:hAnsi="Arial Narrow" w:cs="Calibri"/>
                  <w:color w:val="000000"/>
                  <w:sz w:val="20"/>
                  <w:szCs w:val="20"/>
                  <w:lang w:val="es-MX" w:eastAsia="es-MX"/>
                </w:rPr>
                <w:delText xml:space="preserve">4,172.27 </w:delText>
              </w:r>
            </w:del>
          </w:p>
        </w:tc>
        <w:tc>
          <w:tcPr>
            <w:tcW w:w="851" w:type="dxa"/>
            <w:tcBorders>
              <w:top w:val="nil"/>
              <w:left w:val="nil"/>
              <w:bottom w:val="single" w:sz="4" w:space="0" w:color="auto"/>
              <w:right w:val="single" w:sz="4" w:space="0" w:color="auto"/>
            </w:tcBorders>
            <w:shd w:val="clear" w:color="000000" w:fill="FFFFFF"/>
            <w:noWrap/>
            <w:vAlign w:val="bottom"/>
            <w:tcPrChange w:id="317"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44C5E465" w14:textId="77777777" w:rsidR="007C143F" w:rsidRPr="007C143F" w:rsidRDefault="007C143F" w:rsidP="009969BF">
            <w:pPr>
              <w:rPr>
                <w:rFonts w:ascii="Arial Narrow" w:eastAsia="Times New Roman" w:hAnsi="Arial Narrow" w:cs="Calibri"/>
                <w:color w:val="000000"/>
                <w:sz w:val="20"/>
                <w:szCs w:val="20"/>
                <w:lang w:val="es-MX" w:eastAsia="es-MX"/>
              </w:rPr>
            </w:pPr>
            <w:del w:id="318" w:author="Alex Valdivia" w:date="2025-08-26T11:01:00Z">
              <w:r w:rsidRPr="007C143F" w:rsidDel="007A47F6">
                <w:rPr>
                  <w:rFonts w:ascii="Arial Narrow" w:eastAsia="Times New Roman" w:hAnsi="Arial Narrow" w:cs="Calibri"/>
                  <w:color w:val="000000"/>
                  <w:sz w:val="20"/>
                  <w:szCs w:val="20"/>
                  <w:lang w:val="es-MX" w:eastAsia="es-MX"/>
                </w:rPr>
                <w:delText xml:space="preserve">667.56 </w:delText>
              </w:r>
            </w:del>
          </w:p>
        </w:tc>
        <w:tc>
          <w:tcPr>
            <w:tcW w:w="870" w:type="dxa"/>
            <w:tcBorders>
              <w:top w:val="nil"/>
              <w:left w:val="nil"/>
              <w:bottom w:val="single" w:sz="4" w:space="0" w:color="auto"/>
              <w:right w:val="single" w:sz="4" w:space="0" w:color="auto"/>
            </w:tcBorders>
            <w:shd w:val="clear" w:color="000000" w:fill="FFFFFF"/>
            <w:noWrap/>
            <w:tcPrChange w:id="319"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76D7DA45" w14:textId="77777777" w:rsidR="007C143F" w:rsidRPr="007C143F" w:rsidRDefault="007C143F" w:rsidP="009969BF">
            <w:pPr>
              <w:rPr>
                <w:rFonts w:ascii="Arial Narrow" w:eastAsia="Times New Roman" w:hAnsi="Arial Narrow" w:cs="Calibri"/>
                <w:color w:val="000000"/>
                <w:sz w:val="20"/>
                <w:szCs w:val="20"/>
                <w:lang w:val="es-MX" w:eastAsia="es-MX"/>
              </w:rPr>
            </w:pPr>
            <w:del w:id="320" w:author="Alex Valdivia" w:date="2025-08-26T11:01:00Z">
              <w:r w:rsidRPr="007C143F" w:rsidDel="007A47F6">
                <w:rPr>
                  <w:rFonts w:ascii="Arial Narrow" w:eastAsia="Times New Roman" w:hAnsi="Arial Narrow" w:cs="Calibri"/>
                  <w:color w:val="000000"/>
                  <w:sz w:val="20"/>
                  <w:szCs w:val="20"/>
                  <w:lang w:val="es-MX" w:eastAsia="es-MX"/>
                </w:rPr>
                <w:delText>10,789.92</w:delText>
              </w:r>
            </w:del>
          </w:p>
        </w:tc>
        <w:tc>
          <w:tcPr>
            <w:tcW w:w="1590" w:type="dxa"/>
            <w:tcBorders>
              <w:top w:val="nil"/>
              <w:left w:val="nil"/>
              <w:bottom w:val="single" w:sz="4" w:space="0" w:color="auto"/>
              <w:right w:val="single" w:sz="4" w:space="0" w:color="auto"/>
            </w:tcBorders>
            <w:shd w:val="clear" w:color="000000" w:fill="FFFFFF"/>
            <w:noWrap/>
            <w:vAlign w:val="bottom"/>
            <w:tcPrChange w:id="321"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51DD7244" w14:textId="77777777" w:rsidR="007C143F" w:rsidRPr="007C143F" w:rsidRDefault="007C143F" w:rsidP="009969BF">
            <w:pPr>
              <w:rPr>
                <w:rFonts w:ascii="Arial Narrow" w:eastAsia="Times New Roman" w:hAnsi="Arial Narrow" w:cs="Calibri"/>
                <w:color w:val="000000"/>
                <w:sz w:val="20"/>
                <w:szCs w:val="20"/>
                <w:lang w:val="es-MX" w:eastAsia="es-MX"/>
              </w:rPr>
            </w:pPr>
            <w:del w:id="322" w:author="Alex Valdivia" w:date="2025-08-26T11:01:00Z">
              <w:r w:rsidRPr="007C143F" w:rsidDel="007A47F6">
                <w:rPr>
                  <w:rFonts w:ascii="Arial Narrow" w:eastAsia="Times New Roman" w:hAnsi="Arial Narrow" w:cs="Calibri"/>
                  <w:color w:val="000000"/>
                  <w:sz w:val="20"/>
                  <w:szCs w:val="20"/>
                  <w:lang w:val="es-MX" w:eastAsia="es-MX"/>
                </w:rPr>
                <w:delText>10/mayo/2025</w:delText>
              </w:r>
            </w:del>
          </w:p>
        </w:tc>
        <w:tc>
          <w:tcPr>
            <w:tcW w:w="1862" w:type="dxa"/>
            <w:tcBorders>
              <w:top w:val="nil"/>
              <w:left w:val="nil"/>
              <w:bottom w:val="single" w:sz="4" w:space="0" w:color="auto"/>
              <w:right w:val="single" w:sz="4" w:space="0" w:color="auto"/>
            </w:tcBorders>
            <w:shd w:val="clear" w:color="000000" w:fill="FFFFFF"/>
            <w:noWrap/>
            <w:vAlign w:val="bottom"/>
            <w:tcPrChange w:id="323"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37757571" w14:textId="77777777" w:rsidR="007C143F" w:rsidRPr="007C143F" w:rsidRDefault="007C143F" w:rsidP="009969BF">
            <w:pPr>
              <w:rPr>
                <w:rFonts w:ascii="Arial Narrow" w:eastAsia="Times New Roman" w:hAnsi="Arial Narrow" w:cs="Calibri"/>
                <w:color w:val="000000"/>
                <w:sz w:val="20"/>
                <w:szCs w:val="20"/>
                <w:lang w:val="es-MX" w:eastAsia="es-MX"/>
              </w:rPr>
            </w:pPr>
            <w:del w:id="324" w:author="Alex Valdivia" w:date="2025-08-26T11:01:00Z">
              <w:r w:rsidRPr="007C143F" w:rsidDel="007A47F6">
                <w:rPr>
                  <w:rFonts w:ascii="Arial Narrow" w:eastAsia="Times New Roman" w:hAnsi="Arial Narrow" w:cs="Calibri"/>
                  <w:color w:val="000000"/>
                  <w:sz w:val="20"/>
                  <w:szCs w:val="20"/>
                  <w:lang w:val="es-MX" w:eastAsia="es-MX"/>
                </w:rPr>
                <w:delText>Etapa de Estudios</w:delText>
              </w:r>
            </w:del>
          </w:p>
        </w:tc>
      </w:tr>
      <w:tr w:rsidR="007C143F" w:rsidRPr="007C143F" w14:paraId="7F5F734E" w14:textId="77777777" w:rsidTr="007A47F6">
        <w:tblPrEx>
          <w:tblW w:w="11410" w:type="dxa"/>
          <w:tblInd w:w="-497" w:type="dxa"/>
          <w:tblCellMar>
            <w:left w:w="70" w:type="dxa"/>
            <w:right w:w="70" w:type="dxa"/>
          </w:tblCellMar>
          <w:tblPrExChange w:id="325" w:author="Alex Valdivia" w:date="2025-08-26T11:01:00Z">
            <w:tblPrEx>
              <w:tblW w:w="11410" w:type="dxa"/>
              <w:tblInd w:w="-497" w:type="dxa"/>
              <w:tblCellMar>
                <w:left w:w="70" w:type="dxa"/>
                <w:right w:w="70" w:type="dxa"/>
              </w:tblCellMar>
            </w:tblPrEx>
          </w:tblPrExChange>
        </w:tblPrEx>
        <w:trPr>
          <w:trHeight w:val="283"/>
          <w:trPrChange w:id="326"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327"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6E19A3B2" w14:textId="77777777" w:rsidR="007C143F" w:rsidRPr="007C143F" w:rsidRDefault="007C143F" w:rsidP="009969BF">
            <w:pPr>
              <w:rPr>
                <w:rFonts w:ascii="Arial Narrow" w:eastAsia="Times New Roman" w:hAnsi="Arial Narrow" w:cs="Calibri"/>
                <w:color w:val="000000"/>
                <w:sz w:val="20"/>
                <w:szCs w:val="20"/>
                <w:lang w:val="es-MX" w:eastAsia="es-MX"/>
              </w:rPr>
            </w:pPr>
            <w:del w:id="328" w:author="Alex Valdivia" w:date="2025-08-26T11:01:00Z">
              <w:r w:rsidRPr="007C143F" w:rsidDel="007A47F6">
                <w:rPr>
                  <w:rFonts w:ascii="Arial Narrow" w:eastAsia="Times New Roman" w:hAnsi="Arial Narrow" w:cs="Calibri"/>
                  <w:color w:val="000000"/>
                  <w:sz w:val="20"/>
                  <w:szCs w:val="20"/>
                  <w:lang w:val="es-MX" w:eastAsia="es-MX"/>
                </w:rPr>
                <w:delText>11</w:delText>
              </w:r>
            </w:del>
          </w:p>
        </w:tc>
        <w:tc>
          <w:tcPr>
            <w:tcW w:w="993" w:type="dxa"/>
            <w:tcBorders>
              <w:top w:val="nil"/>
              <w:left w:val="nil"/>
              <w:bottom w:val="single" w:sz="4" w:space="0" w:color="auto"/>
              <w:right w:val="single" w:sz="4" w:space="0" w:color="auto"/>
            </w:tcBorders>
            <w:shd w:val="clear" w:color="000000" w:fill="FFFFFF"/>
            <w:noWrap/>
            <w:vAlign w:val="bottom"/>
            <w:tcPrChange w:id="329"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68A9DCBF" w14:textId="77777777" w:rsidR="007C143F" w:rsidRPr="007C143F" w:rsidRDefault="007C143F" w:rsidP="009969BF">
            <w:pPr>
              <w:rPr>
                <w:rFonts w:ascii="Arial Narrow" w:eastAsia="Times New Roman" w:hAnsi="Arial Narrow" w:cs="Calibri"/>
                <w:color w:val="000000"/>
                <w:sz w:val="20"/>
                <w:szCs w:val="20"/>
                <w:lang w:val="es-MX" w:eastAsia="es-MX"/>
              </w:rPr>
            </w:pPr>
            <w:del w:id="330"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331"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5786799B" w14:textId="77777777" w:rsidR="007C143F" w:rsidRPr="007C143F" w:rsidRDefault="007C143F" w:rsidP="009969BF">
            <w:pPr>
              <w:rPr>
                <w:rFonts w:ascii="Arial Narrow" w:eastAsia="Times New Roman" w:hAnsi="Arial Narrow" w:cs="Calibri"/>
                <w:color w:val="000000"/>
                <w:sz w:val="20"/>
                <w:szCs w:val="20"/>
                <w:lang w:val="es-MX" w:eastAsia="es-MX"/>
              </w:rPr>
            </w:pPr>
            <w:del w:id="332" w:author="Alex Valdivia" w:date="2025-08-26T11:01:00Z">
              <w:r w:rsidRPr="007C143F" w:rsidDel="007A47F6">
                <w:rPr>
                  <w:rFonts w:ascii="Arial Narrow" w:eastAsia="Times New Roman" w:hAnsi="Arial Narrow" w:cs="Calibri"/>
                  <w:color w:val="000000"/>
                  <w:sz w:val="20"/>
                  <w:szCs w:val="20"/>
                  <w:lang w:val="es-MX" w:eastAsia="es-MX"/>
                </w:rPr>
                <w:delText xml:space="preserve">257,967.72 </w:delText>
              </w:r>
            </w:del>
          </w:p>
        </w:tc>
        <w:tc>
          <w:tcPr>
            <w:tcW w:w="992" w:type="dxa"/>
            <w:tcBorders>
              <w:top w:val="nil"/>
              <w:left w:val="nil"/>
              <w:bottom w:val="single" w:sz="4" w:space="0" w:color="auto"/>
              <w:right w:val="single" w:sz="4" w:space="0" w:color="auto"/>
            </w:tcBorders>
            <w:shd w:val="clear" w:color="000000" w:fill="FFFFFF"/>
            <w:noWrap/>
            <w:vAlign w:val="bottom"/>
            <w:tcPrChange w:id="333"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5CF41090" w14:textId="77777777" w:rsidR="007C143F" w:rsidRPr="007C143F" w:rsidRDefault="007C143F" w:rsidP="009969BF">
            <w:pPr>
              <w:rPr>
                <w:rFonts w:ascii="Arial Narrow" w:eastAsia="Times New Roman" w:hAnsi="Arial Narrow" w:cs="Calibri"/>
                <w:color w:val="000000"/>
                <w:sz w:val="20"/>
                <w:szCs w:val="20"/>
                <w:lang w:val="es-MX" w:eastAsia="es-MX"/>
              </w:rPr>
            </w:pPr>
            <w:del w:id="334" w:author="Alex Valdivia" w:date="2025-08-26T11:01:00Z">
              <w:r w:rsidRPr="007C143F" w:rsidDel="007A47F6">
                <w:rPr>
                  <w:rFonts w:ascii="Arial Narrow" w:eastAsia="Times New Roman" w:hAnsi="Arial Narrow" w:cs="Calibri"/>
                  <w:color w:val="000000"/>
                  <w:sz w:val="20"/>
                  <w:szCs w:val="20"/>
                  <w:lang w:val="es-MX" w:eastAsia="es-MX"/>
                </w:rPr>
                <w:delText xml:space="preserve">5,645.91 </w:delText>
              </w:r>
            </w:del>
          </w:p>
        </w:tc>
        <w:tc>
          <w:tcPr>
            <w:tcW w:w="851" w:type="dxa"/>
            <w:tcBorders>
              <w:top w:val="nil"/>
              <w:left w:val="nil"/>
              <w:bottom w:val="single" w:sz="4" w:space="0" w:color="auto"/>
              <w:right w:val="single" w:sz="4" w:space="0" w:color="auto"/>
            </w:tcBorders>
            <w:shd w:val="clear" w:color="000000" w:fill="FFFFFF"/>
            <w:noWrap/>
            <w:vAlign w:val="bottom"/>
            <w:tcPrChange w:id="335"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1A2C5BAD" w14:textId="77777777" w:rsidR="007C143F" w:rsidRPr="007C143F" w:rsidRDefault="007C143F" w:rsidP="009969BF">
            <w:pPr>
              <w:rPr>
                <w:rFonts w:ascii="Arial Narrow" w:eastAsia="Times New Roman" w:hAnsi="Arial Narrow" w:cs="Calibri"/>
                <w:color w:val="000000"/>
                <w:sz w:val="20"/>
                <w:szCs w:val="20"/>
                <w:lang w:val="es-MX" w:eastAsia="es-MX"/>
              </w:rPr>
            </w:pPr>
            <w:del w:id="336"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337"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32C5BCE3" w14:textId="77777777" w:rsidR="007C143F" w:rsidRPr="007C143F" w:rsidRDefault="007C143F" w:rsidP="009969BF">
            <w:pPr>
              <w:rPr>
                <w:rFonts w:ascii="Arial Narrow" w:eastAsia="Times New Roman" w:hAnsi="Arial Narrow" w:cs="Calibri"/>
                <w:color w:val="000000"/>
                <w:sz w:val="20"/>
                <w:szCs w:val="20"/>
                <w:lang w:val="es-MX" w:eastAsia="es-MX"/>
              </w:rPr>
            </w:pPr>
            <w:del w:id="338"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339"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66EC1D6A" w14:textId="77777777" w:rsidR="007C143F" w:rsidRPr="007C143F" w:rsidRDefault="007C143F" w:rsidP="009969BF">
            <w:pPr>
              <w:rPr>
                <w:rFonts w:ascii="Arial Narrow" w:eastAsia="Times New Roman" w:hAnsi="Arial Narrow" w:cs="Calibri"/>
                <w:color w:val="000000"/>
                <w:sz w:val="20"/>
                <w:szCs w:val="20"/>
                <w:lang w:val="es-MX" w:eastAsia="es-MX"/>
              </w:rPr>
            </w:pPr>
            <w:del w:id="340" w:author="Alex Valdivia" w:date="2025-08-26T11:01:00Z">
              <w:r w:rsidRPr="007C143F" w:rsidDel="007A47F6">
                <w:rPr>
                  <w:rFonts w:ascii="Arial Narrow" w:eastAsia="Times New Roman" w:hAnsi="Arial Narrow" w:cs="Calibri"/>
                  <w:color w:val="000000"/>
                  <w:sz w:val="20"/>
                  <w:szCs w:val="20"/>
                  <w:lang w:val="es-MX" w:eastAsia="es-MX"/>
                </w:rPr>
                <w:delText xml:space="preserve">4,084.49 </w:delText>
              </w:r>
            </w:del>
          </w:p>
        </w:tc>
        <w:tc>
          <w:tcPr>
            <w:tcW w:w="851" w:type="dxa"/>
            <w:tcBorders>
              <w:top w:val="nil"/>
              <w:left w:val="nil"/>
              <w:bottom w:val="single" w:sz="4" w:space="0" w:color="auto"/>
              <w:right w:val="single" w:sz="4" w:space="0" w:color="auto"/>
            </w:tcBorders>
            <w:shd w:val="clear" w:color="000000" w:fill="FFFFFF"/>
            <w:noWrap/>
            <w:vAlign w:val="bottom"/>
            <w:tcPrChange w:id="341"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0B315A41" w14:textId="77777777" w:rsidR="007C143F" w:rsidRPr="007C143F" w:rsidRDefault="007C143F" w:rsidP="009969BF">
            <w:pPr>
              <w:rPr>
                <w:rFonts w:ascii="Arial Narrow" w:eastAsia="Times New Roman" w:hAnsi="Arial Narrow" w:cs="Calibri"/>
                <w:color w:val="000000"/>
                <w:sz w:val="20"/>
                <w:szCs w:val="20"/>
                <w:lang w:val="es-MX" w:eastAsia="es-MX"/>
              </w:rPr>
            </w:pPr>
            <w:del w:id="342" w:author="Alex Valdivia" w:date="2025-08-26T11:01:00Z">
              <w:r w:rsidRPr="007C143F" w:rsidDel="007A47F6">
                <w:rPr>
                  <w:rFonts w:ascii="Arial Narrow" w:eastAsia="Times New Roman" w:hAnsi="Arial Narrow" w:cs="Calibri"/>
                  <w:color w:val="000000"/>
                  <w:sz w:val="20"/>
                  <w:szCs w:val="20"/>
                  <w:lang w:val="es-MX" w:eastAsia="es-MX"/>
                </w:rPr>
                <w:delText xml:space="preserve">653.52 </w:delText>
              </w:r>
            </w:del>
          </w:p>
        </w:tc>
        <w:tc>
          <w:tcPr>
            <w:tcW w:w="870" w:type="dxa"/>
            <w:tcBorders>
              <w:top w:val="nil"/>
              <w:left w:val="nil"/>
              <w:bottom w:val="single" w:sz="4" w:space="0" w:color="auto"/>
              <w:right w:val="single" w:sz="4" w:space="0" w:color="auto"/>
            </w:tcBorders>
            <w:shd w:val="clear" w:color="000000" w:fill="FFFFFF"/>
            <w:noWrap/>
            <w:tcPrChange w:id="343"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7F6034EB" w14:textId="77777777" w:rsidR="007C143F" w:rsidRPr="007C143F" w:rsidRDefault="007C143F" w:rsidP="009969BF">
            <w:pPr>
              <w:rPr>
                <w:rFonts w:ascii="Arial Narrow" w:eastAsia="Times New Roman" w:hAnsi="Arial Narrow" w:cs="Calibri"/>
                <w:color w:val="000000"/>
                <w:sz w:val="20"/>
                <w:szCs w:val="20"/>
                <w:lang w:val="es-MX" w:eastAsia="es-MX"/>
              </w:rPr>
            </w:pPr>
            <w:del w:id="344" w:author="Alex Valdivia" w:date="2025-08-26T11:01:00Z">
              <w:r w:rsidRPr="007C143F" w:rsidDel="007A47F6">
                <w:rPr>
                  <w:rFonts w:ascii="Arial Narrow" w:eastAsia="Times New Roman" w:hAnsi="Arial Narrow" w:cs="Calibri"/>
                  <w:color w:val="000000"/>
                  <w:sz w:val="20"/>
                  <w:szCs w:val="20"/>
                  <w:lang w:val="es-MX" w:eastAsia="es-MX"/>
                </w:rPr>
                <w:delText>10,789.92</w:delText>
              </w:r>
            </w:del>
          </w:p>
        </w:tc>
        <w:tc>
          <w:tcPr>
            <w:tcW w:w="1590" w:type="dxa"/>
            <w:tcBorders>
              <w:top w:val="nil"/>
              <w:left w:val="nil"/>
              <w:bottom w:val="single" w:sz="4" w:space="0" w:color="auto"/>
              <w:right w:val="single" w:sz="4" w:space="0" w:color="auto"/>
            </w:tcBorders>
            <w:shd w:val="clear" w:color="000000" w:fill="FFFFFF"/>
            <w:noWrap/>
            <w:vAlign w:val="bottom"/>
            <w:tcPrChange w:id="345"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28DB1C40" w14:textId="77777777" w:rsidR="007C143F" w:rsidRPr="007C143F" w:rsidRDefault="007C143F" w:rsidP="009969BF">
            <w:pPr>
              <w:rPr>
                <w:rFonts w:ascii="Arial Narrow" w:eastAsia="Times New Roman" w:hAnsi="Arial Narrow" w:cs="Calibri"/>
                <w:color w:val="000000"/>
                <w:sz w:val="20"/>
                <w:szCs w:val="20"/>
                <w:lang w:val="es-MX" w:eastAsia="es-MX"/>
              </w:rPr>
            </w:pPr>
            <w:del w:id="346" w:author="Alex Valdivia" w:date="2025-08-26T11:01:00Z">
              <w:r w:rsidRPr="007C143F" w:rsidDel="007A47F6">
                <w:rPr>
                  <w:rFonts w:ascii="Arial Narrow" w:eastAsia="Times New Roman" w:hAnsi="Arial Narrow" w:cs="Calibri"/>
                  <w:color w:val="000000"/>
                  <w:sz w:val="20"/>
                  <w:szCs w:val="20"/>
                  <w:lang w:val="es-MX" w:eastAsia="es-MX"/>
                </w:rPr>
                <w:delText>10/junio/2025</w:delText>
              </w:r>
            </w:del>
          </w:p>
        </w:tc>
        <w:tc>
          <w:tcPr>
            <w:tcW w:w="1862" w:type="dxa"/>
            <w:tcBorders>
              <w:top w:val="nil"/>
              <w:left w:val="nil"/>
              <w:bottom w:val="single" w:sz="4" w:space="0" w:color="auto"/>
              <w:right w:val="single" w:sz="4" w:space="0" w:color="auto"/>
            </w:tcBorders>
            <w:shd w:val="clear" w:color="000000" w:fill="FFFFFF"/>
            <w:noWrap/>
            <w:vAlign w:val="bottom"/>
            <w:tcPrChange w:id="347"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78D786E8" w14:textId="77777777" w:rsidR="007C143F" w:rsidRPr="007C143F" w:rsidRDefault="007C143F" w:rsidP="009969BF">
            <w:pPr>
              <w:rPr>
                <w:rFonts w:ascii="Arial Narrow" w:eastAsia="Times New Roman" w:hAnsi="Arial Narrow" w:cs="Calibri"/>
                <w:color w:val="000000"/>
                <w:sz w:val="20"/>
                <w:szCs w:val="20"/>
                <w:lang w:val="es-MX" w:eastAsia="es-MX"/>
              </w:rPr>
            </w:pPr>
            <w:del w:id="348" w:author="Alex Valdivia" w:date="2025-08-26T11:01:00Z">
              <w:r w:rsidRPr="007C143F" w:rsidDel="007A47F6">
                <w:rPr>
                  <w:rFonts w:ascii="Arial Narrow" w:eastAsia="Times New Roman" w:hAnsi="Arial Narrow" w:cs="Calibri"/>
                  <w:color w:val="000000"/>
                  <w:sz w:val="20"/>
                  <w:szCs w:val="20"/>
                  <w:lang w:val="es-MX" w:eastAsia="es-MX"/>
                </w:rPr>
                <w:delText>Etapa de Estudios</w:delText>
              </w:r>
            </w:del>
          </w:p>
        </w:tc>
      </w:tr>
      <w:tr w:rsidR="007C143F" w:rsidRPr="007C143F" w14:paraId="4FB6A2E8" w14:textId="77777777" w:rsidTr="007A47F6">
        <w:tblPrEx>
          <w:tblW w:w="11410" w:type="dxa"/>
          <w:tblInd w:w="-497" w:type="dxa"/>
          <w:tblCellMar>
            <w:left w:w="70" w:type="dxa"/>
            <w:right w:w="70" w:type="dxa"/>
          </w:tblCellMar>
          <w:tblPrExChange w:id="349" w:author="Alex Valdivia" w:date="2025-08-26T11:01:00Z">
            <w:tblPrEx>
              <w:tblW w:w="11410" w:type="dxa"/>
              <w:tblInd w:w="-497" w:type="dxa"/>
              <w:tblCellMar>
                <w:left w:w="70" w:type="dxa"/>
                <w:right w:w="70" w:type="dxa"/>
              </w:tblCellMar>
            </w:tblPrEx>
          </w:tblPrExChange>
        </w:tblPrEx>
        <w:trPr>
          <w:trHeight w:val="283"/>
          <w:trPrChange w:id="350"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351"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0BD76F73" w14:textId="77777777" w:rsidR="007C143F" w:rsidRPr="007C143F" w:rsidRDefault="007C143F" w:rsidP="009969BF">
            <w:pPr>
              <w:rPr>
                <w:rFonts w:ascii="Arial Narrow" w:eastAsia="Times New Roman" w:hAnsi="Arial Narrow" w:cs="Calibri"/>
                <w:color w:val="000000"/>
                <w:sz w:val="20"/>
                <w:szCs w:val="20"/>
                <w:lang w:val="es-MX" w:eastAsia="es-MX"/>
              </w:rPr>
            </w:pPr>
            <w:del w:id="352" w:author="Alex Valdivia" w:date="2025-08-26T11:01:00Z">
              <w:r w:rsidRPr="007C143F" w:rsidDel="007A47F6">
                <w:rPr>
                  <w:rFonts w:ascii="Arial Narrow" w:eastAsia="Times New Roman" w:hAnsi="Arial Narrow" w:cs="Calibri"/>
                  <w:color w:val="000000"/>
                  <w:sz w:val="20"/>
                  <w:szCs w:val="20"/>
                  <w:lang w:val="es-MX" w:eastAsia="es-MX"/>
                </w:rPr>
                <w:delText>12</w:delText>
              </w:r>
            </w:del>
          </w:p>
        </w:tc>
        <w:tc>
          <w:tcPr>
            <w:tcW w:w="993" w:type="dxa"/>
            <w:tcBorders>
              <w:top w:val="nil"/>
              <w:left w:val="nil"/>
              <w:bottom w:val="single" w:sz="4" w:space="0" w:color="auto"/>
              <w:right w:val="single" w:sz="4" w:space="0" w:color="auto"/>
            </w:tcBorders>
            <w:shd w:val="clear" w:color="000000" w:fill="FFFFFF"/>
            <w:noWrap/>
            <w:vAlign w:val="bottom"/>
            <w:tcPrChange w:id="353"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62DB48D8" w14:textId="77777777" w:rsidR="007C143F" w:rsidRPr="007C143F" w:rsidRDefault="007C143F" w:rsidP="009969BF">
            <w:pPr>
              <w:rPr>
                <w:rFonts w:ascii="Arial Narrow" w:eastAsia="Times New Roman" w:hAnsi="Arial Narrow" w:cs="Calibri"/>
                <w:color w:val="000000"/>
                <w:sz w:val="20"/>
                <w:szCs w:val="20"/>
                <w:lang w:val="es-MX" w:eastAsia="es-MX"/>
              </w:rPr>
            </w:pPr>
            <w:del w:id="354" w:author="Alex Valdivia" w:date="2025-08-26T11:01:00Z">
              <w:r w:rsidRPr="007C143F" w:rsidDel="007A47F6">
                <w:rPr>
                  <w:rFonts w:ascii="Arial Narrow" w:eastAsia="Times New Roman" w:hAnsi="Arial Narrow" w:cs="Calibri"/>
                  <w:color w:val="000000"/>
                  <w:sz w:val="20"/>
                  <w:szCs w:val="20"/>
                  <w:lang w:val="es-MX" w:eastAsia="es-MX"/>
                </w:rPr>
                <w:delText xml:space="preserve">25,000.00 </w:delText>
              </w:r>
            </w:del>
          </w:p>
        </w:tc>
        <w:tc>
          <w:tcPr>
            <w:tcW w:w="992" w:type="dxa"/>
            <w:tcBorders>
              <w:top w:val="nil"/>
              <w:left w:val="nil"/>
              <w:bottom w:val="single" w:sz="4" w:space="0" w:color="auto"/>
              <w:right w:val="single" w:sz="4" w:space="0" w:color="auto"/>
            </w:tcBorders>
            <w:shd w:val="clear" w:color="000000" w:fill="FFFFFF"/>
            <w:noWrap/>
            <w:vAlign w:val="bottom"/>
            <w:tcPrChange w:id="355"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11867DE8" w14:textId="77777777" w:rsidR="007C143F" w:rsidRPr="007C143F" w:rsidRDefault="007C143F" w:rsidP="009969BF">
            <w:pPr>
              <w:rPr>
                <w:rFonts w:ascii="Arial Narrow" w:eastAsia="Times New Roman" w:hAnsi="Arial Narrow" w:cs="Calibri"/>
                <w:color w:val="000000"/>
                <w:sz w:val="20"/>
                <w:szCs w:val="20"/>
                <w:lang w:val="es-MX" w:eastAsia="es-MX"/>
              </w:rPr>
            </w:pPr>
            <w:del w:id="356" w:author="Alex Valdivia" w:date="2025-08-26T11:01:00Z">
              <w:r w:rsidRPr="007C143F" w:rsidDel="007A47F6">
                <w:rPr>
                  <w:rFonts w:ascii="Arial Narrow" w:eastAsia="Times New Roman" w:hAnsi="Arial Narrow" w:cs="Calibri"/>
                  <w:color w:val="000000"/>
                  <w:sz w:val="20"/>
                  <w:szCs w:val="20"/>
                  <w:lang w:val="es-MX" w:eastAsia="es-MX"/>
                </w:rPr>
                <w:delText xml:space="preserve">277,321.81 </w:delText>
              </w:r>
            </w:del>
          </w:p>
        </w:tc>
        <w:tc>
          <w:tcPr>
            <w:tcW w:w="992" w:type="dxa"/>
            <w:tcBorders>
              <w:top w:val="nil"/>
              <w:left w:val="nil"/>
              <w:bottom w:val="single" w:sz="4" w:space="0" w:color="auto"/>
              <w:right w:val="single" w:sz="4" w:space="0" w:color="auto"/>
            </w:tcBorders>
            <w:shd w:val="clear" w:color="000000" w:fill="FFFFFF"/>
            <w:noWrap/>
            <w:vAlign w:val="bottom"/>
            <w:tcPrChange w:id="357"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6F98F549" w14:textId="77777777" w:rsidR="007C143F" w:rsidRPr="007C143F" w:rsidRDefault="007C143F" w:rsidP="009969BF">
            <w:pPr>
              <w:rPr>
                <w:rFonts w:ascii="Arial Narrow" w:eastAsia="Times New Roman" w:hAnsi="Arial Narrow" w:cs="Calibri"/>
                <w:color w:val="000000"/>
                <w:sz w:val="20"/>
                <w:szCs w:val="20"/>
                <w:lang w:val="es-MX" w:eastAsia="es-MX"/>
              </w:rPr>
            </w:pPr>
            <w:del w:id="358" w:author="Alex Valdivia" w:date="2025-08-26T11:01:00Z">
              <w:r w:rsidRPr="007C143F" w:rsidDel="007A47F6">
                <w:rPr>
                  <w:rFonts w:ascii="Arial Narrow" w:eastAsia="Times New Roman" w:hAnsi="Arial Narrow" w:cs="Calibri"/>
                  <w:color w:val="000000"/>
                  <w:sz w:val="20"/>
                  <w:szCs w:val="20"/>
                  <w:lang w:val="es-MX" w:eastAsia="es-MX"/>
                </w:rPr>
                <w:delText xml:space="preserve">5,290.44 </w:delText>
              </w:r>
            </w:del>
          </w:p>
        </w:tc>
        <w:tc>
          <w:tcPr>
            <w:tcW w:w="851" w:type="dxa"/>
            <w:tcBorders>
              <w:top w:val="nil"/>
              <w:left w:val="nil"/>
              <w:bottom w:val="single" w:sz="4" w:space="0" w:color="auto"/>
              <w:right w:val="single" w:sz="4" w:space="0" w:color="auto"/>
            </w:tcBorders>
            <w:shd w:val="clear" w:color="000000" w:fill="FFFFFF"/>
            <w:noWrap/>
            <w:vAlign w:val="bottom"/>
            <w:tcPrChange w:id="359"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5A06E0B6" w14:textId="77777777" w:rsidR="007C143F" w:rsidRPr="007C143F" w:rsidRDefault="007C143F" w:rsidP="009969BF">
            <w:pPr>
              <w:rPr>
                <w:rFonts w:ascii="Arial Narrow" w:eastAsia="Times New Roman" w:hAnsi="Arial Narrow" w:cs="Calibri"/>
                <w:color w:val="000000"/>
                <w:sz w:val="20"/>
                <w:szCs w:val="20"/>
                <w:lang w:val="es-MX" w:eastAsia="es-MX"/>
              </w:rPr>
            </w:pPr>
            <w:del w:id="360"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361"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54E7953C" w14:textId="77777777" w:rsidR="007C143F" w:rsidRPr="007C143F" w:rsidRDefault="007C143F" w:rsidP="009969BF">
            <w:pPr>
              <w:rPr>
                <w:rFonts w:ascii="Arial Narrow" w:eastAsia="Times New Roman" w:hAnsi="Arial Narrow" w:cs="Calibri"/>
                <w:color w:val="000000"/>
                <w:sz w:val="20"/>
                <w:szCs w:val="20"/>
                <w:lang w:val="es-MX" w:eastAsia="es-MX"/>
              </w:rPr>
            </w:pPr>
            <w:del w:id="362"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363"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535506F2" w14:textId="77777777" w:rsidR="007C143F" w:rsidRPr="007C143F" w:rsidRDefault="007C143F" w:rsidP="009969BF">
            <w:pPr>
              <w:rPr>
                <w:rFonts w:ascii="Arial Narrow" w:eastAsia="Times New Roman" w:hAnsi="Arial Narrow" w:cs="Calibri"/>
                <w:color w:val="000000"/>
                <w:sz w:val="20"/>
                <w:szCs w:val="20"/>
                <w:lang w:val="es-MX" w:eastAsia="es-MX"/>
              </w:rPr>
            </w:pPr>
            <w:del w:id="364" w:author="Alex Valdivia" w:date="2025-08-26T11:01:00Z">
              <w:r w:rsidRPr="007C143F" w:rsidDel="007A47F6">
                <w:rPr>
                  <w:rFonts w:ascii="Arial Narrow" w:eastAsia="Times New Roman" w:hAnsi="Arial Narrow" w:cs="Calibri"/>
                  <w:color w:val="000000"/>
                  <w:sz w:val="20"/>
                  <w:szCs w:val="20"/>
                  <w:lang w:val="es-MX" w:eastAsia="es-MX"/>
                </w:rPr>
                <w:delText xml:space="preserve">4,390.93 </w:delText>
              </w:r>
            </w:del>
          </w:p>
        </w:tc>
        <w:tc>
          <w:tcPr>
            <w:tcW w:w="851" w:type="dxa"/>
            <w:tcBorders>
              <w:top w:val="nil"/>
              <w:left w:val="nil"/>
              <w:bottom w:val="single" w:sz="4" w:space="0" w:color="auto"/>
              <w:right w:val="single" w:sz="4" w:space="0" w:color="auto"/>
            </w:tcBorders>
            <w:shd w:val="clear" w:color="000000" w:fill="FFFFFF"/>
            <w:noWrap/>
            <w:vAlign w:val="bottom"/>
            <w:tcPrChange w:id="365"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7FF85E2F" w14:textId="77777777" w:rsidR="007C143F" w:rsidRPr="007C143F" w:rsidRDefault="007C143F" w:rsidP="009969BF">
            <w:pPr>
              <w:rPr>
                <w:rFonts w:ascii="Arial Narrow" w:eastAsia="Times New Roman" w:hAnsi="Arial Narrow" w:cs="Calibri"/>
                <w:color w:val="000000"/>
                <w:sz w:val="20"/>
                <w:szCs w:val="20"/>
                <w:lang w:val="es-MX" w:eastAsia="es-MX"/>
              </w:rPr>
            </w:pPr>
            <w:del w:id="366" w:author="Alex Valdivia" w:date="2025-08-26T11:01:00Z">
              <w:r w:rsidRPr="007C143F" w:rsidDel="007A47F6">
                <w:rPr>
                  <w:rFonts w:ascii="Arial Narrow" w:eastAsia="Times New Roman" w:hAnsi="Arial Narrow" w:cs="Calibri"/>
                  <w:color w:val="000000"/>
                  <w:sz w:val="20"/>
                  <w:szCs w:val="20"/>
                  <w:lang w:val="es-MX" w:eastAsia="es-MX"/>
                </w:rPr>
                <w:delText xml:space="preserve">702.55 </w:delText>
              </w:r>
            </w:del>
          </w:p>
        </w:tc>
        <w:tc>
          <w:tcPr>
            <w:tcW w:w="870" w:type="dxa"/>
            <w:tcBorders>
              <w:top w:val="nil"/>
              <w:left w:val="nil"/>
              <w:bottom w:val="single" w:sz="4" w:space="0" w:color="auto"/>
              <w:right w:val="single" w:sz="4" w:space="0" w:color="auto"/>
            </w:tcBorders>
            <w:shd w:val="clear" w:color="000000" w:fill="FFFFFF"/>
            <w:noWrap/>
            <w:tcPrChange w:id="367"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76421CF8" w14:textId="77777777" w:rsidR="007C143F" w:rsidRPr="007C143F" w:rsidRDefault="007C143F" w:rsidP="009969BF">
            <w:pPr>
              <w:rPr>
                <w:rFonts w:ascii="Arial Narrow" w:eastAsia="Times New Roman" w:hAnsi="Arial Narrow" w:cs="Calibri"/>
                <w:color w:val="000000"/>
                <w:sz w:val="20"/>
                <w:szCs w:val="20"/>
                <w:lang w:val="es-MX" w:eastAsia="es-MX"/>
              </w:rPr>
            </w:pPr>
            <w:del w:id="368" w:author="Alex Valdivia" w:date="2025-08-26T11:01:00Z">
              <w:r w:rsidRPr="007C143F" w:rsidDel="007A47F6">
                <w:rPr>
                  <w:rFonts w:ascii="Arial Narrow" w:eastAsia="Times New Roman" w:hAnsi="Arial Narrow" w:cs="Calibri"/>
                  <w:color w:val="000000"/>
                  <w:sz w:val="20"/>
                  <w:szCs w:val="20"/>
                  <w:lang w:val="es-MX" w:eastAsia="es-MX"/>
                </w:rPr>
                <w:delText>10,789.92</w:delText>
              </w:r>
            </w:del>
          </w:p>
        </w:tc>
        <w:tc>
          <w:tcPr>
            <w:tcW w:w="1590" w:type="dxa"/>
            <w:tcBorders>
              <w:top w:val="nil"/>
              <w:left w:val="nil"/>
              <w:bottom w:val="single" w:sz="4" w:space="0" w:color="auto"/>
              <w:right w:val="single" w:sz="4" w:space="0" w:color="auto"/>
            </w:tcBorders>
            <w:shd w:val="clear" w:color="000000" w:fill="FFFFFF"/>
            <w:noWrap/>
            <w:vAlign w:val="bottom"/>
            <w:tcPrChange w:id="369"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615E4583" w14:textId="77777777" w:rsidR="007C143F" w:rsidRPr="007C143F" w:rsidRDefault="007C143F" w:rsidP="009969BF">
            <w:pPr>
              <w:rPr>
                <w:rFonts w:ascii="Arial Narrow" w:eastAsia="Times New Roman" w:hAnsi="Arial Narrow" w:cs="Calibri"/>
                <w:color w:val="000000"/>
                <w:sz w:val="20"/>
                <w:szCs w:val="20"/>
                <w:lang w:val="es-MX" w:eastAsia="es-MX"/>
              </w:rPr>
            </w:pPr>
            <w:del w:id="370" w:author="Alex Valdivia" w:date="2025-08-26T11:01:00Z">
              <w:r w:rsidRPr="007C143F" w:rsidDel="007A47F6">
                <w:rPr>
                  <w:rFonts w:ascii="Arial Narrow" w:eastAsia="Times New Roman" w:hAnsi="Arial Narrow" w:cs="Calibri"/>
                  <w:color w:val="000000"/>
                  <w:sz w:val="20"/>
                  <w:szCs w:val="20"/>
                  <w:lang w:val="es-MX" w:eastAsia="es-MX"/>
                </w:rPr>
                <w:delText>10/julio/2025</w:delText>
              </w:r>
            </w:del>
          </w:p>
        </w:tc>
        <w:tc>
          <w:tcPr>
            <w:tcW w:w="1862" w:type="dxa"/>
            <w:tcBorders>
              <w:top w:val="nil"/>
              <w:left w:val="nil"/>
              <w:bottom w:val="single" w:sz="4" w:space="0" w:color="auto"/>
              <w:right w:val="single" w:sz="4" w:space="0" w:color="auto"/>
            </w:tcBorders>
            <w:shd w:val="clear" w:color="000000" w:fill="FFFFFF"/>
            <w:noWrap/>
            <w:vAlign w:val="bottom"/>
            <w:tcPrChange w:id="371"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789D9052" w14:textId="77777777" w:rsidR="007C143F" w:rsidRPr="007C143F" w:rsidRDefault="007C143F" w:rsidP="009969BF">
            <w:pPr>
              <w:rPr>
                <w:rFonts w:ascii="Arial Narrow" w:eastAsia="Times New Roman" w:hAnsi="Arial Narrow" w:cs="Calibri"/>
                <w:color w:val="000000"/>
                <w:sz w:val="20"/>
                <w:szCs w:val="20"/>
                <w:lang w:val="es-MX" w:eastAsia="es-MX"/>
              </w:rPr>
            </w:pPr>
            <w:del w:id="372" w:author="Alex Valdivia" w:date="2025-08-26T11:01:00Z">
              <w:r w:rsidRPr="007C143F" w:rsidDel="007A47F6">
                <w:rPr>
                  <w:rFonts w:ascii="Arial Narrow" w:eastAsia="Times New Roman" w:hAnsi="Arial Narrow" w:cs="Calibri"/>
                  <w:color w:val="000000"/>
                  <w:sz w:val="20"/>
                  <w:szCs w:val="20"/>
                  <w:lang w:val="es-MX" w:eastAsia="es-MX"/>
                </w:rPr>
                <w:delText>Etapa de Estudios</w:delText>
              </w:r>
            </w:del>
          </w:p>
        </w:tc>
      </w:tr>
      <w:tr w:rsidR="007C143F" w:rsidRPr="007C143F" w14:paraId="7670CD12" w14:textId="77777777" w:rsidTr="007A47F6">
        <w:tblPrEx>
          <w:tblW w:w="11410" w:type="dxa"/>
          <w:tblInd w:w="-497" w:type="dxa"/>
          <w:tblCellMar>
            <w:left w:w="70" w:type="dxa"/>
            <w:right w:w="70" w:type="dxa"/>
          </w:tblCellMar>
          <w:tblPrExChange w:id="373" w:author="Alex Valdivia" w:date="2025-08-26T11:01:00Z">
            <w:tblPrEx>
              <w:tblW w:w="11410" w:type="dxa"/>
              <w:tblInd w:w="-497" w:type="dxa"/>
              <w:tblCellMar>
                <w:left w:w="70" w:type="dxa"/>
                <w:right w:w="70" w:type="dxa"/>
              </w:tblCellMar>
            </w:tblPrEx>
          </w:tblPrExChange>
        </w:tblPrEx>
        <w:trPr>
          <w:trHeight w:val="283"/>
          <w:trPrChange w:id="374"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375"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2C9487B5" w14:textId="77777777" w:rsidR="007C143F" w:rsidRPr="007C143F" w:rsidRDefault="007C143F" w:rsidP="009969BF">
            <w:pPr>
              <w:rPr>
                <w:rFonts w:ascii="Arial Narrow" w:eastAsia="Times New Roman" w:hAnsi="Arial Narrow" w:cs="Calibri"/>
                <w:color w:val="000000"/>
                <w:sz w:val="20"/>
                <w:szCs w:val="20"/>
                <w:lang w:val="es-MX" w:eastAsia="es-MX"/>
              </w:rPr>
            </w:pPr>
            <w:del w:id="376" w:author="Alex Valdivia" w:date="2025-08-26T11:01:00Z">
              <w:r w:rsidRPr="007C143F" w:rsidDel="007A47F6">
                <w:rPr>
                  <w:rFonts w:ascii="Arial Narrow" w:eastAsia="Times New Roman" w:hAnsi="Arial Narrow" w:cs="Calibri"/>
                  <w:color w:val="000000"/>
                  <w:sz w:val="20"/>
                  <w:szCs w:val="20"/>
                  <w:lang w:val="es-MX" w:eastAsia="es-MX"/>
                </w:rPr>
                <w:delText>13</w:delText>
              </w:r>
            </w:del>
          </w:p>
        </w:tc>
        <w:tc>
          <w:tcPr>
            <w:tcW w:w="993" w:type="dxa"/>
            <w:tcBorders>
              <w:top w:val="nil"/>
              <w:left w:val="nil"/>
              <w:bottom w:val="single" w:sz="4" w:space="0" w:color="auto"/>
              <w:right w:val="single" w:sz="4" w:space="0" w:color="auto"/>
            </w:tcBorders>
            <w:shd w:val="clear" w:color="000000" w:fill="FFFFFF"/>
            <w:noWrap/>
            <w:vAlign w:val="bottom"/>
            <w:tcPrChange w:id="377"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5926F408" w14:textId="77777777" w:rsidR="007C143F" w:rsidRPr="007C143F" w:rsidRDefault="007C143F" w:rsidP="009969BF">
            <w:pPr>
              <w:rPr>
                <w:rFonts w:ascii="Arial Narrow" w:eastAsia="Times New Roman" w:hAnsi="Arial Narrow" w:cs="Calibri"/>
                <w:color w:val="000000"/>
                <w:sz w:val="20"/>
                <w:szCs w:val="20"/>
                <w:lang w:val="es-MX" w:eastAsia="es-MX"/>
              </w:rPr>
            </w:pPr>
            <w:del w:id="378"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379"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466CC979" w14:textId="77777777" w:rsidR="007C143F" w:rsidRPr="007C143F" w:rsidRDefault="007C143F" w:rsidP="009969BF">
            <w:pPr>
              <w:rPr>
                <w:rFonts w:ascii="Arial Narrow" w:eastAsia="Times New Roman" w:hAnsi="Arial Narrow" w:cs="Calibri"/>
                <w:color w:val="000000"/>
                <w:sz w:val="20"/>
                <w:szCs w:val="20"/>
                <w:lang w:val="es-MX" w:eastAsia="es-MX"/>
              </w:rPr>
            </w:pPr>
            <w:del w:id="380" w:author="Alex Valdivia" w:date="2025-08-26T11:01:00Z">
              <w:r w:rsidRPr="007C143F" w:rsidDel="007A47F6">
                <w:rPr>
                  <w:rFonts w:ascii="Arial Narrow" w:eastAsia="Times New Roman" w:hAnsi="Arial Narrow" w:cs="Calibri"/>
                  <w:color w:val="000000"/>
                  <w:sz w:val="20"/>
                  <w:szCs w:val="20"/>
                  <w:lang w:val="es-MX" w:eastAsia="es-MX"/>
                </w:rPr>
                <w:delText xml:space="preserve">272,031.37 </w:delText>
              </w:r>
            </w:del>
          </w:p>
        </w:tc>
        <w:tc>
          <w:tcPr>
            <w:tcW w:w="992" w:type="dxa"/>
            <w:tcBorders>
              <w:top w:val="nil"/>
              <w:left w:val="nil"/>
              <w:bottom w:val="single" w:sz="4" w:space="0" w:color="auto"/>
              <w:right w:val="single" w:sz="4" w:space="0" w:color="auto"/>
            </w:tcBorders>
            <w:shd w:val="clear" w:color="000000" w:fill="FFFFFF"/>
            <w:noWrap/>
            <w:vAlign w:val="bottom"/>
            <w:tcPrChange w:id="381"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5679F661" w14:textId="77777777" w:rsidR="007C143F" w:rsidRPr="007C143F" w:rsidRDefault="007C143F" w:rsidP="009969BF">
            <w:pPr>
              <w:rPr>
                <w:rFonts w:ascii="Arial Narrow" w:eastAsia="Times New Roman" w:hAnsi="Arial Narrow" w:cs="Calibri"/>
                <w:color w:val="000000"/>
                <w:sz w:val="20"/>
                <w:szCs w:val="20"/>
                <w:lang w:val="es-MX" w:eastAsia="es-MX"/>
              </w:rPr>
            </w:pPr>
            <w:del w:id="382" w:author="Alex Valdivia" w:date="2025-08-26T11:01:00Z">
              <w:r w:rsidRPr="007C143F" w:rsidDel="007A47F6">
                <w:rPr>
                  <w:rFonts w:ascii="Arial Narrow" w:eastAsia="Times New Roman" w:hAnsi="Arial Narrow" w:cs="Calibri"/>
                  <w:color w:val="000000"/>
                  <w:sz w:val="20"/>
                  <w:szCs w:val="20"/>
                  <w:lang w:val="es-MX" w:eastAsia="es-MX"/>
                </w:rPr>
                <w:delText xml:space="preserve">5,387.61 </w:delText>
              </w:r>
            </w:del>
          </w:p>
        </w:tc>
        <w:tc>
          <w:tcPr>
            <w:tcW w:w="851" w:type="dxa"/>
            <w:tcBorders>
              <w:top w:val="nil"/>
              <w:left w:val="nil"/>
              <w:bottom w:val="single" w:sz="4" w:space="0" w:color="auto"/>
              <w:right w:val="single" w:sz="4" w:space="0" w:color="auto"/>
            </w:tcBorders>
            <w:shd w:val="clear" w:color="000000" w:fill="FFFFFF"/>
            <w:noWrap/>
            <w:vAlign w:val="bottom"/>
            <w:tcPrChange w:id="383"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1FEDD5C3" w14:textId="77777777" w:rsidR="007C143F" w:rsidRPr="007C143F" w:rsidRDefault="007C143F" w:rsidP="009969BF">
            <w:pPr>
              <w:rPr>
                <w:rFonts w:ascii="Arial Narrow" w:eastAsia="Times New Roman" w:hAnsi="Arial Narrow" w:cs="Calibri"/>
                <w:color w:val="000000"/>
                <w:sz w:val="20"/>
                <w:szCs w:val="20"/>
                <w:lang w:val="es-MX" w:eastAsia="es-MX"/>
              </w:rPr>
            </w:pPr>
            <w:del w:id="384"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385"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022E4A3F" w14:textId="77777777" w:rsidR="007C143F" w:rsidRPr="007C143F" w:rsidRDefault="007C143F" w:rsidP="009969BF">
            <w:pPr>
              <w:rPr>
                <w:rFonts w:ascii="Arial Narrow" w:eastAsia="Times New Roman" w:hAnsi="Arial Narrow" w:cs="Calibri"/>
                <w:color w:val="000000"/>
                <w:sz w:val="20"/>
                <w:szCs w:val="20"/>
                <w:lang w:val="es-MX" w:eastAsia="es-MX"/>
              </w:rPr>
            </w:pPr>
            <w:del w:id="386"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387"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44E31366" w14:textId="77777777" w:rsidR="007C143F" w:rsidRPr="007C143F" w:rsidRDefault="007C143F" w:rsidP="009969BF">
            <w:pPr>
              <w:rPr>
                <w:rFonts w:ascii="Arial Narrow" w:eastAsia="Times New Roman" w:hAnsi="Arial Narrow" w:cs="Calibri"/>
                <w:color w:val="000000"/>
                <w:sz w:val="20"/>
                <w:szCs w:val="20"/>
                <w:lang w:val="es-MX" w:eastAsia="es-MX"/>
              </w:rPr>
            </w:pPr>
            <w:del w:id="388" w:author="Alex Valdivia" w:date="2025-08-26T11:01:00Z">
              <w:r w:rsidRPr="007C143F" w:rsidDel="007A47F6">
                <w:rPr>
                  <w:rFonts w:ascii="Arial Narrow" w:eastAsia="Times New Roman" w:hAnsi="Arial Narrow" w:cs="Calibri"/>
                  <w:color w:val="000000"/>
                  <w:sz w:val="20"/>
                  <w:szCs w:val="20"/>
                  <w:lang w:val="es-MX" w:eastAsia="es-MX"/>
                </w:rPr>
                <w:delText xml:space="preserve">4,307.16 </w:delText>
              </w:r>
            </w:del>
          </w:p>
        </w:tc>
        <w:tc>
          <w:tcPr>
            <w:tcW w:w="851" w:type="dxa"/>
            <w:tcBorders>
              <w:top w:val="nil"/>
              <w:left w:val="nil"/>
              <w:bottom w:val="single" w:sz="4" w:space="0" w:color="auto"/>
              <w:right w:val="single" w:sz="4" w:space="0" w:color="auto"/>
            </w:tcBorders>
            <w:shd w:val="clear" w:color="000000" w:fill="FFFFFF"/>
            <w:noWrap/>
            <w:vAlign w:val="bottom"/>
            <w:tcPrChange w:id="389"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566C18F5" w14:textId="77777777" w:rsidR="007C143F" w:rsidRPr="007C143F" w:rsidRDefault="007C143F" w:rsidP="009969BF">
            <w:pPr>
              <w:rPr>
                <w:rFonts w:ascii="Arial Narrow" w:eastAsia="Times New Roman" w:hAnsi="Arial Narrow" w:cs="Calibri"/>
                <w:color w:val="000000"/>
                <w:sz w:val="20"/>
                <w:szCs w:val="20"/>
                <w:lang w:val="es-MX" w:eastAsia="es-MX"/>
              </w:rPr>
            </w:pPr>
            <w:del w:id="390" w:author="Alex Valdivia" w:date="2025-08-26T11:01:00Z">
              <w:r w:rsidRPr="007C143F" w:rsidDel="007A47F6">
                <w:rPr>
                  <w:rFonts w:ascii="Arial Narrow" w:eastAsia="Times New Roman" w:hAnsi="Arial Narrow" w:cs="Calibri"/>
                  <w:color w:val="000000"/>
                  <w:sz w:val="20"/>
                  <w:szCs w:val="20"/>
                  <w:lang w:val="es-MX" w:eastAsia="es-MX"/>
                </w:rPr>
                <w:delText xml:space="preserve">689.15 </w:delText>
              </w:r>
            </w:del>
          </w:p>
        </w:tc>
        <w:tc>
          <w:tcPr>
            <w:tcW w:w="870" w:type="dxa"/>
            <w:tcBorders>
              <w:top w:val="nil"/>
              <w:left w:val="nil"/>
              <w:bottom w:val="single" w:sz="4" w:space="0" w:color="auto"/>
              <w:right w:val="single" w:sz="4" w:space="0" w:color="auto"/>
            </w:tcBorders>
            <w:shd w:val="clear" w:color="000000" w:fill="FFFFFF"/>
            <w:noWrap/>
            <w:tcPrChange w:id="391"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0C0644E0" w14:textId="77777777" w:rsidR="007C143F" w:rsidRPr="007C143F" w:rsidRDefault="007C143F" w:rsidP="009969BF">
            <w:pPr>
              <w:rPr>
                <w:rFonts w:ascii="Arial Narrow" w:eastAsia="Times New Roman" w:hAnsi="Arial Narrow" w:cs="Calibri"/>
                <w:color w:val="000000"/>
                <w:sz w:val="20"/>
                <w:szCs w:val="20"/>
                <w:lang w:val="es-MX" w:eastAsia="es-MX"/>
              </w:rPr>
            </w:pPr>
            <w:del w:id="392" w:author="Alex Valdivia" w:date="2025-08-26T11:01:00Z">
              <w:r w:rsidRPr="007C143F" w:rsidDel="007A47F6">
                <w:rPr>
                  <w:rFonts w:ascii="Arial Narrow" w:eastAsia="Times New Roman" w:hAnsi="Arial Narrow" w:cs="Calibri"/>
                  <w:color w:val="000000"/>
                  <w:sz w:val="20"/>
                  <w:szCs w:val="20"/>
                  <w:lang w:val="es-MX" w:eastAsia="es-MX"/>
                </w:rPr>
                <w:delText>10,789.92</w:delText>
              </w:r>
            </w:del>
          </w:p>
        </w:tc>
        <w:tc>
          <w:tcPr>
            <w:tcW w:w="1590" w:type="dxa"/>
            <w:tcBorders>
              <w:top w:val="nil"/>
              <w:left w:val="nil"/>
              <w:bottom w:val="single" w:sz="4" w:space="0" w:color="auto"/>
              <w:right w:val="single" w:sz="4" w:space="0" w:color="auto"/>
            </w:tcBorders>
            <w:shd w:val="clear" w:color="000000" w:fill="FFFFFF"/>
            <w:noWrap/>
            <w:vAlign w:val="bottom"/>
            <w:tcPrChange w:id="393"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678CFEFE" w14:textId="77777777" w:rsidR="007C143F" w:rsidRPr="007C143F" w:rsidRDefault="007C143F" w:rsidP="009969BF">
            <w:pPr>
              <w:rPr>
                <w:rFonts w:ascii="Arial Narrow" w:eastAsia="Times New Roman" w:hAnsi="Arial Narrow" w:cs="Calibri"/>
                <w:color w:val="000000"/>
                <w:sz w:val="20"/>
                <w:szCs w:val="20"/>
                <w:lang w:val="es-MX" w:eastAsia="es-MX"/>
              </w:rPr>
            </w:pPr>
            <w:del w:id="394" w:author="Alex Valdivia" w:date="2025-08-26T11:01:00Z">
              <w:r w:rsidRPr="007C143F" w:rsidDel="007A47F6">
                <w:rPr>
                  <w:rFonts w:ascii="Arial Narrow" w:eastAsia="Times New Roman" w:hAnsi="Arial Narrow" w:cs="Calibri"/>
                  <w:color w:val="000000"/>
                  <w:sz w:val="20"/>
                  <w:szCs w:val="20"/>
                  <w:lang w:val="es-MX" w:eastAsia="es-MX"/>
                </w:rPr>
                <w:delText>10/agosto/2025</w:delText>
              </w:r>
            </w:del>
          </w:p>
        </w:tc>
        <w:tc>
          <w:tcPr>
            <w:tcW w:w="1862" w:type="dxa"/>
            <w:tcBorders>
              <w:top w:val="nil"/>
              <w:left w:val="nil"/>
              <w:bottom w:val="single" w:sz="4" w:space="0" w:color="auto"/>
              <w:right w:val="single" w:sz="4" w:space="0" w:color="auto"/>
            </w:tcBorders>
            <w:shd w:val="clear" w:color="000000" w:fill="FFFFFF"/>
            <w:noWrap/>
            <w:vAlign w:val="bottom"/>
            <w:tcPrChange w:id="395"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271F4A44" w14:textId="77777777" w:rsidR="007C143F" w:rsidRPr="007C143F" w:rsidRDefault="007C143F" w:rsidP="009969BF">
            <w:pPr>
              <w:rPr>
                <w:rFonts w:ascii="Arial Narrow" w:eastAsia="Times New Roman" w:hAnsi="Arial Narrow" w:cs="Calibri"/>
                <w:color w:val="000000"/>
                <w:sz w:val="20"/>
                <w:szCs w:val="20"/>
                <w:lang w:val="es-MX" w:eastAsia="es-MX"/>
              </w:rPr>
            </w:pPr>
            <w:del w:id="396" w:author="Alex Valdivia" w:date="2025-08-26T11:01:00Z">
              <w:r w:rsidRPr="007C143F" w:rsidDel="007A47F6">
                <w:rPr>
                  <w:rFonts w:ascii="Arial Narrow" w:eastAsia="Times New Roman" w:hAnsi="Arial Narrow" w:cs="Calibri"/>
                  <w:color w:val="000000"/>
                  <w:sz w:val="20"/>
                  <w:szCs w:val="20"/>
                  <w:lang w:val="es-MX" w:eastAsia="es-MX"/>
                </w:rPr>
                <w:delText>Etapa de Estudios</w:delText>
              </w:r>
            </w:del>
          </w:p>
        </w:tc>
      </w:tr>
      <w:tr w:rsidR="007C143F" w:rsidRPr="007C143F" w14:paraId="073F678D" w14:textId="77777777" w:rsidTr="007A47F6">
        <w:tblPrEx>
          <w:tblW w:w="11410" w:type="dxa"/>
          <w:tblInd w:w="-497" w:type="dxa"/>
          <w:tblCellMar>
            <w:left w:w="70" w:type="dxa"/>
            <w:right w:w="70" w:type="dxa"/>
          </w:tblCellMar>
          <w:tblPrExChange w:id="397" w:author="Alex Valdivia" w:date="2025-08-26T11:01:00Z">
            <w:tblPrEx>
              <w:tblW w:w="11410" w:type="dxa"/>
              <w:tblInd w:w="-497" w:type="dxa"/>
              <w:tblCellMar>
                <w:left w:w="70" w:type="dxa"/>
                <w:right w:w="70" w:type="dxa"/>
              </w:tblCellMar>
            </w:tblPrEx>
          </w:tblPrExChange>
        </w:tblPrEx>
        <w:trPr>
          <w:trHeight w:val="283"/>
          <w:trPrChange w:id="398"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399"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6078187C" w14:textId="77777777" w:rsidR="007C143F" w:rsidRPr="007C143F" w:rsidRDefault="007C143F" w:rsidP="009969BF">
            <w:pPr>
              <w:rPr>
                <w:rFonts w:ascii="Arial Narrow" w:eastAsia="Times New Roman" w:hAnsi="Arial Narrow" w:cs="Calibri"/>
                <w:color w:val="000000"/>
                <w:sz w:val="20"/>
                <w:szCs w:val="20"/>
                <w:lang w:val="es-MX" w:eastAsia="es-MX"/>
              </w:rPr>
            </w:pPr>
            <w:del w:id="400" w:author="Alex Valdivia" w:date="2025-08-26T11:01:00Z">
              <w:r w:rsidRPr="007C143F" w:rsidDel="007A47F6">
                <w:rPr>
                  <w:rFonts w:ascii="Arial Narrow" w:eastAsia="Times New Roman" w:hAnsi="Arial Narrow" w:cs="Calibri"/>
                  <w:color w:val="000000"/>
                  <w:sz w:val="20"/>
                  <w:szCs w:val="20"/>
                  <w:lang w:val="es-MX" w:eastAsia="es-MX"/>
                </w:rPr>
                <w:delText>14</w:delText>
              </w:r>
            </w:del>
          </w:p>
        </w:tc>
        <w:tc>
          <w:tcPr>
            <w:tcW w:w="993" w:type="dxa"/>
            <w:tcBorders>
              <w:top w:val="nil"/>
              <w:left w:val="nil"/>
              <w:bottom w:val="single" w:sz="4" w:space="0" w:color="auto"/>
              <w:right w:val="single" w:sz="4" w:space="0" w:color="auto"/>
            </w:tcBorders>
            <w:shd w:val="clear" w:color="000000" w:fill="FFFFFF"/>
            <w:noWrap/>
            <w:vAlign w:val="bottom"/>
            <w:tcPrChange w:id="401"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7A502B14" w14:textId="77777777" w:rsidR="007C143F" w:rsidRPr="007C143F" w:rsidRDefault="007C143F" w:rsidP="009969BF">
            <w:pPr>
              <w:rPr>
                <w:rFonts w:ascii="Arial Narrow" w:eastAsia="Times New Roman" w:hAnsi="Arial Narrow" w:cs="Calibri"/>
                <w:color w:val="000000"/>
                <w:sz w:val="20"/>
                <w:szCs w:val="20"/>
                <w:lang w:val="es-MX" w:eastAsia="es-MX"/>
              </w:rPr>
            </w:pPr>
            <w:del w:id="402"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403"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70919CE4" w14:textId="77777777" w:rsidR="007C143F" w:rsidRPr="007C143F" w:rsidRDefault="007C143F" w:rsidP="009969BF">
            <w:pPr>
              <w:rPr>
                <w:rFonts w:ascii="Arial Narrow" w:eastAsia="Times New Roman" w:hAnsi="Arial Narrow" w:cs="Calibri"/>
                <w:color w:val="000000"/>
                <w:sz w:val="20"/>
                <w:szCs w:val="20"/>
                <w:lang w:val="es-MX" w:eastAsia="es-MX"/>
              </w:rPr>
            </w:pPr>
            <w:del w:id="404" w:author="Alex Valdivia" w:date="2025-08-26T11:01:00Z">
              <w:r w:rsidRPr="007C143F" w:rsidDel="007A47F6">
                <w:rPr>
                  <w:rFonts w:ascii="Arial Narrow" w:eastAsia="Times New Roman" w:hAnsi="Arial Narrow" w:cs="Calibri"/>
                  <w:color w:val="000000"/>
                  <w:sz w:val="20"/>
                  <w:szCs w:val="20"/>
                  <w:lang w:val="es-MX" w:eastAsia="es-MX"/>
                </w:rPr>
                <w:delText xml:space="preserve">266,643.76 </w:delText>
              </w:r>
            </w:del>
          </w:p>
        </w:tc>
        <w:tc>
          <w:tcPr>
            <w:tcW w:w="992" w:type="dxa"/>
            <w:tcBorders>
              <w:top w:val="nil"/>
              <w:left w:val="nil"/>
              <w:bottom w:val="single" w:sz="4" w:space="0" w:color="auto"/>
              <w:right w:val="single" w:sz="4" w:space="0" w:color="auto"/>
            </w:tcBorders>
            <w:shd w:val="clear" w:color="000000" w:fill="FFFFFF"/>
            <w:noWrap/>
            <w:vAlign w:val="bottom"/>
            <w:tcPrChange w:id="405"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1D3CD622" w14:textId="77777777" w:rsidR="007C143F" w:rsidRPr="007C143F" w:rsidRDefault="007C143F" w:rsidP="009969BF">
            <w:pPr>
              <w:rPr>
                <w:rFonts w:ascii="Arial Narrow" w:eastAsia="Times New Roman" w:hAnsi="Arial Narrow" w:cs="Calibri"/>
                <w:color w:val="000000"/>
                <w:sz w:val="20"/>
                <w:szCs w:val="20"/>
                <w:lang w:val="es-MX" w:eastAsia="es-MX"/>
              </w:rPr>
            </w:pPr>
            <w:del w:id="406" w:author="Alex Valdivia" w:date="2025-08-26T11:01:00Z">
              <w:r w:rsidRPr="007C143F" w:rsidDel="007A47F6">
                <w:rPr>
                  <w:rFonts w:ascii="Arial Narrow" w:eastAsia="Times New Roman" w:hAnsi="Arial Narrow" w:cs="Calibri"/>
                  <w:color w:val="000000"/>
                  <w:sz w:val="20"/>
                  <w:szCs w:val="20"/>
                  <w:lang w:val="es-MX" w:eastAsia="es-MX"/>
                </w:rPr>
                <w:delText xml:space="preserve">5,486.56 </w:delText>
              </w:r>
            </w:del>
          </w:p>
        </w:tc>
        <w:tc>
          <w:tcPr>
            <w:tcW w:w="851" w:type="dxa"/>
            <w:tcBorders>
              <w:top w:val="nil"/>
              <w:left w:val="nil"/>
              <w:bottom w:val="single" w:sz="4" w:space="0" w:color="auto"/>
              <w:right w:val="single" w:sz="4" w:space="0" w:color="auto"/>
            </w:tcBorders>
            <w:shd w:val="clear" w:color="000000" w:fill="FFFFFF"/>
            <w:noWrap/>
            <w:vAlign w:val="bottom"/>
            <w:tcPrChange w:id="407"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41EFA135" w14:textId="77777777" w:rsidR="007C143F" w:rsidRPr="007C143F" w:rsidRDefault="007C143F" w:rsidP="009969BF">
            <w:pPr>
              <w:rPr>
                <w:rFonts w:ascii="Arial Narrow" w:eastAsia="Times New Roman" w:hAnsi="Arial Narrow" w:cs="Calibri"/>
                <w:color w:val="000000"/>
                <w:sz w:val="20"/>
                <w:szCs w:val="20"/>
                <w:lang w:val="es-MX" w:eastAsia="es-MX"/>
              </w:rPr>
            </w:pPr>
            <w:del w:id="408"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409"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21083357" w14:textId="77777777" w:rsidR="007C143F" w:rsidRPr="007C143F" w:rsidRDefault="007C143F" w:rsidP="009969BF">
            <w:pPr>
              <w:rPr>
                <w:rFonts w:ascii="Arial Narrow" w:eastAsia="Times New Roman" w:hAnsi="Arial Narrow" w:cs="Calibri"/>
                <w:color w:val="000000"/>
                <w:sz w:val="20"/>
                <w:szCs w:val="20"/>
                <w:lang w:val="es-MX" w:eastAsia="es-MX"/>
              </w:rPr>
            </w:pPr>
            <w:del w:id="410"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411"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52A65637" w14:textId="77777777" w:rsidR="007C143F" w:rsidRPr="007C143F" w:rsidRDefault="007C143F" w:rsidP="009969BF">
            <w:pPr>
              <w:rPr>
                <w:rFonts w:ascii="Arial Narrow" w:eastAsia="Times New Roman" w:hAnsi="Arial Narrow" w:cs="Calibri"/>
                <w:color w:val="000000"/>
                <w:sz w:val="20"/>
                <w:szCs w:val="20"/>
                <w:lang w:val="es-MX" w:eastAsia="es-MX"/>
              </w:rPr>
            </w:pPr>
            <w:del w:id="412" w:author="Alex Valdivia" w:date="2025-08-26T11:01:00Z">
              <w:r w:rsidRPr="007C143F" w:rsidDel="007A47F6">
                <w:rPr>
                  <w:rFonts w:ascii="Arial Narrow" w:eastAsia="Times New Roman" w:hAnsi="Arial Narrow" w:cs="Calibri"/>
                  <w:color w:val="000000"/>
                  <w:sz w:val="20"/>
                  <w:szCs w:val="20"/>
                  <w:lang w:val="es-MX" w:eastAsia="es-MX"/>
                </w:rPr>
                <w:delText xml:space="preserve">4,221.86 </w:delText>
              </w:r>
            </w:del>
          </w:p>
        </w:tc>
        <w:tc>
          <w:tcPr>
            <w:tcW w:w="851" w:type="dxa"/>
            <w:tcBorders>
              <w:top w:val="nil"/>
              <w:left w:val="nil"/>
              <w:bottom w:val="single" w:sz="4" w:space="0" w:color="auto"/>
              <w:right w:val="single" w:sz="4" w:space="0" w:color="auto"/>
            </w:tcBorders>
            <w:shd w:val="clear" w:color="000000" w:fill="FFFFFF"/>
            <w:noWrap/>
            <w:vAlign w:val="bottom"/>
            <w:tcPrChange w:id="413"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52464C01" w14:textId="77777777" w:rsidR="007C143F" w:rsidRPr="007C143F" w:rsidRDefault="007C143F" w:rsidP="009969BF">
            <w:pPr>
              <w:rPr>
                <w:rFonts w:ascii="Arial Narrow" w:eastAsia="Times New Roman" w:hAnsi="Arial Narrow" w:cs="Calibri"/>
                <w:color w:val="000000"/>
                <w:sz w:val="20"/>
                <w:szCs w:val="20"/>
                <w:lang w:val="es-MX" w:eastAsia="es-MX"/>
              </w:rPr>
            </w:pPr>
            <w:del w:id="414" w:author="Alex Valdivia" w:date="2025-08-26T11:01:00Z">
              <w:r w:rsidRPr="007C143F" w:rsidDel="007A47F6">
                <w:rPr>
                  <w:rFonts w:ascii="Arial Narrow" w:eastAsia="Times New Roman" w:hAnsi="Arial Narrow" w:cs="Calibri"/>
                  <w:color w:val="000000"/>
                  <w:sz w:val="20"/>
                  <w:szCs w:val="20"/>
                  <w:lang w:val="es-MX" w:eastAsia="es-MX"/>
                </w:rPr>
                <w:delText xml:space="preserve">675.50 </w:delText>
              </w:r>
            </w:del>
          </w:p>
        </w:tc>
        <w:tc>
          <w:tcPr>
            <w:tcW w:w="870" w:type="dxa"/>
            <w:tcBorders>
              <w:top w:val="nil"/>
              <w:left w:val="nil"/>
              <w:bottom w:val="single" w:sz="4" w:space="0" w:color="auto"/>
              <w:right w:val="single" w:sz="4" w:space="0" w:color="auto"/>
            </w:tcBorders>
            <w:shd w:val="clear" w:color="000000" w:fill="FFFFFF"/>
            <w:noWrap/>
            <w:tcPrChange w:id="415"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6DDE9BE6" w14:textId="77777777" w:rsidR="007C143F" w:rsidRPr="007C143F" w:rsidRDefault="007C143F" w:rsidP="009969BF">
            <w:pPr>
              <w:rPr>
                <w:rFonts w:ascii="Arial Narrow" w:eastAsia="Times New Roman" w:hAnsi="Arial Narrow" w:cs="Calibri"/>
                <w:color w:val="000000"/>
                <w:sz w:val="20"/>
                <w:szCs w:val="20"/>
                <w:lang w:val="es-MX" w:eastAsia="es-MX"/>
              </w:rPr>
            </w:pPr>
            <w:del w:id="416" w:author="Alex Valdivia" w:date="2025-08-26T11:01:00Z">
              <w:r w:rsidRPr="007C143F" w:rsidDel="007A47F6">
                <w:rPr>
                  <w:rFonts w:ascii="Arial Narrow" w:eastAsia="Times New Roman" w:hAnsi="Arial Narrow" w:cs="Calibri"/>
                  <w:color w:val="000000"/>
                  <w:sz w:val="20"/>
                  <w:szCs w:val="20"/>
                  <w:lang w:val="es-MX" w:eastAsia="es-MX"/>
                </w:rPr>
                <w:delText>10,789.92</w:delText>
              </w:r>
            </w:del>
          </w:p>
        </w:tc>
        <w:tc>
          <w:tcPr>
            <w:tcW w:w="1590" w:type="dxa"/>
            <w:tcBorders>
              <w:top w:val="nil"/>
              <w:left w:val="nil"/>
              <w:bottom w:val="single" w:sz="4" w:space="0" w:color="auto"/>
              <w:right w:val="single" w:sz="4" w:space="0" w:color="auto"/>
            </w:tcBorders>
            <w:shd w:val="clear" w:color="000000" w:fill="FFFFFF"/>
            <w:noWrap/>
            <w:vAlign w:val="bottom"/>
            <w:tcPrChange w:id="417"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100FC915" w14:textId="77777777" w:rsidR="007C143F" w:rsidRPr="007C143F" w:rsidRDefault="007C143F" w:rsidP="009969BF">
            <w:pPr>
              <w:rPr>
                <w:rFonts w:ascii="Arial Narrow" w:eastAsia="Times New Roman" w:hAnsi="Arial Narrow" w:cs="Calibri"/>
                <w:color w:val="000000"/>
                <w:sz w:val="20"/>
                <w:szCs w:val="20"/>
                <w:lang w:val="es-MX" w:eastAsia="es-MX"/>
              </w:rPr>
            </w:pPr>
            <w:del w:id="418" w:author="Alex Valdivia" w:date="2025-08-26T11:01:00Z">
              <w:r w:rsidRPr="007C143F" w:rsidDel="007A47F6">
                <w:rPr>
                  <w:rFonts w:ascii="Arial Narrow" w:eastAsia="Times New Roman" w:hAnsi="Arial Narrow" w:cs="Calibri"/>
                  <w:color w:val="000000"/>
                  <w:sz w:val="20"/>
                  <w:szCs w:val="20"/>
                  <w:lang w:val="es-MX" w:eastAsia="es-MX"/>
                </w:rPr>
                <w:delText>10/septiembre/2025</w:delText>
              </w:r>
            </w:del>
          </w:p>
        </w:tc>
        <w:tc>
          <w:tcPr>
            <w:tcW w:w="1862" w:type="dxa"/>
            <w:tcBorders>
              <w:top w:val="nil"/>
              <w:left w:val="nil"/>
              <w:bottom w:val="single" w:sz="4" w:space="0" w:color="auto"/>
              <w:right w:val="single" w:sz="4" w:space="0" w:color="auto"/>
            </w:tcBorders>
            <w:shd w:val="clear" w:color="000000" w:fill="FFFFFF"/>
            <w:noWrap/>
            <w:vAlign w:val="bottom"/>
            <w:tcPrChange w:id="419"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48A1EE4A" w14:textId="77777777" w:rsidR="007C143F" w:rsidRPr="007C143F" w:rsidRDefault="007C143F" w:rsidP="009969BF">
            <w:pPr>
              <w:rPr>
                <w:rFonts w:ascii="Arial Narrow" w:eastAsia="Times New Roman" w:hAnsi="Arial Narrow" w:cs="Calibri"/>
                <w:color w:val="000000"/>
                <w:sz w:val="20"/>
                <w:szCs w:val="20"/>
                <w:lang w:val="es-MX" w:eastAsia="es-MX"/>
              </w:rPr>
            </w:pPr>
            <w:del w:id="420" w:author="Alex Valdivia" w:date="2025-08-26T11:01:00Z">
              <w:r w:rsidRPr="007C143F" w:rsidDel="007A47F6">
                <w:rPr>
                  <w:rFonts w:ascii="Arial Narrow" w:eastAsia="Times New Roman" w:hAnsi="Arial Narrow" w:cs="Calibri"/>
                  <w:color w:val="000000"/>
                  <w:sz w:val="20"/>
                  <w:szCs w:val="20"/>
                  <w:lang w:val="es-MX" w:eastAsia="es-MX"/>
                </w:rPr>
                <w:delText>Etapa de Estudios</w:delText>
              </w:r>
            </w:del>
          </w:p>
        </w:tc>
      </w:tr>
      <w:tr w:rsidR="007203FB" w:rsidRPr="007C143F" w14:paraId="3D08E1B0" w14:textId="77777777" w:rsidTr="007A47F6">
        <w:tblPrEx>
          <w:tblW w:w="11410" w:type="dxa"/>
          <w:tblInd w:w="-497" w:type="dxa"/>
          <w:tblCellMar>
            <w:left w:w="70" w:type="dxa"/>
            <w:right w:w="70" w:type="dxa"/>
          </w:tblCellMar>
          <w:tblPrExChange w:id="421" w:author="Alex Valdivia" w:date="2025-08-26T11:01:00Z">
            <w:tblPrEx>
              <w:tblW w:w="11410" w:type="dxa"/>
              <w:tblInd w:w="-497" w:type="dxa"/>
              <w:tblCellMar>
                <w:left w:w="70" w:type="dxa"/>
                <w:right w:w="70" w:type="dxa"/>
              </w:tblCellMar>
            </w:tblPrEx>
          </w:tblPrExChange>
        </w:tblPrEx>
        <w:trPr>
          <w:trHeight w:val="283"/>
          <w:trPrChange w:id="422"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423"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26743775" w14:textId="77777777" w:rsidR="007203FB" w:rsidRPr="007C143F" w:rsidRDefault="007203FB" w:rsidP="009969BF">
            <w:pPr>
              <w:rPr>
                <w:rFonts w:ascii="Arial Narrow" w:eastAsia="Times New Roman" w:hAnsi="Arial Narrow" w:cs="Calibri"/>
                <w:color w:val="000000"/>
                <w:sz w:val="20"/>
                <w:szCs w:val="20"/>
                <w:lang w:val="es-MX" w:eastAsia="es-MX"/>
              </w:rPr>
            </w:pPr>
            <w:del w:id="424" w:author="Alex Valdivia" w:date="2025-08-26T11:01:00Z">
              <w:r w:rsidRPr="007C143F" w:rsidDel="007A47F6">
                <w:rPr>
                  <w:rFonts w:ascii="Arial Narrow" w:eastAsia="Times New Roman" w:hAnsi="Arial Narrow" w:cs="Calibri"/>
                  <w:color w:val="000000"/>
                  <w:sz w:val="20"/>
                  <w:szCs w:val="20"/>
                  <w:lang w:val="es-MX" w:eastAsia="es-MX"/>
                </w:rPr>
                <w:delText>15</w:delText>
              </w:r>
            </w:del>
          </w:p>
        </w:tc>
        <w:tc>
          <w:tcPr>
            <w:tcW w:w="993" w:type="dxa"/>
            <w:tcBorders>
              <w:top w:val="nil"/>
              <w:left w:val="nil"/>
              <w:bottom w:val="single" w:sz="4" w:space="0" w:color="auto"/>
              <w:right w:val="single" w:sz="4" w:space="0" w:color="auto"/>
            </w:tcBorders>
            <w:shd w:val="clear" w:color="000000" w:fill="FFFFFF"/>
            <w:noWrap/>
            <w:vAlign w:val="bottom"/>
            <w:tcPrChange w:id="425"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538055ED" w14:textId="77777777" w:rsidR="007203FB" w:rsidRPr="007C143F" w:rsidRDefault="007203FB" w:rsidP="009969BF">
            <w:pPr>
              <w:rPr>
                <w:rFonts w:ascii="Arial Narrow" w:eastAsia="Times New Roman" w:hAnsi="Arial Narrow" w:cs="Calibri"/>
                <w:color w:val="000000"/>
                <w:sz w:val="20"/>
                <w:szCs w:val="20"/>
                <w:lang w:val="es-MX" w:eastAsia="es-MX"/>
              </w:rPr>
            </w:pPr>
            <w:del w:id="426"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427"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7D6D3771" w14:textId="77777777" w:rsidR="007203FB" w:rsidRPr="007C143F" w:rsidRDefault="007203FB" w:rsidP="009969BF">
            <w:pPr>
              <w:rPr>
                <w:rFonts w:ascii="Arial Narrow" w:eastAsia="Times New Roman" w:hAnsi="Arial Narrow" w:cs="Calibri"/>
                <w:color w:val="000000"/>
                <w:sz w:val="20"/>
                <w:szCs w:val="20"/>
                <w:lang w:val="es-MX" w:eastAsia="es-MX"/>
              </w:rPr>
            </w:pPr>
            <w:del w:id="428" w:author="Alex Valdivia" w:date="2025-08-26T11:01:00Z">
              <w:r w:rsidRPr="007C143F" w:rsidDel="007A47F6">
                <w:rPr>
                  <w:rFonts w:ascii="Arial Narrow" w:eastAsia="Times New Roman" w:hAnsi="Arial Narrow" w:cs="Calibri"/>
                  <w:color w:val="000000"/>
                  <w:sz w:val="20"/>
                  <w:szCs w:val="20"/>
                  <w:lang w:val="es-MX" w:eastAsia="es-MX"/>
                </w:rPr>
                <w:delText xml:space="preserve">261,157.20 </w:delText>
              </w:r>
            </w:del>
          </w:p>
        </w:tc>
        <w:tc>
          <w:tcPr>
            <w:tcW w:w="992" w:type="dxa"/>
            <w:tcBorders>
              <w:top w:val="nil"/>
              <w:left w:val="nil"/>
              <w:bottom w:val="single" w:sz="4" w:space="0" w:color="auto"/>
              <w:right w:val="single" w:sz="4" w:space="0" w:color="auto"/>
            </w:tcBorders>
            <w:shd w:val="clear" w:color="000000" w:fill="FFFFFF"/>
            <w:noWrap/>
            <w:vAlign w:val="bottom"/>
            <w:tcPrChange w:id="429"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61F4DBCA" w14:textId="77777777" w:rsidR="007203FB" w:rsidRPr="007C143F" w:rsidRDefault="007203FB" w:rsidP="009969BF">
            <w:pPr>
              <w:rPr>
                <w:rFonts w:ascii="Arial Narrow" w:eastAsia="Times New Roman" w:hAnsi="Arial Narrow" w:cs="Calibri"/>
                <w:color w:val="000000"/>
                <w:sz w:val="20"/>
                <w:szCs w:val="20"/>
                <w:lang w:val="es-MX" w:eastAsia="es-MX"/>
              </w:rPr>
            </w:pPr>
            <w:del w:id="430" w:author="Alex Valdivia" w:date="2025-08-26T11:01:00Z">
              <w:r w:rsidRPr="007C143F" w:rsidDel="007A47F6">
                <w:rPr>
                  <w:rFonts w:ascii="Arial Narrow" w:eastAsia="Times New Roman" w:hAnsi="Arial Narrow" w:cs="Calibri"/>
                  <w:color w:val="000000"/>
                  <w:sz w:val="20"/>
                  <w:szCs w:val="20"/>
                  <w:lang w:val="es-MX" w:eastAsia="es-MX"/>
                </w:rPr>
                <w:delText xml:space="preserve">5,587.33 </w:delText>
              </w:r>
            </w:del>
          </w:p>
        </w:tc>
        <w:tc>
          <w:tcPr>
            <w:tcW w:w="851" w:type="dxa"/>
            <w:tcBorders>
              <w:top w:val="nil"/>
              <w:left w:val="nil"/>
              <w:bottom w:val="single" w:sz="4" w:space="0" w:color="auto"/>
              <w:right w:val="single" w:sz="4" w:space="0" w:color="auto"/>
            </w:tcBorders>
            <w:shd w:val="clear" w:color="000000" w:fill="FFFFFF"/>
            <w:noWrap/>
            <w:vAlign w:val="bottom"/>
            <w:tcPrChange w:id="431"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09A0CA66" w14:textId="77777777" w:rsidR="007203FB" w:rsidRPr="007C143F" w:rsidRDefault="007203FB" w:rsidP="009969BF">
            <w:pPr>
              <w:rPr>
                <w:rFonts w:ascii="Arial Narrow" w:eastAsia="Times New Roman" w:hAnsi="Arial Narrow" w:cs="Calibri"/>
                <w:color w:val="000000"/>
                <w:sz w:val="20"/>
                <w:szCs w:val="20"/>
                <w:lang w:val="es-MX" w:eastAsia="es-MX"/>
              </w:rPr>
            </w:pPr>
            <w:del w:id="432"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433"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788161C0" w14:textId="77777777" w:rsidR="007203FB" w:rsidRPr="007C143F" w:rsidRDefault="007203FB" w:rsidP="009969BF">
            <w:pPr>
              <w:rPr>
                <w:rFonts w:ascii="Arial Narrow" w:eastAsia="Times New Roman" w:hAnsi="Arial Narrow" w:cs="Calibri"/>
                <w:color w:val="000000"/>
                <w:sz w:val="20"/>
                <w:szCs w:val="20"/>
                <w:lang w:val="es-MX" w:eastAsia="es-MX"/>
              </w:rPr>
            </w:pPr>
            <w:del w:id="434"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435"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168FF385" w14:textId="77777777" w:rsidR="007203FB" w:rsidRPr="007C143F" w:rsidRDefault="007203FB" w:rsidP="009969BF">
            <w:pPr>
              <w:rPr>
                <w:rFonts w:ascii="Arial Narrow" w:eastAsia="Times New Roman" w:hAnsi="Arial Narrow" w:cs="Calibri"/>
                <w:color w:val="000000"/>
                <w:sz w:val="20"/>
                <w:szCs w:val="20"/>
                <w:lang w:val="es-MX" w:eastAsia="es-MX"/>
              </w:rPr>
            </w:pPr>
            <w:del w:id="436" w:author="Alex Valdivia" w:date="2025-08-26T11:01:00Z">
              <w:r w:rsidRPr="007C143F" w:rsidDel="007A47F6">
                <w:rPr>
                  <w:rFonts w:ascii="Arial Narrow" w:eastAsia="Times New Roman" w:hAnsi="Arial Narrow" w:cs="Calibri"/>
                  <w:color w:val="000000"/>
                  <w:sz w:val="20"/>
                  <w:szCs w:val="20"/>
                  <w:lang w:val="es-MX" w:eastAsia="es-MX"/>
                </w:rPr>
                <w:delText xml:space="preserve">4,134.99 </w:delText>
              </w:r>
            </w:del>
          </w:p>
        </w:tc>
        <w:tc>
          <w:tcPr>
            <w:tcW w:w="851" w:type="dxa"/>
            <w:tcBorders>
              <w:top w:val="nil"/>
              <w:left w:val="nil"/>
              <w:bottom w:val="single" w:sz="4" w:space="0" w:color="auto"/>
              <w:right w:val="single" w:sz="4" w:space="0" w:color="auto"/>
            </w:tcBorders>
            <w:shd w:val="clear" w:color="000000" w:fill="FFFFFF"/>
            <w:noWrap/>
            <w:vAlign w:val="bottom"/>
            <w:tcPrChange w:id="437"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2B7DF708" w14:textId="77777777" w:rsidR="007203FB" w:rsidRPr="007C143F" w:rsidRDefault="007203FB" w:rsidP="009969BF">
            <w:pPr>
              <w:rPr>
                <w:rFonts w:ascii="Arial Narrow" w:eastAsia="Times New Roman" w:hAnsi="Arial Narrow" w:cs="Calibri"/>
                <w:color w:val="000000"/>
                <w:sz w:val="20"/>
                <w:szCs w:val="20"/>
                <w:lang w:val="es-MX" w:eastAsia="es-MX"/>
              </w:rPr>
            </w:pPr>
            <w:del w:id="438" w:author="Alex Valdivia" w:date="2025-08-26T11:01:00Z">
              <w:r w:rsidRPr="007C143F" w:rsidDel="007A47F6">
                <w:rPr>
                  <w:rFonts w:ascii="Arial Narrow" w:eastAsia="Times New Roman" w:hAnsi="Arial Narrow" w:cs="Calibri"/>
                  <w:color w:val="000000"/>
                  <w:sz w:val="20"/>
                  <w:szCs w:val="20"/>
                  <w:lang w:val="es-MX" w:eastAsia="es-MX"/>
                </w:rPr>
                <w:delText xml:space="preserve">661.60 </w:delText>
              </w:r>
            </w:del>
          </w:p>
        </w:tc>
        <w:tc>
          <w:tcPr>
            <w:tcW w:w="870" w:type="dxa"/>
            <w:tcBorders>
              <w:top w:val="nil"/>
              <w:left w:val="nil"/>
              <w:bottom w:val="single" w:sz="4" w:space="0" w:color="auto"/>
              <w:right w:val="single" w:sz="4" w:space="0" w:color="auto"/>
            </w:tcBorders>
            <w:shd w:val="clear" w:color="000000" w:fill="FFFFFF"/>
            <w:noWrap/>
            <w:tcPrChange w:id="439"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1A7AACD9" w14:textId="77777777" w:rsidR="007203FB" w:rsidRPr="007C143F" w:rsidRDefault="007203FB" w:rsidP="009969BF">
            <w:pPr>
              <w:rPr>
                <w:rFonts w:ascii="Arial Narrow" w:eastAsia="Times New Roman" w:hAnsi="Arial Narrow" w:cs="Calibri"/>
                <w:color w:val="000000"/>
                <w:sz w:val="20"/>
                <w:szCs w:val="20"/>
                <w:lang w:val="es-MX" w:eastAsia="es-MX"/>
              </w:rPr>
            </w:pPr>
            <w:del w:id="440" w:author="Alex Valdivia" w:date="2025-08-26T11:01:00Z">
              <w:r w:rsidRPr="007C143F" w:rsidDel="007A47F6">
                <w:rPr>
                  <w:rFonts w:ascii="Arial Narrow" w:eastAsia="Times New Roman" w:hAnsi="Arial Narrow" w:cs="Calibri"/>
                  <w:color w:val="000000"/>
                  <w:sz w:val="20"/>
                  <w:szCs w:val="20"/>
                  <w:lang w:val="es-MX" w:eastAsia="es-MX"/>
                </w:rPr>
                <w:delText>10,789.92</w:delText>
              </w:r>
            </w:del>
          </w:p>
        </w:tc>
        <w:tc>
          <w:tcPr>
            <w:tcW w:w="1590" w:type="dxa"/>
            <w:tcBorders>
              <w:top w:val="nil"/>
              <w:left w:val="nil"/>
              <w:bottom w:val="single" w:sz="4" w:space="0" w:color="auto"/>
              <w:right w:val="single" w:sz="4" w:space="0" w:color="auto"/>
            </w:tcBorders>
            <w:shd w:val="clear" w:color="000000" w:fill="FFFFFF"/>
            <w:noWrap/>
            <w:vAlign w:val="bottom"/>
            <w:tcPrChange w:id="441"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6F45CA7C" w14:textId="77777777" w:rsidR="007203FB" w:rsidRPr="007C143F" w:rsidRDefault="007203FB" w:rsidP="009969BF">
            <w:pPr>
              <w:rPr>
                <w:rFonts w:ascii="Arial Narrow" w:eastAsia="Times New Roman" w:hAnsi="Arial Narrow" w:cs="Calibri"/>
                <w:color w:val="000000"/>
                <w:sz w:val="20"/>
                <w:szCs w:val="20"/>
                <w:lang w:val="es-MX" w:eastAsia="es-MX"/>
              </w:rPr>
            </w:pPr>
            <w:del w:id="442" w:author="Alex Valdivia" w:date="2025-08-26T11:01:00Z">
              <w:r w:rsidRPr="007C143F" w:rsidDel="007A47F6">
                <w:rPr>
                  <w:rFonts w:ascii="Arial Narrow" w:eastAsia="Times New Roman" w:hAnsi="Arial Narrow" w:cs="Calibri"/>
                  <w:color w:val="000000"/>
                  <w:sz w:val="20"/>
                  <w:szCs w:val="20"/>
                  <w:lang w:val="es-MX" w:eastAsia="es-MX"/>
                </w:rPr>
                <w:delText>10/octubre/2025</w:delText>
              </w:r>
            </w:del>
          </w:p>
        </w:tc>
        <w:tc>
          <w:tcPr>
            <w:tcW w:w="1862" w:type="dxa"/>
            <w:tcBorders>
              <w:top w:val="nil"/>
              <w:left w:val="nil"/>
              <w:bottom w:val="single" w:sz="4" w:space="0" w:color="auto"/>
              <w:right w:val="single" w:sz="4" w:space="0" w:color="auto"/>
            </w:tcBorders>
            <w:shd w:val="clear" w:color="000000" w:fill="FFFFFF"/>
            <w:noWrap/>
            <w:vAlign w:val="bottom"/>
            <w:tcPrChange w:id="443"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6375E617" w14:textId="77777777" w:rsidR="007203FB" w:rsidRPr="007C143F" w:rsidRDefault="007203FB" w:rsidP="009969BF">
            <w:pPr>
              <w:rPr>
                <w:rFonts w:ascii="Arial Narrow" w:eastAsia="Times New Roman" w:hAnsi="Arial Narrow" w:cs="Calibri"/>
                <w:color w:val="000000"/>
                <w:sz w:val="20"/>
                <w:szCs w:val="20"/>
                <w:lang w:val="es-MX" w:eastAsia="es-MX"/>
              </w:rPr>
            </w:pPr>
            <w:del w:id="444" w:author="Alex Valdivia" w:date="2025-08-26T11:01:00Z">
              <w:r w:rsidRPr="007C143F" w:rsidDel="007A47F6">
                <w:rPr>
                  <w:rFonts w:ascii="Arial Narrow" w:eastAsia="Times New Roman" w:hAnsi="Arial Narrow" w:cs="Calibri"/>
                  <w:color w:val="000000"/>
                  <w:sz w:val="20"/>
                  <w:szCs w:val="20"/>
                  <w:lang w:val="es-MX" w:eastAsia="es-MX"/>
                </w:rPr>
                <w:delText>Etapa de Estudios</w:delText>
              </w:r>
            </w:del>
          </w:p>
        </w:tc>
      </w:tr>
      <w:tr w:rsidR="007203FB" w:rsidRPr="007C143F" w14:paraId="02F10ED9" w14:textId="77777777" w:rsidTr="007A47F6">
        <w:tblPrEx>
          <w:tblW w:w="11410" w:type="dxa"/>
          <w:tblInd w:w="-497" w:type="dxa"/>
          <w:tblCellMar>
            <w:left w:w="70" w:type="dxa"/>
            <w:right w:w="70" w:type="dxa"/>
          </w:tblCellMar>
          <w:tblPrExChange w:id="445" w:author="Alex Valdivia" w:date="2025-08-26T11:01:00Z">
            <w:tblPrEx>
              <w:tblW w:w="11410" w:type="dxa"/>
              <w:tblInd w:w="-497" w:type="dxa"/>
              <w:tblCellMar>
                <w:left w:w="70" w:type="dxa"/>
                <w:right w:w="70" w:type="dxa"/>
              </w:tblCellMar>
            </w:tblPrEx>
          </w:tblPrExChange>
        </w:tblPrEx>
        <w:trPr>
          <w:trHeight w:val="283"/>
          <w:trPrChange w:id="446"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447"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18C6F4E8" w14:textId="77777777" w:rsidR="007203FB" w:rsidRPr="007C143F" w:rsidRDefault="007203FB" w:rsidP="009969BF">
            <w:pPr>
              <w:rPr>
                <w:rFonts w:ascii="Arial Narrow" w:eastAsia="Times New Roman" w:hAnsi="Arial Narrow" w:cs="Calibri"/>
                <w:color w:val="000000"/>
                <w:sz w:val="20"/>
                <w:szCs w:val="20"/>
                <w:lang w:val="es-MX" w:eastAsia="es-MX"/>
              </w:rPr>
            </w:pPr>
            <w:del w:id="448" w:author="Alex Valdivia" w:date="2025-08-26T11:01:00Z">
              <w:r w:rsidRPr="007C143F" w:rsidDel="007A47F6">
                <w:rPr>
                  <w:rFonts w:ascii="Arial Narrow" w:eastAsia="Times New Roman" w:hAnsi="Arial Narrow" w:cs="Calibri"/>
                  <w:color w:val="000000"/>
                  <w:sz w:val="20"/>
                  <w:szCs w:val="20"/>
                  <w:lang w:val="es-MX" w:eastAsia="es-MX"/>
                </w:rPr>
                <w:delText>16</w:delText>
              </w:r>
            </w:del>
          </w:p>
        </w:tc>
        <w:tc>
          <w:tcPr>
            <w:tcW w:w="993" w:type="dxa"/>
            <w:tcBorders>
              <w:top w:val="nil"/>
              <w:left w:val="nil"/>
              <w:bottom w:val="single" w:sz="4" w:space="0" w:color="auto"/>
              <w:right w:val="single" w:sz="4" w:space="0" w:color="auto"/>
            </w:tcBorders>
            <w:shd w:val="clear" w:color="000000" w:fill="FFFFFF"/>
            <w:noWrap/>
            <w:vAlign w:val="bottom"/>
            <w:tcPrChange w:id="449"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23AE2533" w14:textId="77777777" w:rsidR="007203FB" w:rsidRPr="007C143F" w:rsidRDefault="007203FB" w:rsidP="009969BF">
            <w:pPr>
              <w:rPr>
                <w:rFonts w:ascii="Arial Narrow" w:eastAsia="Times New Roman" w:hAnsi="Arial Narrow" w:cs="Calibri"/>
                <w:color w:val="000000"/>
                <w:sz w:val="20"/>
                <w:szCs w:val="20"/>
                <w:lang w:val="es-MX" w:eastAsia="es-MX"/>
              </w:rPr>
            </w:pPr>
            <w:del w:id="450"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451"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6AD5E2DA" w14:textId="77777777" w:rsidR="007203FB" w:rsidRPr="007C143F" w:rsidRDefault="007203FB" w:rsidP="009969BF">
            <w:pPr>
              <w:rPr>
                <w:rFonts w:ascii="Arial Narrow" w:eastAsia="Times New Roman" w:hAnsi="Arial Narrow" w:cs="Calibri"/>
                <w:color w:val="000000"/>
                <w:sz w:val="20"/>
                <w:szCs w:val="20"/>
                <w:lang w:val="es-MX" w:eastAsia="es-MX"/>
              </w:rPr>
            </w:pPr>
            <w:del w:id="452" w:author="Alex Valdivia" w:date="2025-08-26T11:01:00Z">
              <w:r w:rsidRPr="007C143F" w:rsidDel="007A47F6">
                <w:rPr>
                  <w:rFonts w:ascii="Arial Narrow" w:eastAsia="Times New Roman" w:hAnsi="Arial Narrow" w:cs="Calibri"/>
                  <w:color w:val="000000"/>
                  <w:sz w:val="20"/>
                  <w:szCs w:val="20"/>
                  <w:lang w:val="es-MX" w:eastAsia="es-MX"/>
                </w:rPr>
                <w:delText xml:space="preserve">255,569.87 </w:delText>
              </w:r>
            </w:del>
          </w:p>
        </w:tc>
        <w:tc>
          <w:tcPr>
            <w:tcW w:w="992" w:type="dxa"/>
            <w:tcBorders>
              <w:top w:val="nil"/>
              <w:left w:val="nil"/>
              <w:bottom w:val="single" w:sz="4" w:space="0" w:color="auto"/>
              <w:right w:val="single" w:sz="4" w:space="0" w:color="auto"/>
            </w:tcBorders>
            <w:shd w:val="clear" w:color="000000" w:fill="FFFFFF"/>
            <w:noWrap/>
            <w:vAlign w:val="bottom"/>
            <w:tcPrChange w:id="453"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2A6CB06B" w14:textId="77777777" w:rsidR="007203FB" w:rsidRPr="007C143F" w:rsidRDefault="007203FB" w:rsidP="009969BF">
            <w:pPr>
              <w:rPr>
                <w:rFonts w:ascii="Arial Narrow" w:eastAsia="Times New Roman" w:hAnsi="Arial Narrow" w:cs="Calibri"/>
                <w:color w:val="000000"/>
                <w:sz w:val="20"/>
                <w:szCs w:val="20"/>
                <w:lang w:val="es-MX" w:eastAsia="es-MX"/>
              </w:rPr>
            </w:pPr>
            <w:del w:id="454" w:author="Alex Valdivia" w:date="2025-08-26T11:01:00Z">
              <w:r w:rsidRPr="007C143F" w:rsidDel="007A47F6">
                <w:rPr>
                  <w:rFonts w:ascii="Arial Narrow" w:eastAsia="Times New Roman" w:hAnsi="Arial Narrow" w:cs="Calibri"/>
                  <w:color w:val="000000"/>
                  <w:sz w:val="20"/>
                  <w:szCs w:val="20"/>
                  <w:lang w:val="es-MX" w:eastAsia="es-MX"/>
                </w:rPr>
                <w:delText xml:space="preserve">5,689.96 </w:delText>
              </w:r>
            </w:del>
          </w:p>
        </w:tc>
        <w:tc>
          <w:tcPr>
            <w:tcW w:w="851" w:type="dxa"/>
            <w:tcBorders>
              <w:top w:val="nil"/>
              <w:left w:val="nil"/>
              <w:bottom w:val="single" w:sz="4" w:space="0" w:color="auto"/>
              <w:right w:val="single" w:sz="4" w:space="0" w:color="auto"/>
            </w:tcBorders>
            <w:shd w:val="clear" w:color="000000" w:fill="FFFFFF"/>
            <w:noWrap/>
            <w:vAlign w:val="bottom"/>
            <w:tcPrChange w:id="455"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26B8D004" w14:textId="77777777" w:rsidR="007203FB" w:rsidRPr="007C143F" w:rsidRDefault="007203FB" w:rsidP="009969BF">
            <w:pPr>
              <w:rPr>
                <w:rFonts w:ascii="Arial Narrow" w:eastAsia="Times New Roman" w:hAnsi="Arial Narrow" w:cs="Calibri"/>
                <w:color w:val="000000"/>
                <w:sz w:val="20"/>
                <w:szCs w:val="20"/>
                <w:lang w:val="es-MX" w:eastAsia="es-MX"/>
              </w:rPr>
            </w:pPr>
            <w:del w:id="456"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457"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1B10E673" w14:textId="77777777" w:rsidR="007203FB" w:rsidRPr="007C143F" w:rsidRDefault="007203FB" w:rsidP="009969BF">
            <w:pPr>
              <w:rPr>
                <w:rFonts w:ascii="Arial Narrow" w:eastAsia="Times New Roman" w:hAnsi="Arial Narrow" w:cs="Calibri"/>
                <w:color w:val="000000"/>
                <w:sz w:val="20"/>
                <w:szCs w:val="20"/>
                <w:lang w:val="es-MX" w:eastAsia="es-MX"/>
              </w:rPr>
            </w:pPr>
            <w:del w:id="458"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459"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726577B5" w14:textId="77777777" w:rsidR="007203FB" w:rsidRPr="007C143F" w:rsidRDefault="007203FB" w:rsidP="009969BF">
            <w:pPr>
              <w:rPr>
                <w:rFonts w:ascii="Arial Narrow" w:eastAsia="Times New Roman" w:hAnsi="Arial Narrow" w:cs="Calibri"/>
                <w:color w:val="000000"/>
                <w:sz w:val="20"/>
                <w:szCs w:val="20"/>
                <w:lang w:val="es-MX" w:eastAsia="es-MX"/>
              </w:rPr>
            </w:pPr>
            <w:del w:id="460" w:author="Alex Valdivia" w:date="2025-08-26T11:01:00Z">
              <w:r w:rsidRPr="007C143F" w:rsidDel="007A47F6">
                <w:rPr>
                  <w:rFonts w:ascii="Arial Narrow" w:eastAsia="Times New Roman" w:hAnsi="Arial Narrow" w:cs="Calibri"/>
                  <w:color w:val="000000"/>
                  <w:sz w:val="20"/>
                  <w:szCs w:val="20"/>
                  <w:lang w:val="es-MX" w:eastAsia="es-MX"/>
                </w:rPr>
                <w:delText xml:space="preserve">4,046.52 </w:delText>
              </w:r>
            </w:del>
          </w:p>
        </w:tc>
        <w:tc>
          <w:tcPr>
            <w:tcW w:w="851" w:type="dxa"/>
            <w:tcBorders>
              <w:top w:val="nil"/>
              <w:left w:val="nil"/>
              <w:bottom w:val="single" w:sz="4" w:space="0" w:color="auto"/>
              <w:right w:val="single" w:sz="4" w:space="0" w:color="auto"/>
            </w:tcBorders>
            <w:shd w:val="clear" w:color="000000" w:fill="FFFFFF"/>
            <w:noWrap/>
            <w:vAlign w:val="bottom"/>
            <w:tcPrChange w:id="461"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39AE41DB" w14:textId="77777777" w:rsidR="007203FB" w:rsidRPr="007C143F" w:rsidRDefault="007203FB" w:rsidP="009969BF">
            <w:pPr>
              <w:rPr>
                <w:rFonts w:ascii="Arial Narrow" w:eastAsia="Times New Roman" w:hAnsi="Arial Narrow" w:cs="Calibri"/>
                <w:color w:val="000000"/>
                <w:sz w:val="20"/>
                <w:szCs w:val="20"/>
                <w:lang w:val="es-MX" w:eastAsia="es-MX"/>
              </w:rPr>
            </w:pPr>
            <w:del w:id="462" w:author="Alex Valdivia" w:date="2025-08-26T11:01:00Z">
              <w:r w:rsidRPr="007C143F" w:rsidDel="007A47F6">
                <w:rPr>
                  <w:rFonts w:ascii="Arial Narrow" w:eastAsia="Times New Roman" w:hAnsi="Arial Narrow" w:cs="Calibri"/>
                  <w:color w:val="000000"/>
                  <w:sz w:val="20"/>
                  <w:szCs w:val="20"/>
                  <w:lang w:val="es-MX" w:eastAsia="es-MX"/>
                </w:rPr>
                <w:delText xml:space="preserve">647.44 </w:delText>
              </w:r>
            </w:del>
          </w:p>
        </w:tc>
        <w:tc>
          <w:tcPr>
            <w:tcW w:w="870" w:type="dxa"/>
            <w:tcBorders>
              <w:top w:val="nil"/>
              <w:left w:val="nil"/>
              <w:bottom w:val="single" w:sz="4" w:space="0" w:color="auto"/>
              <w:right w:val="single" w:sz="4" w:space="0" w:color="auto"/>
            </w:tcBorders>
            <w:shd w:val="clear" w:color="000000" w:fill="FFFFFF"/>
            <w:noWrap/>
            <w:tcPrChange w:id="463"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6D2145FF" w14:textId="77777777" w:rsidR="007203FB" w:rsidRPr="007C143F" w:rsidRDefault="007203FB" w:rsidP="009969BF">
            <w:pPr>
              <w:rPr>
                <w:rFonts w:ascii="Arial Narrow" w:eastAsia="Times New Roman" w:hAnsi="Arial Narrow" w:cs="Calibri"/>
                <w:color w:val="000000"/>
                <w:sz w:val="20"/>
                <w:szCs w:val="20"/>
                <w:lang w:val="es-MX" w:eastAsia="es-MX"/>
              </w:rPr>
            </w:pPr>
            <w:del w:id="464" w:author="Alex Valdivia" w:date="2025-08-26T11:01:00Z">
              <w:r w:rsidRPr="007C143F" w:rsidDel="007A47F6">
                <w:rPr>
                  <w:rFonts w:ascii="Arial Narrow" w:eastAsia="Times New Roman" w:hAnsi="Arial Narrow" w:cs="Calibri"/>
                  <w:color w:val="000000"/>
                  <w:sz w:val="20"/>
                  <w:szCs w:val="20"/>
                  <w:lang w:val="es-MX" w:eastAsia="es-MX"/>
                </w:rPr>
                <w:delText>10,789.92</w:delText>
              </w:r>
            </w:del>
          </w:p>
        </w:tc>
        <w:tc>
          <w:tcPr>
            <w:tcW w:w="1590" w:type="dxa"/>
            <w:tcBorders>
              <w:top w:val="nil"/>
              <w:left w:val="nil"/>
              <w:bottom w:val="single" w:sz="4" w:space="0" w:color="auto"/>
              <w:right w:val="single" w:sz="4" w:space="0" w:color="auto"/>
            </w:tcBorders>
            <w:shd w:val="clear" w:color="000000" w:fill="FFFFFF"/>
            <w:noWrap/>
            <w:vAlign w:val="bottom"/>
            <w:tcPrChange w:id="465"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308746DE" w14:textId="77777777" w:rsidR="007203FB" w:rsidRPr="007C143F" w:rsidRDefault="007203FB" w:rsidP="009969BF">
            <w:pPr>
              <w:rPr>
                <w:rFonts w:ascii="Arial Narrow" w:eastAsia="Times New Roman" w:hAnsi="Arial Narrow" w:cs="Calibri"/>
                <w:color w:val="000000"/>
                <w:sz w:val="20"/>
                <w:szCs w:val="20"/>
                <w:lang w:val="es-MX" w:eastAsia="es-MX"/>
              </w:rPr>
            </w:pPr>
            <w:del w:id="466" w:author="Alex Valdivia" w:date="2025-08-26T11:01:00Z">
              <w:r w:rsidRPr="007C143F" w:rsidDel="007A47F6">
                <w:rPr>
                  <w:rFonts w:ascii="Arial Narrow" w:eastAsia="Times New Roman" w:hAnsi="Arial Narrow" w:cs="Calibri"/>
                  <w:color w:val="000000"/>
                  <w:sz w:val="20"/>
                  <w:szCs w:val="20"/>
                  <w:lang w:val="es-MX" w:eastAsia="es-MX"/>
                </w:rPr>
                <w:delText>10/noviembre/2025</w:delText>
              </w:r>
            </w:del>
          </w:p>
        </w:tc>
        <w:tc>
          <w:tcPr>
            <w:tcW w:w="1862" w:type="dxa"/>
            <w:tcBorders>
              <w:top w:val="nil"/>
              <w:left w:val="nil"/>
              <w:bottom w:val="single" w:sz="4" w:space="0" w:color="auto"/>
              <w:right w:val="single" w:sz="4" w:space="0" w:color="auto"/>
            </w:tcBorders>
            <w:shd w:val="clear" w:color="000000" w:fill="FFFFFF"/>
            <w:noWrap/>
            <w:vAlign w:val="bottom"/>
            <w:tcPrChange w:id="467"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50B6769C" w14:textId="77777777" w:rsidR="007203FB" w:rsidRPr="007C143F" w:rsidRDefault="007203FB" w:rsidP="009969BF">
            <w:pPr>
              <w:rPr>
                <w:rFonts w:ascii="Arial Narrow" w:eastAsia="Times New Roman" w:hAnsi="Arial Narrow" w:cs="Calibri"/>
                <w:color w:val="000000"/>
                <w:sz w:val="20"/>
                <w:szCs w:val="20"/>
                <w:lang w:val="es-MX" w:eastAsia="es-MX"/>
              </w:rPr>
            </w:pPr>
            <w:del w:id="468" w:author="Alex Valdivia" w:date="2025-08-26T11:01:00Z">
              <w:r w:rsidRPr="007C143F" w:rsidDel="007A47F6">
                <w:rPr>
                  <w:rFonts w:ascii="Arial Narrow" w:eastAsia="Times New Roman" w:hAnsi="Arial Narrow" w:cs="Calibri"/>
                  <w:color w:val="000000"/>
                  <w:sz w:val="20"/>
                  <w:szCs w:val="20"/>
                  <w:lang w:val="es-MX" w:eastAsia="es-MX"/>
                </w:rPr>
                <w:delText>Etapa de Estudios</w:delText>
              </w:r>
            </w:del>
          </w:p>
        </w:tc>
      </w:tr>
      <w:tr w:rsidR="007203FB" w:rsidRPr="007C143F" w14:paraId="448860B3" w14:textId="77777777" w:rsidTr="007A47F6">
        <w:tblPrEx>
          <w:tblW w:w="11410" w:type="dxa"/>
          <w:tblInd w:w="-497" w:type="dxa"/>
          <w:tblCellMar>
            <w:left w:w="70" w:type="dxa"/>
            <w:right w:w="70" w:type="dxa"/>
          </w:tblCellMar>
          <w:tblPrExChange w:id="469" w:author="Alex Valdivia" w:date="2025-08-26T11:01:00Z">
            <w:tblPrEx>
              <w:tblW w:w="11410" w:type="dxa"/>
              <w:tblInd w:w="-497" w:type="dxa"/>
              <w:tblCellMar>
                <w:left w:w="70" w:type="dxa"/>
                <w:right w:w="70" w:type="dxa"/>
              </w:tblCellMar>
            </w:tblPrEx>
          </w:tblPrExChange>
        </w:tblPrEx>
        <w:trPr>
          <w:trHeight w:val="283"/>
          <w:trPrChange w:id="470"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471"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74D35BF1" w14:textId="77777777" w:rsidR="007203FB" w:rsidRPr="007C143F" w:rsidRDefault="007203FB" w:rsidP="009969BF">
            <w:pPr>
              <w:rPr>
                <w:rFonts w:ascii="Arial Narrow" w:eastAsia="Times New Roman" w:hAnsi="Arial Narrow" w:cs="Calibri"/>
                <w:color w:val="000000"/>
                <w:sz w:val="20"/>
                <w:szCs w:val="20"/>
                <w:lang w:val="es-MX" w:eastAsia="es-MX"/>
              </w:rPr>
            </w:pPr>
            <w:del w:id="472" w:author="Alex Valdivia" w:date="2025-08-26T11:01:00Z">
              <w:r w:rsidRPr="007C143F" w:rsidDel="007A47F6">
                <w:rPr>
                  <w:rFonts w:ascii="Arial Narrow" w:eastAsia="Times New Roman" w:hAnsi="Arial Narrow" w:cs="Calibri"/>
                  <w:color w:val="000000"/>
                  <w:sz w:val="20"/>
                  <w:szCs w:val="20"/>
                  <w:lang w:val="es-MX" w:eastAsia="es-MX"/>
                </w:rPr>
                <w:delText>17</w:delText>
              </w:r>
            </w:del>
          </w:p>
        </w:tc>
        <w:tc>
          <w:tcPr>
            <w:tcW w:w="993" w:type="dxa"/>
            <w:tcBorders>
              <w:top w:val="nil"/>
              <w:left w:val="nil"/>
              <w:bottom w:val="single" w:sz="4" w:space="0" w:color="auto"/>
              <w:right w:val="single" w:sz="4" w:space="0" w:color="auto"/>
            </w:tcBorders>
            <w:shd w:val="clear" w:color="000000" w:fill="FFFFFF"/>
            <w:noWrap/>
            <w:vAlign w:val="bottom"/>
            <w:tcPrChange w:id="473"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6B7B26D5" w14:textId="77777777" w:rsidR="007203FB" w:rsidRPr="007C143F" w:rsidRDefault="007203FB" w:rsidP="009969BF">
            <w:pPr>
              <w:rPr>
                <w:rFonts w:ascii="Arial Narrow" w:eastAsia="Times New Roman" w:hAnsi="Arial Narrow" w:cs="Calibri"/>
                <w:color w:val="000000"/>
                <w:sz w:val="20"/>
                <w:szCs w:val="20"/>
                <w:lang w:val="es-MX" w:eastAsia="es-MX"/>
              </w:rPr>
            </w:pPr>
            <w:del w:id="474"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475"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6E8DBB14" w14:textId="77777777" w:rsidR="007203FB" w:rsidRPr="007C143F" w:rsidRDefault="007203FB" w:rsidP="009969BF">
            <w:pPr>
              <w:rPr>
                <w:rFonts w:ascii="Arial Narrow" w:eastAsia="Times New Roman" w:hAnsi="Arial Narrow" w:cs="Calibri"/>
                <w:color w:val="000000"/>
                <w:sz w:val="20"/>
                <w:szCs w:val="20"/>
                <w:lang w:val="es-MX" w:eastAsia="es-MX"/>
              </w:rPr>
            </w:pPr>
            <w:del w:id="476" w:author="Alex Valdivia" w:date="2025-08-26T11:01:00Z">
              <w:r w:rsidRPr="007C143F" w:rsidDel="007A47F6">
                <w:rPr>
                  <w:rFonts w:ascii="Arial Narrow" w:eastAsia="Times New Roman" w:hAnsi="Arial Narrow" w:cs="Calibri"/>
                  <w:color w:val="000000"/>
                  <w:sz w:val="20"/>
                  <w:szCs w:val="20"/>
                  <w:lang w:val="es-MX" w:eastAsia="es-MX"/>
                </w:rPr>
                <w:delText xml:space="preserve">249,879.91 </w:delText>
              </w:r>
            </w:del>
          </w:p>
        </w:tc>
        <w:tc>
          <w:tcPr>
            <w:tcW w:w="992" w:type="dxa"/>
            <w:tcBorders>
              <w:top w:val="nil"/>
              <w:left w:val="nil"/>
              <w:bottom w:val="single" w:sz="4" w:space="0" w:color="auto"/>
              <w:right w:val="single" w:sz="4" w:space="0" w:color="auto"/>
            </w:tcBorders>
            <w:shd w:val="clear" w:color="000000" w:fill="FFFFFF"/>
            <w:noWrap/>
            <w:vAlign w:val="bottom"/>
            <w:tcPrChange w:id="477"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4E4ED84A" w14:textId="77777777" w:rsidR="007203FB" w:rsidRPr="007C143F" w:rsidRDefault="007203FB" w:rsidP="009969BF">
            <w:pPr>
              <w:rPr>
                <w:rFonts w:ascii="Arial Narrow" w:eastAsia="Times New Roman" w:hAnsi="Arial Narrow" w:cs="Calibri"/>
                <w:color w:val="000000"/>
                <w:sz w:val="20"/>
                <w:szCs w:val="20"/>
                <w:lang w:val="es-MX" w:eastAsia="es-MX"/>
              </w:rPr>
            </w:pPr>
            <w:del w:id="478" w:author="Alex Valdivia" w:date="2025-08-26T11:01:00Z">
              <w:r w:rsidRPr="007C143F" w:rsidDel="007A47F6">
                <w:rPr>
                  <w:rFonts w:ascii="Arial Narrow" w:eastAsia="Times New Roman" w:hAnsi="Arial Narrow" w:cs="Calibri"/>
                  <w:color w:val="000000"/>
                  <w:sz w:val="20"/>
                  <w:szCs w:val="20"/>
                  <w:lang w:val="es-MX" w:eastAsia="es-MX"/>
                </w:rPr>
                <w:delText xml:space="preserve">5,794.46 </w:delText>
              </w:r>
            </w:del>
          </w:p>
        </w:tc>
        <w:tc>
          <w:tcPr>
            <w:tcW w:w="851" w:type="dxa"/>
            <w:tcBorders>
              <w:top w:val="nil"/>
              <w:left w:val="nil"/>
              <w:bottom w:val="single" w:sz="4" w:space="0" w:color="auto"/>
              <w:right w:val="single" w:sz="4" w:space="0" w:color="auto"/>
            </w:tcBorders>
            <w:shd w:val="clear" w:color="000000" w:fill="FFFFFF"/>
            <w:noWrap/>
            <w:vAlign w:val="bottom"/>
            <w:tcPrChange w:id="479"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41CC699F" w14:textId="77777777" w:rsidR="007203FB" w:rsidRPr="007C143F" w:rsidRDefault="007203FB" w:rsidP="009969BF">
            <w:pPr>
              <w:rPr>
                <w:rFonts w:ascii="Arial Narrow" w:eastAsia="Times New Roman" w:hAnsi="Arial Narrow" w:cs="Calibri"/>
                <w:color w:val="000000"/>
                <w:sz w:val="20"/>
                <w:szCs w:val="20"/>
                <w:lang w:val="es-MX" w:eastAsia="es-MX"/>
              </w:rPr>
            </w:pPr>
            <w:del w:id="480"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481"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59FCD153" w14:textId="77777777" w:rsidR="007203FB" w:rsidRPr="007C143F" w:rsidRDefault="007203FB" w:rsidP="009969BF">
            <w:pPr>
              <w:rPr>
                <w:rFonts w:ascii="Arial Narrow" w:eastAsia="Times New Roman" w:hAnsi="Arial Narrow" w:cs="Calibri"/>
                <w:color w:val="000000"/>
                <w:sz w:val="20"/>
                <w:szCs w:val="20"/>
                <w:lang w:val="es-MX" w:eastAsia="es-MX"/>
              </w:rPr>
            </w:pPr>
            <w:del w:id="482"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483"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52F751D1" w14:textId="77777777" w:rsidR="007203FB" w:rsidRPr="007C143F" w:rsidRDefault="007203FB" w:rsidP="009969BF">
            <w:pPr>
              <w:rPr>
                <w:rFonts w:ascii="Arial Narrow" w:eastAsia="Times New Roman" w:hAnsi="Arial Narrow" w:cs="Calibri"/>
                <w:color w:val="000000"/>
                <w:sz w:val="20"/>
                <w:szCs w:val="20"/>
                <w:lang w:val="es-MX" w:eastAsia="es-MX"/>
              </w:rPr>
            </w:pPr>
            <w:del w:id="484" w:author="Alex Valdivia" w:date="2025-08-26T11:01:00Z">
              <w:r w:rsidRPr="007C143F" w:rsidDel="007A47F6">
                <w:rPr>
                  <w:rFonts w:ascii="Arial Narrow" w:eastAsia="Times New Roman" w:hAnsi="Arial Narrow" w:cs="Calibri"/>
                  <w:color w:val="000000"/>
                  <w:sz w:val="20"/>
                  <w:szCs w:val="20"/>
                  <w:lang w:val="es-MX" w:eastAsia="es-MX"/>
                </w:rPr>
                <w:delText xml:space="preserve">3,956.43 </w:delText>
              </w:r>
            </w:del>
          </w:p>
        </w:tc>
        <w:tc>
          <w:tcPr>
            <w:tcW w:w="851" w:type="dxa"/>
            <w:tcBorders>
              <w:top w:val="nil"/>
              <w:left w:val="nil"/>
              <w:bottom w:val="single" w:sz="4" w:space="0" w:color="auto"/>
              <w:right w:val="single" w:sz="4" w:space="0" w:color="auto"/>
            </w:tcBorders>
            <w:shd w:val="clear" w:color="000000" w:fill="FFFFFF"/>
            <w:noWrap/>
            <w:vAlign w:val="bottom"/>
            <w:tcPrChange w:id="485"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750A91A5" w14:textId="77777777" w:rsidR="007203FB" w:rsidRPr="007C143F" w:rsidRDefault="007203FB" w:rsidP="009969BF">
            <w:pPr>
              <w:rPr>
                <w:rFonts w:ascii="Arial Narrow" w:eastAsia="Times New Roman" w:hAnsi="Arial Narrow" w:cs="Calibri"/>
                <w:color w:val="000000"/>
                <w:sz w:val="20"/>
                <w:szCs w:val="20"/>
                <w:lang w:val="es-MX" w:eastAsia="es-MX"/>
              </w:rPr>
            </w:pPr>
            <w:del w:id="486" w:author="Alex Valdivia" w:date="2025-08-26T11:01:00Z">
              <w:r w:rsidRPr="007C143F" w:rsidDel="007A47F6">
                <w:rPr>
                  <w:rFonts w:ascii="Arial Narrow" w:eastAsia="Times New Roman" w:hAnsi="Arial Narrow" w:cs="Calibri"/>
                  <w:color w:val="000000"/>
                  <w:sz w:val="20"/>
                  <w:szCs w:val="20"/>
                  <w:lang w:val="es-MX" w:eastAsia="es-MX"/>
                </w:rPr>
                <w:delText xml:space="preserve">633.03 </w:delText>
              </w:r>
            </w:del>
          </w:p>
        </w:tc>
        <w:tc>
          <w:tcPr>
            <w:tcW w:w="870" w:type="dxa"/>
            <w:tcBorders>
              <w:top w:val="nil"/>
              <w:left w:val="nil"/>
              <w:bottom w:val="single" w:sz="4" w:space="0" w:color="auto"/>
              <w:right w:val="single" w:sz="4" w:space="0" w:color="auto"/>
            </w:tcBorders>
            <w:shd w:val="clear" w:color="000000" w:fill="FFFFFF"/>
            <w:noWrap/>
            <w:tcPrChange w:id="487"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3182552A" w14:textId="77777777" w:rsidR="007203FB" w:rsidRPr="007C143F" w:rsidRDefault="007203FB" w:rsidP="009969BF">
            <w:pPr>
              <w:rPr>
                <w:rFonts w:ascii="Arial Narrow" w:eastAsia="Times New Roman" w:hAnsi="Arial Narrow" w:cs="Calibri"/>
                <w:color w:val="000000"/>
                <w:sz w:val="20"/>
                <w:szCs w:val="20"/>
                <w:lang w:val="es-MX" w:eastAsia="es-MX"/>
              </w:rPr>
            </w:pPr>
            <w:del w:id="488" w:author="Alex Valdivia" w:date="2025-08-26T11:01:00Z">
              <w:r w:rsidRPr="007C143F" w:rsidDel="007A47F6">
                <w:rPr>
                  <w:rFonts w:ascii="Arial Narrow" w:eastAsia="Times New Roman" w:hAnsi="Arial Narrow" w:cs="Calibri"/>
                  <w:color w:val="000000"/>
                  <w:sz w:val="20"/>
                  <w:szCs w:val="20"/>
                  <w:lang w:val="es-MX" w:eastAsia="es-MX"/>
                </w:rPr>
                <w:delText>10,789.92</w:delText>
              </w:r>
            </w:del>
          </w:p>
        </w:tc>
        <w:tc>
          <w:tcPr>
            <w:tcW w:w="1590" w:type="dxa"/>
            <w:tcBorders>
              <w:top w:val="nil"/>
              <w:left w:val="nil"/>
              <w:bottom w:val="single" w:sz="4" w:space="0" w:color="auto"/>
              <w:right w:val="single" w:sz="4" w:space="0" w:color="auto"/>
            </w:tcBorders>
            <w:shd w:val="clear" w:color="000000" w:fill="FFFFFF"/>
            <w:noWrap/>
            <w:vAlign w:val="bottom"/>
            <w:tcPrChange w:id="489"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7009E739" w14:textId="77777777" w:rsidR="007203FB" w:rsidRPr="007C143F" w:rsidRDefault="007203FB" w:rsidP="009969BF">
            <w:pPr>
              <w:rPr>
                <w:rFonts w:ascii="Arial Narrow" w:eastAsia="Times New Roman" w:hAnsi="Arial Narrow" w:cs="Calibri"/>
                <w:color w:val="000000"/>
                <w:sz w:val="20"/>
                <w:szCs w:val="20"/>
                <w:lang w:val="es-MX" w:eastAsia="es-MX"/>
              </w:rPr>
            </w:pPr>
            <w:del w:id="490" w:author="Alex Valdivia" w:date="2025-08-26T11:01:00Z">
              <w:r w:rsidRPr="007C143F" w:rsidDel="007A47F6">
                <w:rPr>
                  <w:rFonts w:ascii="Arial Narrow" w:eastAsia="Times New Roman" w:hAnsi="Arial Narrow" w:cs="Calibri"/>
                  <w:color w:val="000000"/>
                  <w:sz w:val="20"/>
                  <w:szCs w:val="20"/>
                  <w:lang w:val="es-MX" w:eastAsia="es-MX"/>
                </w:rPr>
                <w:delText>10/diciembre/2025</w:delText>
              </w:r>
            </w:del>
          </w:p>
        </w:tc>
        <w:tc>
          <w:tcPr>
            <w:tcW w:w="1862" w:type="dxa"/>
            <w:tcBorders>
              <w:top w:val="nil"/>
              <w:left w:val="nil"/>
              <w:bottom w:val="single" w:sz="4" w:space="0" w:color="auto"/>
              <w:right w:val="single" w:sz="4" w:space="0" w:color="auto"/>
            </w:tcBorders>
            <w:shd w:val="clear" w:color="000000" w:fill="FFFFFF"/>
            <w:noWrap/>
            <w:vAlign w:val="bottom"/>
            <w:tcPrChange w:id="491"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46F87409" w14:textId="77777777" w:rsidR="007203FB" w:rsidRPr="007C143F" w:rsidRDefault="007203FB" w:rsidP="009969BF">
            <w:pPr>
              <w:rPr>
                <w:rFonts w:ascii="Arial Narrow" w:eastAsia="Times New Roman" w:hAnsi="Arial Narrow" w:cs="Calibri"/>
                <w:color w:val="000000"/>
                <w:sz w:val="20"/>
                <w:szCs w:val="20"/>
                <w:lang w:val="es-MX" w:eastAsia="es-MX"/>
              </w:rPr>
            </w:pPr>
            <w:del w:id="492" w:author="Alex Valdivia" w:date="2025-08-26T11:01:00Z">
              <w:r w:rsidRPr="007C143F" w:rsidDel="007A47F6">
                <w:rPr>
                  <w:rFonts w:ascii="Arial Narrow" w:eastAsia="Times New Roman" w:hAnsi="Arial Narrow" w:cs="Calibri"/>
                  <w:color w:val="000000"/>
                  <w:sz w:val="20"/>
                  <w:szCs w:val="20"/>
                  <w:lang w:val="es-MX" w:eastAsia="es-MX"/>
                </w:rPr>
                <w:delText>Etapa de Estudios</w:delText>
              </w:r>
            </w:del>
          </w:p>
        </w:tc>
      </w:tr>
      <w:tr w:rsidR="007203FB" w:rsidRPr="007C143F" w14:paraId="05202F18" w14:textId="77777777" w:rsidTr="007A47F6">
        <w:tblPrEx>
          <w:tblW w:w="11410" w:type="dxa"/>
          <w:tblInd w:w="-497" w:type="dxa"/>
          <w:tblCellMar>
            <w:left w:w="70" w:type="dxa"/>
            <w:right w:w="70" w:type="dxa"/>
          </w:tblCellMar>
          <w:tblPrExChange w:id="493" w:author="Alex Valdivia" w:date="2025-08-26T11:01:00Z">
            <w:tblPrEx>
              <w:tblW w:w="11410" w:type="dxa"/>
              <w:tblInd w:w="-497" w:type="dxa"/>
              <w:tblCellMar>
                <w:left w:w="70" w:type="dxa"/>
                <w:right w:w="70" w:type="dxa"/>
              </w:tblCellMar>
            </w:tblPrEx>
          </w:tblPrExChange>
        </w:tblPrEx>
        <w:trPr>
          <w:trHeight w:val="283"/>
          <w:trPrChange w:id="494"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495"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3EF28E4A" w14:textId="77777777" w:rsidR="007203FB" w:rsidRPr="007C143F" w:rsidRDefault="007203FB" w:rsidP="009969BF">
            <w:pPr>
              <w:rPr>
                <w:rFonts w:ascii="Arial Narrow" w:eastAsia="Times New Roman" w:hAnsi="Arial Narrow" w:cs="Calibri"/>
                <w:color w:val="000000"/>
                <w:sz w:val="20"/>
                <w:szCs w:val="20"/>
                <w:lang w:val="es-MX" w:eastAsia="es-MX"/>
              </w:rPr>
            </w:pPr>
            <w:del w:id="496" w:author="Alex Valdivia" w:date="2025-08-26T11:01:00Z">
              <w:r w:rsidRPr="007C143F" w:rsidDel="007A47F6">
                <w:rPr>
                  <w:rFonts w:ascii="Arial Narrow" w:eastAsia="Times New Roman" w:hAnsi="Arial Narrow" w:cs="Calibri"/>
                  <w:color w:val="000000"/>
                  <w:sz w:val="20"/>
                  <w:szCs w:val="20"/>
                  <w:lang w:val="es-MX" w:eastAsia="es-MX"/>
                </w:rPr>
                <w:delText>18</w:delText>
              </w:r>
            </w:del>
          </w:p>
        </w:tc>
        <w:tc>
          <w:tcPr>
            <w:tcW w:w="993" w:type="dxa"/>
            <w:tcBorders>
              <w:top w:val="nil"/>
              <w:left w:val="nil"/>
              <w:bottom w:val="single" w:sz="4" w:space="0" w:color="auto"/>
              <w:right w:val="single" w:sz="4" w:space="0" w:color="auto"/>
            </w:tcBorders>
            <w:shd w:val="clear" w:color="000000" w:fill="FFFFFF"/>
            <w:noWrap/>
            <w:vAlign w:val="bottom"/>
            <w:tcPrChange w:id="497"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7A498FDC" w14:textId="77777777" w:rsidR="007203FB" w:rsidRPr="007C143F" w:rsidRDefault="007203FB" w:rsidP="009969BF">
            <w:pPr>
              <w:rPr>
                <w:rFonts w:ascii="Arial Narrow" w:eastAsia="Times New Roman" w:hAnsi="Arial Narrow" w:cs="Calibri"/>
                <w:color w:val="000000"/>
                <w:sz w:val="20"/>
                <w:szCs w:val="20"/>
                <w:lang w:val="es-MX" w:eastAsia="es-MX"/>
              </w:rPr>
            </w:pPr>
            <w:del w:id="498"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499"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7320E919" w14:textId="77777777" w:rsidR="007203FB" w:rsidRPr="007C143F" w:rsidRDefault="007203FB" w:rsidP="009969BF">
            <w:pPr>
              <w:rPr>
                <w:rFonts w:ascii="Arial Narrow" w:eastAsia="Times New Roman" w:hAnsi="Arial Narrow" w:cs="Calibri"/>
                <w:color w:val="000000"/>
                <w:sz w:val="20"/>
                <w:szCs w:val="20"/>
                <w:lang w:val="es-MX" w:eastAsia="es-MX"/>
              </w:rPr>
            </w:pPr>
            <w:del w:id="500" w:author="Alex Valdivia" w:date="2025-08-26T11:01:00Z">
              <w:r w:rsidRPr="007C143F" w:rsidDel="007A47F6">
                <w:rPr>
                  <w:rFonts w:ascii="Arial Narrow" w:eastAsia="Times New Roman" w:hAnsi="Arial Narrow" w:cs="Calibri"/>
                  <w:color w:val="000000"/>
                  <w:sz w:val="20"/>
                  <w:szCs w:val="20"/>
                  <w:lang w:val="es-MX" w:eastAsia="es-MX"/>
                </w:rPr>
                <w:delText xml:space="preserve">244,085.45 </w:delText>
              </w:r>
            </w:del>
          </w:p>
        </w:tc>
        <w:tc>
          <w:tcPr>
            <w:tcW w:w="992" w:type="dxa"/>
            <w:tcBorders>
              <w:top w:val="nil"/>
              <w:left w:val="nil"/>
              <w:bottom w:val="single" w:sz="4" w:space="0" w:color="auto"/>
              <w:right w:val="single" w:sz="4" w:space="0" w:color="auto"/>
            </w:tcBorders>
            <w:shd w:val="clear" w:color="000000" w:fill="FFFFFF"/>
            <w:noWrap/>
            <w:vAlign w:val="bottom"/>
            <w:tcPrChange w:id="501"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509B5FCA" w14:textId="77777777" w:rsidR="007203FB" w:rsidRPr="007C143F" w:rsidRDefault="007203FB" w:rsidP="009969BF">
            <w:pPr>
              <w:rPr>
                <w:rFonts w:ascii="Arial Narrow" w:eastAsia="Times New Roman" w:hAnsi="Arial Narrow" w:cs="Calibri"/>
                <w:color w:val="000000"/>
                <w:sz w:val="20"/>
                <w:szCs w:val="20"/>
                <w:lang w:val="es-MX" w:eastAsia="es-MX"/>
              </w:rPr>
            </w:pPr>
            <w:del w:id="502" w:author="Alex Valdivia" w:date="2025-08-26T11:01:00Z">
              <w:r w:rsidRPr="007C143F" w:rsidDel="007A47F6">
                <w:rPr>
                  <w:rFonts w:ascii="Arial Narrow" w:eastAsia="Times New Roman" w:hAnsi="Arial Narrow" w:cs="Calibri"/>
                  <w:color w:val="000000"/>
                  <w:sz w:val="20"/>
                  <w:szCs w:val="20"/>
                  <w:lang w:val="es-MX" w:eastAsia="es-MX"/>
                </w:rPr>
                <w:delText xml:space="preserve">5,900.88 </w:delText>
              </w:r>
            </w:del>
          </w:p>
        </w:tc>
        <w:tc>
          <w:tcPr>
            <w:tcW w:w="851" w:type="dxa"/>
            <w:tcBorders>
              <w:top w:val="nil"/>
              <w:left w:val="nil"/>
              <w:bottom w:val="single" w:sz="4" w:space="0" w:color="auto"/>
              <w:right w:val="single" w:sz="4" w:space="0" w:color="auto"/>
            </w:tcBorders>
            <w:shd w:val="clear" w:color="000000" w:fill="FFFFFF"/>
            <w:noWrap/>
            <w:vAlign w:val="bottom"/>
            <w:tcPrChange w:id="503"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73B69E06" w14:textId="77777777" w:rsidR="007203FB" w:rsidRPr="007C143F" w:rsidRDefault="007203FB" w:rsidP="009969BF">
            <w:pPr>
              <w:rPr>
                <w:rFonts w:ascii="Arial Narrow" w:eastAsia="Times New Roman" w:hAnsi="Arial Narrow" w:cs="Calibri"/>
                <w:color w:val="000000"/>
                <w:sz w:val="20"/>
                <w:szCs w:val="20"/>
                <w:lang w:val="es-MX" w:eastAsia="es-MX"/>
              </w:rPr>
            </w:pPr>
            <w:del w:id="504"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505"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3FD93D9F" w14:textId="77777777" w:rsidR="007203FB" w:rsidRPr="007C143F" w:rsidRDefault="007203FB" w:rsidP="009969BF">
            <w:pPr>
              <w:rPr>
                <w:rFonts w:ascii="Arial Narrow" w:eastAsia="Times New Roman" w:hAnsi="Arial Narrow" w:cs="Calibri"/>
                <w:color w:val="000000"/>
                <w:sz w:val="20"/>
                <w:szCs w:val="20"/>
                <w:lang w:val="es-MX" w:eastAsia="es-MX"/>
              </w:rPr>
            </w:pPr>
            <w:del w:id="506"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507"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0C1DD6E7" w14:textId="77777777" w:rsidR="007203FB" w:rsidRPr="007C143F" w:rsidRDefault="007203FB" w:rsidP="009969BF">
            <w:pPr>
              <w:rPr>
                <w:rFonts w:ascii="Arial Narrow" w:eastAsia="Times New Roman" w:hAnsi="Arial Narrow" w:cs="Calibri"/>
                <w:color w:val="000000"/>
                <w:sz w:val="20"/>
                <w:szCs w:val="20"/>
                <w:lang w:val="es-MX" w:eastAsia="es-MX"/>
              </w:rPr>
            </w:pPr>
            <w:del w:id="508" w:author="Alex Valdivia" w:date="2025-08-26T11:01:00Z">
              <w:r w:rsidRPr="007C143F" w:rsidDel="007A47F6">
                <w:rPr>
                  <w:rFonts w:ascii="Arial Narrow" w:eastAsia="Times New Roman" w:hAnsi="Arial Narrow" w:cs="Calibri"/>
                  <w:color w:val="000000"/>
                  <w:sz w:val="20"/>
                  <w:szCs w:val="20"/>
                  <w:lang w:val="es-MX" w:eastAsia="es-MX"/>
                </w:rPr>
                <w:delText xml:space="preserve">3,864.69 </w:delText>
              </w:r>
            </w:del>
          </w:p>
        </w:tc>
        <w:tc>
          <w:tcPr>
            <w:tcW w:w="851" w:type="dxa"/>
            <w:tcBorders>
              <w:top w:val="nil"/>
              <w:left w:val="nil"/>
              <w:bottom w:val="single" w:sz="4" w:space="0" w:color="auto"/>
              <w:right w:val="single" w:sz="4" w:space="0" w:color="auto"/>
            </w:tcBorders>
            <w:shd w:val="clear" w:color="000000" w:fill="FFFFFF"/>
            <w:noWrap/>
            <w:vAlign w:val="bottom"/>
            <w:tcPrChange w:id="509"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6FCA2319" w14:textId="77777777" w:rsidR="007203FB" w:rsidRPr="007C143F" w:rsidRDefault="007203FB" w:rsidP="009969BF">
            <w:pPr>
              <w:rPr>
                <w:rFonts w:ascii="Arial Narrow" w:eastAsia="Times New Roman" w:hAnsi="Arial Narrow" w:cs="Calibri"/>
                <w:color w:val="000000"/>
                <w:sz w:val="20"/>
                <w:szCs w:val="20"/>
                <w:lang w:val="es-MX" w:eastAsia="es-MX"/>
              </w:rPr>
            </w:pPr>
            <w:del w:id="510" w:author="Alex Valdivia" w:date="2025-08-26T11:01:00Z">
              <w:r w:rsidRPr="007C143F" w:rsidDel="007A47F6">
                <w:rPr>
                  <w:rFonts w:ascii="Arial Narrow" w:eastAsia="Times New Roman" w:hAnsi="Arial Narrow" w:cs="Calibri"/>
                  <w:color w:val="000000"/>
                  <w:sz w:val="20"/>
                  <w:szCs w:val="20"/>
                  <w:lang w:val="es-MX" w:eastAsia="es-MX"/>
                </w:rPr>
                <w:delText xml:space="preserve">618.35 </w:delText>
              </w:r>
            </w:del>
          </w:p>
        </w:tc>
        <w:tc>
          <w:tcPr>
            <w:tcW w:w="870" w:type="dxa"/>
            <w:tcBorders>
              <w:top w:val="nil"/>
              <w:left w:val="nil"/>
              <w:bottom w:val="single" w:sz="4" w:space="0" w:color="auto"/>
              <w:right w:val="single" w:sz="4" w:space="0" w:color="auto"/>
            </w:tcBorders>
            <w:shd w:val="clear" w:color="000000" w:fill="FFFFFF"/>
            <w:noWrap/>
            <w:tcPrChange w:id="511"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38B1655A" w14:textId="77777777" w:rsidR="007203FB" w:rsidRPr="007C143F" w:rsidRDefault="007203FB" w:rsidP="009969BF">
            <w:pPr>
              <w:rPr>
                <w:rFonts w:ascii="Arial Narrow" w:eastAsia="Times New Roman" w:hAnsi="Arial Narrow" w:cs="Calibri"/>
                <w:color w:val="000000"/>
                <w:sz w:val="20"/>
                <w:szCs w:val="20"/>
                <w:lang w:val="es-MX" w:eastAsia="es-MX"/>
              </w:rPr>
            </w:pPr>
            <w:del w:id="512" w:author="Alex Valdivia" w:date="2025-08-26T11:01:00Z">
              <w:r w:rsidRPr="007C143F" w:rsidDel="007A47F6">
                <w:rPr>
                  <w:rFonts w:ascii="Arial Narrow" w:eastAsia="Times New Roman" w:hAnsi="Arial Narrow" w:cs="Calibri"/>
                  <w:color w:val="000000"/>
                  <w:sz w:val="20"/>
                  <w:szCs w:val="20"/>
                  <w:lang w:val="es-MX" w:eastAsia="es-MX"/>
                </w:rPr>
                <w:delText>10,789.92</w:delText>
              </w:r>
            </w:del>
          </w:p>
        </w:tc>
        <w:tc>
          <w:tcPr>
            <w:tcW w:w="1590" w:type="dxa"/>
            <w:tcBorders>
              <w:top w:val="nil"/>
              <w:left w:val="nil"/>
              <w:bottom w:val="single" w:sz="4" w:space="0" w:color="auto"/>
              <w:right w:val="single" w:sz="4" w:space="0" w:color="auto"/>
            </w:tcBorders>
            <w:shd w:val="clear" w:color="000000" w:fill="FFFFFF"/>
            <w:noWrap/>
            <w:vAlign w:val="bottom"/>
            <w:tcPrChange w:id="513"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0889FD7F" w14:textId="77777777" w:rsidR="007203FB" w:rsidRPr="007C143F" w:rsidRDefault="007203FB" w:rsidP="009969BF">
            <w:pPr>
              <w:rPr>
                <w:rFonts w:ascii="Arial Narrow" w:eastAsia="Times New Roman" w:hAnsi="Arial Narrow" w:cs="Calibri"/>
                <w:color w:val="000000"/>
                <w:sz w:val="20"/>
                <w:szCs w:val="20"/>
                <w:lang w:val="es-MX" w:eastAsia="es-MX"/>
              </w:rPr>
            </w:pPr>
            <w:del w:id="514" w:author="Alex Valdivia" w:date="2025-08-26T11:01:00Z">
              <w:r w:rsidRPr="007C143F" w:rsidDel="007A47F6">
                <w:rPr>
                  <w:rFonts w:ascii="Arial Narrow" w:eastAsia="Times New Roman" w:hAnsi="Arial Narrow" w:cs="Calibri"/>
                  <w:color w:val="000000"/>
                  <w:sz w:val="20"/>
                  <w:szCs w:val="20"/>
                  <w:lang w:val="es-MX" w:eastAsia="es-MX"/>
                </w:rPr>
                <w:delText>10/enero/2026</w:delText>
              </w:r>
            </w:del>
          </w:p>
        </w:tc>
        <w:tc>
          <w:tcPr>
            <w:tcW w:w="1862" w:type="dxa"/>
            <w:tcBorders>
              <w:top w:val="nil"/>
              <w:left w:val="nil"/>
              <w:bottom w:val="single" w:sz="4" w:space="0" w:color="auto"/>
              <w:right w:val="single" w:sz="4" w:space="0" w:color="auto"/>
            </w:tcBorders>
            <w:shd w:val="clear" w:color="000000" w:fill="FFFFFF"/>
            <w:noWrap/>
            <w:vAlign w:val="bottom"/>
            <w:tcPrChange w:id="515"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30CEB5C6" w14:textId="77777777" w:rsidR="007203FB" w:rsidRPr="007C143F" w:rsidRDefault="007203FB" w:rsidP="009969BF">
            <w:pPr>
              <w:rPr>
                <w:rFonts w:ascii="Arial Narrow" w:eastAsia="Times New Roman" w:hAnsi="Arial Narrow" w:cs="Calibri"/>
                <w:color w:val="000000"/>
                <w:sz w:val="20"/>
                <w:szCs w:val="20"/>
                <w:lang w:val="es-MX" w:eastAsia="es-MX"/>
              </w:rPr>
            </w:pPr>
            <w:del w:id="516" w:author="Alex Valdivia" w:date="2025-08-26T11:01:00Z">
              <w:r w:rsidRPr="007C143F" w:rsidDel="007A47F6">
                <w:rPr>
                  <w:rFonts w:ascii="Arial Narrow" w:eastAsia="Times New Roman" w:hAnsi="Arial Narrow" w:cs="Calibri"/>
                  <w:color w:val="000000"/>
                  <w:sz w:val="20"/>
                  <w:szCs w:val="20"/>
                  <w:lang w:val="es-MX" w:eastAsia="es-MX"/>
                </w:rPr>
                <w:delText>Etapa de Estudios</w:delText>
              </w:r>
            </w:del>
          </w:p>
        </w:tc>
      </w:tr>
      <w:tr w:rsidR="007203FB" w:rsidRPr="007C143F" w14:paraId="0FAD21B8" w14:textId="77777777" w:rsidTr="007A47F6">
        <w:tblPrEx>
          <w:tblW w:w="11410" w:type="dxa"/>
          <w:tblInd w:w="-497" w:type="dxa"/>
          <w:tblCellMar>
            <w:left w:w="70" w:type="dxa"/>
            <w:right w:w="70" w:type="dxa"/>
          </w:tblCellMar>
          <w:tblPrExChange w:id="517" w:author="Alex Valdivia" w:date="2025-08-26T11:01:00Z">
            <w:tblPrEx>
              <w:tblW w:w="11410" w:type="dxa"/>
              <w:tblInd w:w="-497" w:type="dxa"/>
              <w:tblCellMar>
                <w:left w:w="70" w:type="dxa"/>
                <w:right w:w="70" w:type="dxa"/>
              </w:tblCellMar>
            </w:tblPrEx>
          </w:tblPrExChange>
        </w:tblPrEx>
        <w:trPr>
          <w:trHeight w:val="283"/>
          <w:trPrChange w:id="518"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519"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3EBB6E1B" w14:textId="77777777" w:rsidR="007203FB" w:rsidRPr="007C143F" w:rsidRDefault="007203FB" w:rsidP="009969BF">
            <w:pPr>
              <w:rPr>
                <w:rFonts w:ascii="Arial Narrow" w:eastAsia="Times New Roman" w:hAnsi="Arial Narrow" w:cs="Calibri"/>
                <w:color w:val="000000"/>
                <w:sz w:val="20"/>
                <w:szCs w:val="20"/>
                <w:lang w:val="es-MX" w:eastAsia="es-MX"/>
              </w:rPr>
            </w:pPr>
            <w:del w:id="520" w:author="Alex Valdivia" w:date="2025-08-26T11:01:00Z">
              <w:r w:rsidRPr="007C143F" w:rsidDel="007A47F6">
                <w:rPr>
                  <w:rFonts w:ascii="Arial Narrow" w:eastAsia="Times New Roman" w:hAnsi="Arial Narrow" w:cs="Calibri"/>
                  <w:color w:val="000000"/>
                  <w:sz w:val="20"/>
                  <w:szCs w:val="20"/>
                  <w:lang w:val="es-MX" w:eastAsia="es-MX"/>
                </w:rPr>
                <w:delText>19</w:delText>
              </w:r>
            </w:del>
          </w:p>
        </w:tc>
        <w:tc>
          <w:tcPr>
            <w:tcW w:w="993" w:type="dxa"/>
            <w:tcBorders>
              <w:top w:val="nil"/>
              <w:left w:val="nil"/>
              <w:bottom w:val="single" w:sz="4" w:space="0" w:color="auto"/>
              <w:right w:val="single" w:sz="4" w:space="0" w:color="auto"/>
            </w:tcBorders>
            <w:shd w:val="clear" w:color="000000" w:fill="FFFFFF"/>
            <w:noWrap/>
            <w:vAlign w:val="bottom"/>
            <w:tcPrChange w:id="521"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377BD91A" w14:textId="77777777" w:rsidR="007203FB" w:rsidRPr="007C143F" w:rsidRDefault="007203FB" w:rsidP="009969BF">
            <w:pPr>
              <w:rPr>
                <w:rFonts w:ascii="Arial Narrow" w:eastAsia="Times New Roman" w:hAnsi="Arial Narrow" w:cs="Calibri"/>
                <w:color w:val="000000"/>
                <w:sz w:val="20"/>
                <w:szCs w:val="20"/>
                <w:lang w:val="es-MX" w:eastAsia="es-MX"/>
              </w:rPr>
            </w:pPr>
            <w:del w:id="522"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523"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25448560" w14:textId="77777777" w:rsidR="007203FB" w:rsidRPr="007C143F" w:rsidRDefault="007203FB" w:rsidP="009969BF">
            <w:pPr>
              <w:rPr>
                <w:rFonts w:ascii="Arial Narrow" w:eastAsia="Times New Roman" w:hAnsi="Arial Narrow" w:cs="Calibri"/>
                <w:color w:val="000000"/>
                <w:sz w:val="20"/>
                <w:szCs w:val="20"/>
                <w:lang w:val="es-MX" w:eastAsia="es-MX"/>
              </w:rPr>
            </w:pPr>
            <w:del w:id="524" w:author="Alex Valdivia" w:date="2025-08-26T11:01:00Z">
              <w:r w:rsidRPr="007C143F" w:rsidDel="007A47F6">
                <w:rPr>
                  <w:rFonts w:ascii="Arial Narrow" w:eastAsia="Times New Roman" w:hAnsi="Arial Narrow" w:cs="Calibri"/>
                  <w:color w:val="000000"/>
                  <w:sz w:val="20"/>
                  <w:szCs w:val="20"/>
                  <w:lang w:val="es-MX" w:eastAsia="es-MX"/>
                </w:rPr>
                <w:delText xml:space="preserve">238,184.57 </w:delText>
              </w:r>
            </w:del>
          </w:p>
        </w:tc>
        <w:tc>
          <w:tcPr>
            <w:tcW w:w="992" w:type="dxa"/>
            <w:tcBorders>
              <w:top w:val="nil"/>
              <w:left w:val="nil"/>
              <w:bottom w:val="single" w:sz="4" w:space="0" w:color="auto"/>
              <w:right w:val="single" w:sz="4" w:space="0" w:color="auto"/>
            </w:tcBorders>
            <w:shd w:val="clear" w:color="000000" w:fill="FFFFFF"/>
            <w:noWrap/>
            <w:vAlign w:val="bottom"/>
            <w:tcPrChange w:id="525"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50BD7FED" w14:textId="77777777" w:rsidR="007203FB" w:rsidRPr="007C143F" w:rsidRDefault="007203FB" w:rsidP="009969BF">
            <w:pPr>
              <w:rPr>
                <w:rFonts w:ascii="Arial Narrow" w:eastAsia="Times New Roman" w:hAnsi="Arial Narrow" w:cs="Calibri"/>
                <w:color w:val="000000"/>
                <w:sz w:val="20"/>
                <w:szCs w:val="20"/>
                <w:lang w:val="es-MX" w:eastAsia="es-MX"/>
              </w:rPr>
            </w:pPr>
            <w:del w:id="526" w:author="Alex Valdivia" w:date="2025-08-26T11:01:00Z">
              <w:r w:rsidRPr="007C143F" w:rsidDel="007A47F6">
                <w:rPr>
                  <w:rFonts w:ascii="Arial Narrow" w:eastAsia="Times New Roman" w:hAnsi="Arial Narrow" w:cs="Calibri"/>
                  <w:color w:val="000000"/>
                  <w:sz w:val="20"/>
                  <w:szCs w:val="20"/>
                  <w:lang w:val="es-MX" w:eastAsia="es-MX"/>
                </w:rPr>
                <w:delText xml:space="preserve">6,009.26 </w:delText>
              </w:r>
            </w:del>
          </w:p>
        </w:tc>
        <w:tc>
          <w:tcPr>
            <w:tcW w:w="851" w:type="dxa"/>
            <w:tcBorders>
              <w:top w:val="nil"/>
              <w:left w:val="nil"/>
              <w:bottom w:val="single" w:sz="4" w:space="0" w:color="auto"/>
              <w:right w:val="single" w:sz="4" w:space="0" w:color="auto"/>
            </w:tcBorders>
            <w:shd w:val="clear" w:color="000000" w:fill="FFFFFF"/>
            <w:noWrap/>
            <w:vAlign w:val="bottom"/>
            <w:tcPrChange w:id="527"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10E18EF4" w14:textId="77777777" w:rsidR="007203FB" w:rsidRPr="007C143F" w:rsidRDefault="007203FB" w:rsidP="009969BF">
            <w:pPr>
              <w:rPr>
                <w:rFonts w:ascii="Arial Narrow" w:eastAsia="Times New Roman" w:hAnsi="Arial Narrow" w:cs="Calibri"/>
                <w:color w:val="000000"/>
                <w:sz w:val="20"/>
                <w:szCs w:val="20"/>
                <w:lang w:val="es-MX" w:eastAsia="es-MX"/>
              </w:rPr>
            </w:pPr>
            <w:del w:id="528"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529"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3835D0AD" w14:textId="77777777" w:rsidR="007203FB" w:rsidRPr="007C143F" w:rsidRDefault="007203FB" w:rsidP="009969BF">
            <w:pPr>
              <w:rPr>
                <w:rFonts w:ascii="Arial Narrow" w:eastAsia="Times New Roman" w:hAnsi="Arial Narrow" w:cs="Calibri"/>
                <w:color w:val="000000"/>
                <w:sz w:val="20"/>
                <w:szCs w:val="20"/>
                <w:lang w:val="es-MX" w:eastAsia="es-MX"/>
              </w:rPr>
            </w:pPr>
            <w:del w:id="530"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531"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039352DF" w14:textId="77777777" w:rsidR="007203FB" w:rsidRPr="007C143F" w:rsidRDefault="007203FB" w:rsidP="009969BF">
            <w:pPr>
              <w:rPr>
                <w:rFonts w:ascii="Arial Narrow" w:eastAsia="Times New Roman" w:hAnsi="Arial Narrow" w:cs="Calibri"/>
                <w:color w:val="000000"/>
                <w:sz w:val="20"/>
                <w:szCs w:val="20"/>
                <w:lang w:val="es-MX" w:eastAsia="es-MX"/>
              </w:rPr>
            </w:pPr>
            <w:del w:id="532" w:author="Alex Valdivia" w:date="2025-08-26T11:01:00Z">
              <w:r w:rsidRPr="007C143F" w:rsidDel="007A47F6">
                <w:rPr>
                  <w:rFonts w:ascii="Arial Narrow" w:eastAsia="Times New Roman" w:hAnsi="Arial Narrow" w:cs="Calibri"/>
                  <w:color w:val="000000"/>
                  <w:sz w:val="20"/>
                  <w:szCs w:val="20"/>
                  <w:lang w:val="es-MX" w:eastAsia="es-MX"/>
                </w:rPr>
                <w:delText xml:space="preserve">3,771.26 </w:delText>
              </w:r>
            </w:del>
          </w:p>
        </w:tc>
        <w:tc>
          <w:tcPr>
            <w:tcW w:w="851" w:type="dxa"/>
            <w:tcBorders>
              <w:top w:val="nil"/>
              <w:left w:val="nil"/>
              <w:bottom w:val="single" w:sz="4" w:space="0" w:color="auto"/>
              <w:right w:val="single" w:sz="4" w:space="0" w:color="auto"/>
            </w:tcBorders>
            <w:shd w:val="clear" w:color="000000" w:fill="FFFFFF"/>
            <w:noWrap/>
            <w:vAlign w:val="bottom"/>
            <w:tcPrChange w:id="533"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45DED634" w14:textId="77777777" w:rsidR="007203FB" w:rsidRPr="007C143F" w:rsidRDefault="007203FB" w:rsidP="009969BF">
            <w:pPr>
              <w:rPr>
                <w:rFonts w:ascii="Arial Narrow" w:eastAsia="Times New Roman" w:hAnsi="Arial Narrow" w:cs="Calibri"/>
                <w:color w:val="000000"/>
                <w:sz w:val="20"/>
                <w:szCs w:val="20"/>
                <w:lang w:val="es-MX" w:eastAsia="es-MX"/>
              </w:rPr>
            </w:pPr>
            <w:del w:id="534" w:author="Alex Valdivia" w:date="2025-08-26T11:01:00Z">
              <w:r w:rsidRPr="007C143F" w:rsidDel="007A47F6">
                <w:rPr>
                  <w:rFonts w:ascii="Arial Narrow" w:eastAsia="Times New Roman" w:hAnsi="Arial Narrow" w:cs="Calibri"/>
                  <w:color w:val="000000"/>
                  <w:sz w:val="20"/>
                  <w:szCs w:val="20"/>
                  <w:lang w:val="es-MX" w:eastAsia="es-MX"/>
                </w:rPr>
                <w:delText xml:space="preserve">603.40 </w:delText>
              </w:r>
            </w:del>
          </w:p>
        </w:tc>
        <w:tc>
          <w:tcPr>
            <w:tcW w:w="870" w:type="dxa"/>
            <w:tcBorders>
              <w:top w:val="nil"/>
              <w:left w:val="nil"/>
              <w:bottom w:val="single" w:sz="4" w:space="0" w:color="auto"/>
              <w:right w:val="single" w:sz="4" w:space="0" w:color="auto"/>
            </w:tcBorders>
            <w:shd w:val="clear" w:color="000000" w:fill="FFFFFF"/>
            <w:noWrap/>
            <w:tcPrChange w:id="535"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10CC74A4" w14:textId="77777777" w:rsidR="007203FB" w:rsidRPr="007C143F" w:rsidRDefault="007203FB" w:rsidP="009969BF">
            <w:pPr>
              <w:rPr>
                <w:rFonts w:ascii="Arial Narrow" w:eastAsia="Times New Roman" w:hAnsi="Arial Narrow" w:cs="Calibri"/>
                <w:color w:val="000000"/>
                <w:sz w:val="20"/>
                <w:szCs w:val="20"/>
                <w:lang w:val="es-MX" w:eastAsia="es-MX"/>
              </w:rPr>
            </w:pPr>
            <w:del w:id="536" w:author="Alex Valdivia" w:date="2025-08-26T11:01:00Z">
              <w:r w:rsidRPr="007C143F" w:rsidDel="007A47F6">
                <w:rPr>
                  <w:rFonts w:ascii="Arial Narrow" w:eastAsia="Times New Roman" w:hAnsi="Arial Narrow" w:cs="Calibri"/>
                  <w:color w:val="000000"/>
                  <w:sz w:val="20"/>
                  <w:szCs w:val="20"/>
                  <w:lang w:val="es-MX" w:eastAsia="es-MX"/>
                </w:rPr>
                <w:delText>10,789.92</w:delText>
              </w:r>
            </w:del>
          </w:p>
        </w:tc>
        <w:tc>
          <w:tcPr>
            <w:tcW w:w="1590" w:type="dxa"/>
            <w:tcBorders>
              <w:top w:val="nil"/>
              <w:left w:val="nil"/>
              <w:bottom w:val="single" w:sz="4" w:space="0" w:color="auto"/>
              <w:right w:val="single" w:sz="4" w:space="0" w:color="auto"/>
            </w:tcBorders>
            <w:shd w:val="clear" w:color="000000" w:fill="FFFFFF"/>
            <w:noWrap/>
            <w:vAlign w:val="bottom"/>
            <w:tcPrChange w:id="537"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0EA372B3" w14:textId="77777777" w:rsidR="007203FB" w:rsidRPr="007C143F" w:rsidRDefault="007203FB" w:rsidP="009969BF">
            <w:pPr>
              <w:rPr>
                <w:rFonts w:ascii="Arial Narrow" w:eastAsia="Times New Roman" w:hAnsi="Arial Narrow" w:cs="Calibri"/>
                <w:color w:val="000000"/>
                <w:sz w:val="20"/>
                <w:szCs w:val="20"/>
                <w:lang w:val="es-MX" w:eastAsia="es-MX"/>
              </w:rPr>
            </w:pPr>
            <w:del w:id="538" w:author="Alex Valdivia" w:date="2025-08-26T11:01:00Z">
              <w:r w:rsidRPr="007C143F" w:rsidDel="007A47F6">
                <w:rPr>
                  <w:rFonts w:ascii="Arial Narrow" w:eastAsia="Times New Roman" w:hAnsi="Arial Narrow" w:cs="Calibri"/>
                  <w:color w:val="000000"/>
                  <w:sz w:val="20"/>
                  <w:szCs w:val="20"/>
                  <w:lang w:val="es-MX" w:eastAsia="es-MX"/>
                </w:rPr>
                <w:delText>10/febrero/2026</w:delText>
              </w:r>
            </w:del>
          </w:p>
        </w:tc>
        <w:tc>
          <w:tcPr>
            <w:tcW w:w="1862" w:type="dxa"/>
            <w:tcBorders>
              <w:top w:val="nil"/>
              <w:left w:val="nil"/>
              <w:bottom w:val="single" w:sz="4" w:space="0" w:color="auto"/>
              <w:right w:val="single" w:sz="4" w:space="0" w:color="auto"/>
            </w:tcBorders>
            <w:shd w:val="clear" w:color="000000" w:fill="FFFFFF"/>
            <w:noWrap/>
            <w:vAlign w:val="bottom"/>
            <w:tcPrChange w:id="539"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2F73FC91" w14:textId="77777777" w:rsidR="007203FB" w:rsidRPr="007C143F" w:rsidRDefault="007203FB" w:rsidP="009969BF">
            <w:pPr>
              <w:rPr>
                <w:rFonts w:ascii="Arial Narrow" w:eastAsia="Times New Roman" w:hAnsi="Arial Narrow" w:cs="Calibri"/>
                <w:color w:val="000000"/>
                <w:sz w:val="20"/>
                <w:szCs w:val="20"/>
                <w:lang w:val="es-MX" w:eastAsia="es-MX"/>
              </w:rPr>
            </w:pPr>
            <w:del w:id="540" w:author="Alex Valdivia" w:date="2025-08-26T11:01:00Z">
              <w:r w:rsidRPr="007C143F" w:rsidDel="007A47F6">
                <w:rPr>
                  <w:rFonts w:ascii="Arial Narrow" w:eastAsia="Times New Roman" w:hAnsi="Arial Narrow" w:cs="Calibri"/>
                  <w:color w:val="000000"/>
                  <w:sz w:val="20"/>
                  <w:szCs w:val="20"/>
                  <w:lang w:val="es-MX" w:eastAsia="es-MX"/>
                </w:rPr>
                <w:delText>Etapa de Estudios</w:delText>
              </w:r>
            </w:del>
          </w:p>
        </w:tc>
      </w:tr>
      <w:tr w:rsidR="007203FB" w:rsidRPr="007C143F" w14:paraId="70B19BC1" w14:textId="77777777" w:rsidTr="007A47F6">
        <w:tblPrEx>
          <w:tblW w:w="11410" w:type="dxa"/>
          <w:tblInd w:w="-497" w:type="dxa"/>
          <w:tblCellMar>
            <w:left w:w="70" w:type="dxa"/>
            <w:right w:w="70" w:type="dxa"/>
          </w:tblCellMar>
          <w:tblPrExChange w:id="541" w:author="Alex Valdivia" w:date="2025-08-26T11:01:00Z">
            <w:tblPrEx>
              <w:tblW w:w="11410" w:type="dxa"/>
              <w:tblInd w:w="-497" w:type="dxa"/>
              <w:tblCellMar>
                <w:left w:w="70" w:type="dxa"/>
                <w:right w:w="70" w:type="dxa"/>
              </w:tblCellMar>
            </w:tblPrEx>
          </w:tblPrExChange>
        </w:tblPrEx>
        <w:trPr>
          <w:trHeight w:val="283"/>
          <w:trPrChange w:id="542"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543"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7FF3378D" w14:textId="77777777" w:rsidR="007203FB" w:rsidRPr="007C143F" w:rsidRDefault="007203FB" w:rsidP="009969BF">
            <w:pPr>
              <w:rPr>
                <w:rFonts w:ascii="Arial Narrow" w:eastAsia="Times New Roman" w:hAnsi="Arial Narrow" w:cs="Calibri"/>
                <w:color w:val="000000"/>
                <w:sz w:val="20"/>
                <w:szCs w:val="20"/>
                <w:lang w:val="es-MX" w:eastAsia="es-MX"/>
              </w:rPr>
            </w:pPr>
            <w:del w:id="544" w:author="Alex Valdivia" w:date="2025-08-26T11:01:00Z">
              <w:r w:rsidRPr="007C143F" w:rsidDel="007A47F6">
                <w:rPr>
                  <w:rFonts w:ascii="Arial Narrow" w:eastAsia="Times New Roman" w:hAnsi="Arial Narrow" w:cs="Calibri"/>
                  <w:color w:val="000000"/>
                  <w:sz w:val="20"/>
                  <w:szCs w:val="20"/>
                  <w:lang w:val="es-MX" w:eastAsia="es-MX"/>
                </w:rPr>
                <w:delText>20</w:delText>
              </w:r>
            </w:del>
          </w:p>
        </w:tc>
        <w:tc>
          <w:tcPr>
            <w:tcW w:w="993" w:type="dxa"/>
            <w:tcBorders>
              <w:top w:val="nil"/>
              <w:left w:val="nil"/>
              <w:bottom w:val="single" w:sz="4" w:space="0" w:color="auto"/>
              <w:right w:val="single" w:sz="4" w:space="0" w:color="auto"/>
            </w:tcBorders>
            <w:shd w:val="clear" w:color="000000" w:fill="FFFFFF"/>
            <w:noWrap/>
            <w:vAlign w:val="bottom"/>
            <w:tcPrChange w:id="545"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30A726C4" w14:textId="77777777" w:rsidR="007203FB" w:rsidRPr="007C143F" w:rsidRDefault="007203FB" w:rsidP="009969BF">
            <w:pPr>
              <w:rPr>
                <w:rFonts w:ascii="Arial Narrow" w:eastAsia="Times New Roman" w:hAnsi="Arial Narrow" w:cs="Calibri"/>
                <w:color w:val="000000"/>
                <w:sz w:val="20"/>
                <w:szCs w:val="20"/>
                <w:lang w:val="es-MX" w:eastAsia="es-MX"/>
              </w:rPr>
            </w:pPr>
            <w:del w:id="546"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547"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17870180" w14:textId="77777777" w:rsidR="007203FB" w:rsidRPr="007C143F" w:rsidRDefault="007203FB" w:rsidP="009969BF">
            <w:pPr>
              <w:rPr>
                <w:rFonts w:ascii="Arial Narrow" w:eastAsia="Times New Roman" w:hAnsi="Arial Narrow" w:cs="Calibri"/>
                <w:color w:val="000000"/>
                <w:sz w:val="20"/>
                <w:szCs w:val="20"/>
                <w:lang w:val="es-MX" w:eastAsia="es-MX"/>
              </w:rPr>
            </w:pPr>
            <w:del w:id="548" w:author="Alex Valdivia" w:date="2025-08-26T11:01:00Z">
              <w:r w:rsidRPr="007C143F" w:rsidDel="007A47F6">
                <w:rPr>
                  <w:rFonts w:ascii="Arial Narrow" w:eastAsia="Times New Roman" w:hAnsi="Arial Narrow" w:cs="Calibri"/>
                  <w:color w:val="000000"/>
                  <w:sz w:val="20"/>
                  <w:szCs w:val="20"/>
                  <w:lang w:val="es-MX" w:eastAsia="es-MX"/>
                </w:rPr>
                <w:delText xml:space="preserve">232,175.31 </w:delText>
              </w:r>
            </w:del>
          </w:p>
        </w:tc>
        <w:tc>
          <w:tcPr>
            <w:tcW w:w="992" w:type="dxa"/>
            <w:tcBorders>
              <w:top w:val="nil"/>
              <w:left w:val="nil"/>
              <w:bottom w:val="single" w:sz="4" w:space="0" w:color="auto"/>
              <w:right w:val="single" w:sz="4" w:space="0" w:color="auto"/>
            </w:tcBorders>
            <w:shd w:val="clear" w:color="000000" w:fill="FFFFFF"/>
            <w:noWrap/>
            <w:vAlign w:val="bottom"/>
            <w:tcPrChange w:id="549"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31514C3D" w14:textId="77777777" w:rsidR="007203FB" w:rsidRPr="007C143F" w:rsidRDefault="007203FB" w:rsidP="009969BF">
            <w:pPr>
              <w:rPr>
                <w:rFonts w:ascii="Arial Narrow" w:eastAsia="Times New Roman" w:hAnsi="Arial Narrow" w:cs="Calibri"/>
                <w:color w:val="000000"/>
                <w:sz w:val="20"/>
                <w:szCs w:val="20"/>
                <w:lang w:val="es-MX" w:eastAsia="es-MX"/>
              </w:rPr>
            </w:pPr>
            <w:del w:id="550" w:author="Alex Valdivia" w:date="2025-08-26T11:01:00Z">
              <w:r w:rsidRPr="007C143F" w:rsidDel="007A47F6">
                <w:rPr>
                  <w:rFonts w:ascii="Arial Narrow" w:eastAsia="Times New Roman" w:hAnsi="Arial Narrow" w:cs="Calibri"/>
                  <w:color w:val="000000"/>
                  <w:sz w:val="20"/>
                  <w:szCs w:val="20"/>
                  <w:lang w:val="es-MX" w:eastAsia="es-MX"/>
                </w:rPr>
                <w:delText xml:space="preserve">6,119.63 </w:delText>
              </w:r>
            </w:del>
          </w:p>
        </w:tc>
        <w:tc>
          <w:tcPr>
            <w:tcW w:w="851" w:type="dxa"/>
            <w:tcBorders>
              <w:top w:val="nil"/>
              <w:left w:val="nil"/>
              <w:bottom w:val="single" w:sz="4" w:space="0" w:color="auto"/>
              <w:right w:val="single" w:sz="4" w:space="0" w:color="auto"/>
            </w:tcBorders>
            <w:shd w:val="clear" w:color="000000" w:fill="FFFFFF"/>
            <w:noWrap/>
            <w:vAlign w:val="bottom"/>
            <w:tcPrChange w:id="551"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16E6979B" w14:textId="77777777" w:rsidR="007203FB" w:rsidRPr="007C143F" w:rsidRDefault="007203FB" w:rsidP="009969BF">
            <w:pPr>
              <w:rPr>
                <w:rFonts w:ascii="Arial Narrow" w:eastAsia="Times New Roman" w:hAnsi="Arial Narrow" w:cs="Calibri"/>
                <w:color w:val="000000"/>
                <w:sz w:val="20"/>
                <w:szCs w:val="20"/>
                <w:lang w:val="es-MX" w:eastAsia="es-MX"/>
              </w:rPr>
            </w:pPr>
            <w:del w:id="552"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553"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2752C7D0" w14:textId="77777777" w:rsidR="007203FB" w:rsidRPr="007C143F" w:rsidRDefault="007203FB" w:rsidP="009969BF">
            <w:pPr>
              <w:rPr>
                <w:rFonts w:ascii="Arial Narrow" w:eastAsia="Times New Roman" w:hAnsi="Arial Narrow" w:cs="Calibri"/>
                <w:color w:val="000000"/>
                <w:sz w:val="20"/>
                <w:szCs w:val="20"/>
                <w:lang w:val="es-MX" w:eastAsia="es-MX"/>
              </w:rPr>
            </w:pPr>
            <w:del w:id="554"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555"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2DC83A60" w14:textId="77777777" w:rsidR="007203FB" w:rsidRPr="007C143F" w:rsidRDefault="007203FB" w:rsidP="009969BF">
            <w:pPr>
              <w:rPr>
                <w:rFonts w:ascii="Arial Narrow" w:eastAsia="Times New Roman" w:hAnsi="Arial Narrow" w:cs="Calibri"/>
                <w:color w:val="000000"/>
                <w:sz w:val="20"/>
                <w:szCs w:val="20"/>
                <w:lang w:val="es-MX" w:eastAsia="es-MX"/>
              </w:rPr>
            </w:pPr>
            <w:del w:id="556" w:author="Alex Valdivia" w:date="2025-08-26T11:01:00Z">
              <w:r w:rsidRPr="007C143F" w:rsidDel="007A47F6">
                <w:rPr>
                  <w:rFonts w:ascii="Arial Narrow" w:eastAsia="Times New Roman" w:hAnsi="Arial Narrow" w:cs="Calibri"/>
                  <w:color w:val="000000"/>
                  <w:sz w:val="20"/>
                  <w:szCs w:val="20"/>
                  <w:lang w:val="es-MX" w:eastAsia="es-MX"/>
                </w:rPr>
                <w:delText xml:space="preserve">3,676.11 </w:delText>
              </w:r>
            </w:del>
          </w:p>
        </w:tc>
        <w:tc>
          <w:tcPr>
            <w:tcW w:w="851" w:type="dxa"/>
            <w:tcBorders>
              <w:top w:val="nil"/>
              <w:left w:val="nil"/>
              <w:bottom w:val="single" w:sz="4" w:space="0" w:color="auto"/>
              <w:right w:val="single" w:sz="4" w:space="0" w:color="auto"/>
            </w:tcBorders>
            <w:shd w:val="clear" w:color="000000" w:fill="FFFFFF"/>
            <w:noWrap/>
            <w:vAlign w:val="bottom"/>
            <w:tcPrChange w:id="557"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7574371C" w14:textId="77777777" w:rsidR="007203FB" w:rsidRPr="007C143F" w:rsidRDefault="007203FB" w:rsidP="009969BF">
            <w:pPr>
              <w:rPr>
                <w:rFonts w:ascii="Arial Narrow" w:eastAsia="Times New Roman" w:hAnsi="Arial Narrow" w:cs="Calibri"/>
                <w:color w:val="000000"/>
                <w:sz w:val="20"/>
                <w:szCs w:val="20"/>
                <w:lang w:val="es-MX" w:eastAsia="es-MX"/>
              </w:rPr>
            </w:pPr>
            <w:del w:id="558" w:author="Alex Valdivia" w:date="2025-08-26T11:01:00Z">
              <w:r w:rsidRPr="007C143F" w:rsidDel="007A47F6">
                <w:rPr>
                  <w:rFonts w:ascii="Arial Narrow" w:eastAsia="Times New Roman" w:hAnsi="Arial Narrow" w:cs="Calibri"/>
                  <w:color w:val="000000"/>
                  <w:sz w:val="20"/>
                  <w:szCs w:val="20"/>
                  <w:lang w:val="es-MX" w:eastAsia="es-MX"/>
                </w:rPr>
                <w:delText xml:space="preserve">588.18 </w:delText>
              </w:r>
            </w:del>
          </w:p>
        </w:tc>
        <w:tc>
          <w:tcPr>
            <w:tcW w:w="870" w:type="dxa"/>
            <w:tcBorders>
              <w:top w:val="nil"/>
              <w:left w:val="nil"/>
              <w:bottom w:val="single" w:sz="4" w:space="0" w:color="auto"/>
              <w:right w:val="single" w:sz="4" w:space="0" w:color="auto"/>
            </w:tcBorders>
            <w:shd w:val="clear" w:color="000000" w:fill="FFFFFF"/>
            <w:noWrap/>
            <w:tcPrChange w:id="559"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06731CE5" w14:textId="77777777" w:rsidR="007203FB" w:rsidRPr="007C143F" w:rsidRDefault="007203FB" w:rsidP="009969BF">
            <w:pPr>
              <w:rPr>
                <w:rFonts w:ascii="Arial Narrow" w:eastAsia="Times New Roman" w:hAnsi="Arial Narrow" w:cs="Calibri"/>
                <w:color w:val="000000"/>
                <w:sz w:val="20"/>
                <w:szCs w:val="20"/>
                <w:lang w:val="es-MX" w:eastAsia="es-MX"/>
              </w:rPr>
            </w:pPr>
            <w:del w:id="560" w:author="Alex Valdivia" w:date="2025-08-26T11:01:00Z">
              <w:r w:rsidRPr="007C143F" w:rsidDel="007A47F6">
                <w:rPr>
                  <w:rFonts w:ascii="Arial Narrow" w:eastAsia="Times New Roman" w:hAnsi="Arial Narrow" w:cs="Calibri"/>
                  <w:color w:val="000000"/>
                  <w:sz w:val="20"/>
                  <w:szCs w:val="20"/>
                  <w:lang w:val="es-MX" w:eastAsia="es-MX"/>
                </w:rPr>
                <w:delText>10,789.92</w:delText>
              </w:r>
            </w:del>
          </w:p>
        </w:tc>
        <w:tc>
          <w:tcPr>
            <w:tcW w:w="1590" w:type="dxa"/>
            <w:tcBorders>
              <w:top w:val="nil"/>
              <w:left w:val="nil"/>
              <w:bottom w:val="single" w:sz="4" w:space="0" w:color="auto"/>
              <w:right w:val="single" w:sz="4" w:space="0" w:color="auto"/>
            </w:tcBorders>
            <w:shd w:val="clear" w:color="000000" w:fill="FFFFFF"/>
            <w:noWrap/>
            <w:vAlign w:val="bottom"/>
            <w:tcPrChange w:id="561"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09282A14" w14:textId="77777777" w:rsidR="007203FB" w:rsidRPr="007C143F" w:rsidRDefault="007203FB" w:rsidP="009969BF">
            <w:pPr>
              <w:rPr>
                <w:rFonts w:ascii="Arial Narrow" w:eastAsia="Times New Roman" w:hAnsi="Arial Narrow" w:cs="Calibri"/>
                <w:color w:val="000000"/>
                <w:sz w:val="20"/>
                <w:szCs w:val="20"/>
                <w:lang w:val="es-MX" w:eastAsia="es-MX"/>
              </w:rPr>
            </w:pPr>
            <w:del w:id="562" w:author="Alex Valdivia" w:date="2025-08-26T11:01:00Z">
              <w:r w:rsidRPr="007C143F" w:rsidDel="007A47F6">
                <w:rPr>
                  <w:rFonts w:ascii="Arial Narrow" w:eastAsia="Times New Roman" w:hAnsi="Arial Narrow" w:cs="Calibri"/>
                  <w:color w:val="000000"/>
                  <w:sz w:val="20"/>
                  <w:szCs w:val="20"/>
                  <w:lang w:val="es-MX" w:eastAsia="es-MX"/>
                </w:rPr>
                <w:delText>10/marzo/2026</w:delText>
              </w:r>
            </w:del>
          </w:p>
        </w:tc>
        <w:tc>
          <w:tcPr>
            <w:tcW w:w="1862" w:type="dxa"/>
            <w:tcBorders>
              <w:top w:val="nil"/>
              <w:left w:val="nil"/>
              <w:bottom w:val="single" w:sz="4" w:space="0" w:color="auto"/>
              <w:right w:val="single" w:sz="4" w:space="0" w:color="auto"/>
            </w:tcBorders>
            <w:shd w:val="clear" w:color="000000" w:fill="FFFFFF"/>
            <w:noWrap/>
            <w:vAlign w:val="bottom"/>
            <w:tcPrChange w:id="563"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64E2ED2C" w14:textId="77777777" w:rsidR="007203FB" w:rsidRPr="007C143F" w:rsidRDefault="007203FB" w:rsidP="009969BF">
            <w:pPr>
              <w:rPr>
                <w:rFonts w:ascii="Arial Narrow" w:eastAsia="Times New Roman" w:hAnsi="Arial Narrow" w:cs="Calibri"/>
                <w:color w:val="000000"/>
                <w:sz w:val="20"/>
                <w:szCs w:val="20"/>
                <w:lang w:val="es-MX" w:eastAsia="es-MX"/>
              </w:rPr>
            </w:pPr>
            <w:del w:id="564" w:author="Alex Valdivia" w:date="2025-08-26T11:01:00Z">
              <w:r w:rsidRPr="007C143F" w:rsidDel="007A47F6">
                <w:rPr>
                  <w:rFonts w:ascii="Arial Narrow" w:eastAsia="Times New Roman" w:hAnsi="Arial Narrow" w:cs="Calibri"/>
                  <w:color w:val="000000"/>
                  <w:sz w:val="20"/>
                  <w:szCs w:val="20"/>
                  <w:lang w:val="es-MX" w:eastAsia="es-MX"/>
                </w:rPr>
                <w:delText>Etapa de Estudios</w:delText>
              </w:r>
            </w:del>
          </w:p>
        </w:tc>
      </w:tr>
      <w:tr w:rsidR="007203FB" w:rsidRPr="007C143F" w14:paraId="4AD12132" w14:textId="77777777" w:rsidTr="007A47F6">
        <w:tblPrEx>
          <w:tblW w:w="11410" w:type="dxa"/>
          <w:tblInd w:w="-497" w:type="dxa"/>
          <w:tblCellMar>
            <w:left w:w="70" w:type="dxa"/>
            <w:right w:w="70" w:type="dxa"/>
          </w:tblCellMar>
          <w:tblPrExChange w:id="565" w:author="Alex Valdivia" w:date="2025-08-26T11:01:00Z">
            <w:tblPrEx>
              <w:tblW w:w="11410" w:type="dxa"/>
              <w:tblInd w:w="-497" w:type="dxa"/>
              <w:tblCellMar>
                <w:left w:w="70" w:type="dxa"/>
                <w:right w:w="70" w:type="dxa"/>
              </w:tblCellMar>
            </w:tblPrEx>
          </w:tblPrExChange>
        </w:tblPrEx>
        <w:trPr>
          <w:trHeight w:val="283"/>
          <w:trPrChange w:id="566"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567"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68B13518" w14:textId="77777777" w:rsidR="007203FB" w:rsidRPr="007C143F" w:rsidRDefault="007203FB" w:rsidP="009969BF">
            <w:pPr>
              <w:rPr>
                <w:rFonts w:ascii="Arial Narrow" w:eastAsia="Times New Roman" w:hAnsi="Arial Narrow" w:cs="Calibri"/>
                <w:color w:val="000000"/>
                <w:sz w:val="20"/>
                <w:szCs w:val="20"/>
                <w:lang w:val="es-MX" w:eastAsia="es-MX"/>
              </w:rPr>
            </w:pPr>
            <w:del w:id="568" w:author="Alex Valdivia" w:date="2025-08-26T11:01:00Z">
              <w:r w:rsidRPr="007C143F" w:rsidDel="007A47F6">
                <w:rPr>
                  <w:rFonts w:ascii="Arial Narrow" w:eastAsia="Times New Roman" w:hAnsi="Arial Narrow" w:cs="Calibri"/>
                  <w:color w:val="000000"/>
                  <w:sz w:val="20"/>
                  <w:szCs w:val="20"/>
                  <w:lang w:val="es-MX" w:eastAsia="es-MX"/>
                </w:rPr>
                <w:delText>21</w:delText>
              </w:r>
            </w:del>
          </w:p>
        </w:tc>
        <w:tc>
          <w:tcPr>
            <w:tcW w:w="993" w:type="dxa"/>
            <w:tcBorders>
              <w:top w:val="nil"/>
              <w:left w:val="nil"/>
              <w:bottom w:val="single" w:sz="4" w:space="0" w:color="auto"/>
              <w:right w:val="single" w:sz="4" w:space="0" w:color="auto"/>
            </w:tcBorders>
            <w:shd w:val="clear" w:color="000000" w:fill="FFFFFF"/>
            <w:noWrap/>
            <w:vAlign w:val="bottom"/>
            <w:tcPrChange w:id="569"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714ECED4" w14:textId="77777777" w:rsidR="007203FB" w:rsidRPr="007C143F" w:rsidRDefault="007203FB" w:rsidP="009969BF">
            <w:pPr>
              <w:rPr>
                <w:rFonts w:ascii="Arial Narrow" w:eastAsia="Times New Roman" w:hAnsi="Arial Narrow" w:cs="Calibri"/>
                <w:color w:val="000000"/>
                <w:sz w:val="20"/>
                <w:szCs w:val="20"/>
                <w:lang w:val="es-MX" w:eastAsia="es-MX"/>
              </w:rPr>
            </w:pPr>
            <w:del w:id="570"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571"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7761978B" w14:textId="77777777" w:rsidR="007203FB" w:rsidRPr="007C143F" w:rsidRDefault="007203FB" w:rsidP="009969BF">
            <w:pPr>
              <w:rPr>
                <w:rFonts w:ascii="Arial Narrow" w:eastAsia="Times New Roman" w:hAnsi="Arial Narrow" w:cs="Calibri"/>
                <w:color w:val="000000"/>
                <w:sz w:val="20"/>
                <w:szCs w:val="20"/>
                <w:lang w:val="es-MX" w:eastAsia="es-MX"/>
              </w:rPr>
            </w:pPr>
            <w:del w:id="572" w:author="Alex Valdivia" w:date="2025-08-26T11:01:00Z">
              <w:r w:rsidRPr="007C143F" w:rsidDel="007A47F6">
                <w:rPr>
                  <w:rFonts w:ascii="Arial Narrow" w:eastAsia="Times New Roman" w:hAnsi="Arial Narrow" w:cs="Calibri"/>
                  <w:color w:val="000000"/>
                  <w:sz w:val="20"/>
                  <w:szCs w:val="20"/>
                  <w:lang w:val="es-MX" w:eastAsia="es-MX"/>
                </w:rPr>
                <w:delText xml:space="preserve">226,055.68 </w:delText>
              </w:r>
            </w:del>
          </w:p>
        </w:tc>
        <w:tc>
          <w:tcPr>
            <w:tcW w:w="992" w:type="dxa"/>
            <w:tcBorders>
              <w:top w:val="nil"/>
              <w:left w:val="nil"/>
              <w:bottom w:val="single" w:sz="4" w:space="0" w:color="auto"/>
              <w:right w:val="single" w:sz="4" w:space="0" w:color="auto"/>
            </w:tcBorders>
            <w:shd w:val="clear" w:color="000000" w:fill="FFFFFF"/>
            <w:noWrap/>
            <w:vAlign w:val="bottom"/>
            <w:tcPrChange w:id="573"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75FFAB80" w14:textId="77777777" w:rsidR="007203FB" w:rsidRPr="007C143F" w:rsidRDefault="007203FB" w:rsidP="009969BF">
            <w:pPr>
              <w:rPr>
                <w:rFonts w:ascii="Arial Narrow" w:eastAsia="Times New Roman" w:hAnsi="Arial Narrow" w:cs="Calibri"/>
                <w:color w:val="000000"/>
                <w:sz w:val="20"/>
                <w:szCs w:val="20"/>
                <w:lang w:val="es-MX" w:eastAsia="es-MX"/>
              </w:rPr>
            </w:pPr>
            <w:del w:id="574" w:author="Alex Valdivia" w:date="2025-08-26T11:01:00Z">
              <w:r w:rsidRPr="007C143F" w:rsidDel="007A47F6">
                <w:rPr>
                  <w:rFonts w:ascii="Arial Narrow" w:eastAsia="Times New Roman" w:hAnsi="Arial Narrow" w:cs="Calibri"/>
                  <w:color w:val="000000"/>
                  <w:sz w:val="20"/>
                  <w:szCs w:val="20"/>
                  <w:lang w:val="es-MX" w:eastAsia="es-MX"/>
                </w:rPr>
                <w:delText xml:space="preserve">6,232.04 </w:delText>
              </w:r>
            </w:del>
          </w:p>
        </w:tc>
        <w:tc>
          <w:tcPr>
            <w:tcW w:w="851" w:type="dxa"/>
            <w:tcBorders>
              <w:top w:val="nil"/>
              <w:left w:val="nil"/>
              <w:bottom w:val="single" w:sz="4" w:space="0" w:color="auto"/>
              <w:right w:val="single" w:sz="4" w:space="0" w:color="auto"/>
            </w:tcBorders>
            <w:shd w:val="clear" w:color="000000" w:fill="FFFFFF"/>
            <w:noWrap/>
            <w:vAlign w:val="bottom"/>
            <w:tcPrChange w:id="575"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6C633F04" w14:textId="77777777" w:rsidR="007203FB" w:rsidRPr="007C143F" w:rsidRDefault="007203FB" w:rsidP="009969BF">
            <w:pPr>
              <w:rPr>
                <w:rFonts w:ascii="Arial Narrow" w:eastAsia="Times New Roman" w:hAnsi="Arial Narrow" w:cs="Calibri"/>
                <w:color w:val="000000"/>
                <w:sz w:val="20"/>
                <w:szCs w:val="20"/>
                <w:lang w:val="es-MX" w:eastAsia="es-MX"/>
              </w:rPr>
            </w:pPr>
            <w:del w:id="576"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577"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36755D7C" w14:textId="77777777" w:rsidR="007203FB" w:rsidRPr="007C143F" w:rsidRDefault="007203FB" w:rsidP="009969BF">
            <w:pPr>
              <w:rPr>
                <w:rFonts w:ascii="Arial Narrow" w:eastAsia="Times New Roman" w:hAnsi="Arial Narrow" w:cs="Calibri"/>
                <w:color w:val="000000"/>
                <w:sz w:val="20"/>
                <w:szCs w:val="20"/>
                <w:lang w:val="es-MX" w:eastAsia="es-MX"/>
              </w:rPr>
            </w:pPr>
            <w:del w:id="578"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579"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4F904094" w14:textId="77777777" w:rsidR="007203FB" w:rsidRPr="007C143F" w:rsidRDefault="007203FB" w:rsidP="009969BF">
            <w:pPr>
              <w:rPr>
                <w:rFonts w:ascii="Arial Narrow" w:eastAsia="Times New Roman" w:hAnsi="Arial Narrow" w:cs="Calibri"/>
                <w:color w:val="000000"/>
                <w:sz w:val="20"/>
                <w:szCs w:val="20"/>
                <w:lang w:val="es-MX" w:eastAsia="es-MX"/>
              </w:rPr>
            </w:pPr>
            <w:del w:id="580" w:author="Alex Valdivia" w:date="2025-08-26T11:01:00Z">
              <w:r w:rsidRPr="007C143F" w:rsidDel="007A47F6">
                <w:rPr>
                  <w:rFonts w:ascii="Arial Narrow" w:eastAsia="Times New Roman" w:hAnsi="Arial Narrow" w:cs="Calibri"/>
                  <w:color w:val="000000"/>
                  <w:sz w:val="20"/>
                  <w:szCs w:val="20"/>
                  <w:lang w:val="es-MX" w:eastAsia="es-MX"/>
                </w:rPr>
                <w:delText xml:space="preserve">3,579.21 </w:delText>
              </w:r>
            </w:del>
          </w:p>
        </w:tc>
        <w:tc>
          <w:tcPr>
            <w:tcW w:w="851" w:type="dxa"/>
            <w:tcBorders>
              <w:top w:val="nil"/>
              <w:left w:val="nil"/>
              <w:bottom w:val="single" w:sz="4" w:space="0" w:color="auto"/>
              <w:right w:val="single" w:sz="4" w:space="0" w:color="auto"/>
            </w:tcBorders>
            <w:shd w:val="clear" w:color="000000" w:fill="FFFFFF"/>
            <w:noWrap/>
            <w:vAlign w:val="bottom"/>
            <w:tcPrChange w:id="581"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6C0A4222" w14:textId="77777777" w:rsidR="007203FB" w:rsidRPr="007C143F" w:rsidRDefault="007203FB" w:rsidP="009969BF">
            <w:pPr>
              <w:rPr>
                <w:rFonts w:ascii="Arial Narrow" w:eastAsia="Times New Roman" w:hAnsi="Arial Narrow" w:cs="Calibri"/>
                <w:color w:val="000000"/>
                <w:sz w:val="20"/>
                <w:szCs w:val="20"/>
                <w:lang w:val="es-MX" w:eastAsia="es-MX"/>
              </w:rPr>
            </w:pPr>
            <w:del w:id="582" w:author="Alex Valdivia" w:date="2025-08-26T11:01:00Z">
              <w:r w:rsidRPr="007C143F" w:rsidDel="007A47F6">
                <w:rPr>
                  <w:rFonts w:ascii="Arial Narrow" w:eastAsia="Times New Roman" w:hAnsi="Arial Narrow" w:cs="Calibri"/>
                  <w:color w:val="000000"/>
                  <w:sz w:val="20"/>
                  <w:szCs w:val="20"/>
                  <w:lang w:val="es-MX" w:eastAsia="es-MX"/>
                </w:rPr>
                <w:delText xml:space="preserve">572.67 </w:delText>
              </w:r>
            </w:del>
          </w:p>
        </w:tc>
        <w:tc>
          <w:tcPr>
            <w:tcW w:w="870" w:type="dxa"/>
            <w:tcBorders>
              <w:top w:val="nil"/>
              <w:left w:val="nil"/>
              <w:bottom w:val="single" w:sz="4" w:space="0" w:color="auto"/>
              <w:right w:val="single" w:sz="4" w:space="0" w:color="auto"/>
            </w:tcBorders>
            <w:shd w:val="clear" w:color="000000" w:fill="FFFFFF"/>
            <w:noWrap/>
            <w:tcPrChange w:id="583"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6098006B" w14:textId="77777777" w:rsidR="007203FB" w:rsidRPr="007C143F" w:rsidRDefault="007203FB" w:rsidP="009969BF">
            <w:pPr>
              <w:rPr>
                <w:rFonts w:ascii="Arial Narrow" w:eastAsia="Times New Roman" w:hAnsi="Arial Narrow" w:cs="Calibri"/>
                <w:color w:val="000000"/>
                <w:sz w:val="20"/>
                <w:szCs w:val="20"/>
                <w:lang w:val="es-MX" w:eastAsia="es-MX"/>
              </w:rPr>
            </w:pPr>
            <w:del w:id="584" w:author="Alex Valdivia" w:date="2025-08-26T11:01:00Z">
              <w:r w:rsidRPr="007C143F" w:rsidDel="007A47F6">
                <w:rPr>
                  <w:rFonts w:ascii="Arial Narrow" w:eastAsia="Times New Roman" w:hAnsi="Arial Narrow" w:cs="Calibri"/>
                  <w:color w:val="000000"/>
                  <w:sz w:val="20"/>
                  <w:szCs w:val="20"/>
                  <w:lang w:val="es-MX" w:eastAsia="es-MX"/>
                </w:rPr>
                <w:delText>10,789.92</w:delText>
              </w:r>
            </w:del>
          </w:p>
        </w:tc>
        <w:tc>
          <w:tcPr>
            <w:tcW w:w="1590" w:type="dxa"/>
            <w:tcBorders>
              <w:top w:val="nil"/>
              <w:left w:val="nil"/>
              <w:bottom w:val="single" w:sz="4" w:space="0" w:color="auto"/>
              <w:right w:val="single" w:sz="4" w:space="0" w:color="auto"/>
            </w:tcBorders>
            <w:shd w:val="clear" w:color="000000" w:fill="FFFFFF"/>
            <w:noWrap/>
            <w:vAlign w:val="bottom"/>
            <w:tcPrChange w:id="585"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425502A1" w14:textId="77777777" w:rsidR="007203FB" w:rsidRPr="007C143F" w:rsidRDefault="007203FB" w:rsidP="009969BF">
            <w:pPr>
              <w:rPr>
                <w:rFonts w:ascii="Arial Narrow" w:eastAsia="Times New Roman" w:hAnsi="Arial Narrow" w:cs="Calibri"/>
                <w:color w:val="000000"/>
                <w:sz w:val="20"/>
                <w:szCs w:val="20"/>
                <w:lang w:val="es-MX" w:eastAsia="es-MX"/>
              </w:rPr>
            </w:pPr>
            <w:del w:id="586" w:author="Alex Valdivia" w:date="2025-08-26T11:01:00Z">
              <w:r w:rsidRPr="007C143F" w:rsidDel="007A47F6">
                <w:rPr>
                  <w:rFonts w:ascii="Arial Narrow" w:eastAsia="Times New Roman" w:hAnsi="Arial Narrow" w:cs="Calibri"/>
                  <w:color w:val="000000"/>
                  <w:sz w:val="20"/>
                  <w:szCs w:val="20"/>
                  <w:lang w:val="es-MX" w:eastAsia="es-MX"/>
                </w:rPr>
                <w:delText>10/abril/2026</w:delText>
              </w:r>
            </w:del>
          </w:p>
        </w:tc>
        <w:tc>
          <w:tcPr>
            <w:tcW w:w="1862" w:type="dxa"/>
            <w:tcBorders>
              <w:top w:val="nil"/>
              <w:left w:val="nil"/>
              <w:bottom w:val="single" w:sz="4" w:space="0" w:color="auto"/>
              <w:right w:val="single" w:sz="4" w:space="0" w:color="auto"/>
            </w:tcBorders>
            <w:shd w:val="clear" w:color="000000" w:fill="FFFFFF"/>
            <w:noWrap/>
            <w:vAlign w:val="bottom"/>
            <w:tcPrChange w:id="587"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5252BAB2" w14:textId="77777777" w:rsidR="007203FB" w:rsidRPr="007C143F" w:rsidRDefault="007203FB" w:rsidP="009969BF">
            <w:pPr>
              <w:rPr>
                <w:rFonts w:ascii="Arial Narrow" w:eastAsia="Times New Roman" w:hAnsi="Arial Narrow" w:cs="Calibri"/>
                <w:color w:val="000000"/>
                <w:sz w:val="20"/>
                <w:szCs w:val="20"/>
                <w:lang w:val="es-MX" w:eastAsia="es-MX"/>
              </w:rPr>
            </w:pPr>
            <w:del w:id="588" w:author="Alex Valdivia" w:date="2025-08-26T11:01:00Z">
              <w:r w:rsidRPr="007C143F" w:rsidDel="007A47F6">
                <w:rPr>
                  <w:rFonts w:ascii="Arial Narrow" w:eastAsia="Times New Roman" w:hAnsi="Arial Narrow" w:cs="Calibri"/>
                  <w:color w:val="000000"/>
                  <w:sz w:val="20"/>
                  <w:szCs w:val="20"/>
                  <w:lang w:val="es-MX" w:eastAsia="es-MX"/>
                </w:rPr>
                <w:delText>Etapa de Estudios</w:delText>
              </w:r>
            </w:del>
          </w:p>
        </w:tc>
      </w:tr>
      <w:tr w:rsidR="007203FB" w:rsidRPr="007C143F" w14:paraId="0474FF8B" w14:textId="77777777" w:rsidTr="007A47F6">
        <w:tblPrEx>
          <w:tblW w:w="11410" w:type="dxa"/>
          <w:tblInd w:w="-497" w:type="dxa"/>
          <w:tblCellMar>
            <w:left w:w="70" w:type="dxa"/>
            <w:right w:w="70" w:type="dxa"/>
          </w:tblCellMar>
          <w:tblPrExChange w:id="589" w:author="Alex Valdivia" w:date="2025-08-26T11:01:00Z">
            <w:tblPrEx>
              <w:tblW w:w="11410" w:type="dxa"/>
              <w:tblInd w:w="-497" w:type="dxa"/>
              <w:tblCellMar>
                <w:left w:w="70" w:type="dxa"/>
                <w:right w:w="70" w:type="dxa"/>
              </w:tblCellMar>
            </w:tblPrEx>
          </w:tblPrExChange>
        </w:tblPrEx>
        <w:trPr>
          <w:trHeight w:val="283"/>
          <w:trPrChange w:id="590"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591"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53F34F88" w14:textId="77777777" w:rsidR="007203FB" w:rsidRPr="007C143F" w:rsidRDefault="007203FB" w:rsidP="009969BF">
            <w:pPr>
              <w:rPr>
                <w:rFonts w:ascii="Arial Narrow" w:eastAsia="Times New Roman" w:hAnsi="Arial Narrow" w:cs="Calibri"/>
                <w:color w:val="000000"/>
                <w:sz w:val="20"/>
                <w:szCs w:val="20"/>
                <w:lang w:val="es-MX" w:eastAsia="es-MX"/>
              </w:rPr>
            </w:pPr>
            <w:del w:id="592" w:author="Alex Valdivia" w:date="2025-08-26T11:01:00Z">
              <w:r w:rsidRPr="007C143F" w:rsidDel="007A47F6">
                <w:rPr>
                  <w:rFonts w:ascii="Arial Narrow" w:eastAsia="Times New Roman" w:hAnsi="Arial Narrow" w:cs="Calibri"/>
                  <w:color w:val="000000"/>
                  <w:sz w:val="20"/>
                  <w:szCs w:val="20"/>
                  <w:lang w:val="es-MX" w:eastAsia="es-MX"/>
                </w:rPr>
                <w:delText>22</w:delText>
              </w:r>
            </w:del>
          </w:p>
        </w:tc>
        <w:tc>
          <w:tcPr>
            <w:tcW w:w="993" w:type="dxa"/>
            <w:tcBorders>
              <w:top w:val="nil"/>
              <w:left w:val="nil"/>
              <w:bottom w:val="single" w:sz="4" w:space="0" w:color="auto"/>
              <w:right w:val="single" w:sz="4" w:space="0" w:color="auto"/>
            </w:tcBorders>
            <w:shd w:val="clear" w:color="000000" w:fill="FFFFFF"/>
            <w:noWrap/>
            <w:vAlign w:val="bottom"/>
            <w:tcPrChange w:id="593"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383F027A" w14:textId="77777777" w:rsidR="007203FB" w:rsidRPr="007C143F" w:rsidRDefault="007203FB" w:rsidP="009969BF">
            <w:pPr>
              <w:rPr>
                <w:rFonts w:ascii="Arial Narrow" w:eastAsia="Times New Roman" w:hAnsi="Arial Narrow" w:cs="Calibri"/>
                <w:color w:val="000000"/>
                <w:sz w:val="20"/>
                <w:szCs w:val="20"/>
                <w:lang w:val="es-MX" w:eastAsia="es-MX"/>
              </w:rPr>
            </w:pPr>
            <w:del w:id="594"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595"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644ED5A4" w14:textId="77777777" w:rsidR="007203FB" w:rsidRPr="007C143F" w:rsidRDefault="007203FB" w:rsidP="009969BF">
            <w:pPr>
              <w:rPr>
                <w:rFonts w:ascii="Arial Narrow" w:eastAsia="Times New Roman" w:hAnsi="Arial Narrow" w:cs="Calibri"/>
                <w:color w:val="000000"/>
                <w:sz w:val="20"/>
                <w:szCs w:val="20"/>
                <w:lang w:val="es-MX" w:eastAsia="es-MX"/>
              </w:rPr>
            </w:pPr>
            <w:del w:id="596" w:author="Alex Valdivia" w:date="2025-08-26T11:01:00Z">
              <w:r w:rsidRPr="007C143F" w:rsidDel="007A47F6">
                <w:rPr>
                  <w:rFonts w:ascii="Arial Narrow" w:eastAsia="Times New Roman" w:hAnsi="Arial Narrow" w:cs="Calibri"/>
                  <w:color w:val="000000"/>
                  <w:sz w:val="20"/>
                  <w:szCs w:val="20"/>
                  <w:lang w:val="es-MX" w:eastAsia="es-MX"/>
                </w:rPr>
                <w:delText xml:space="preserve">219,823.64 </w:delText>
              </w:r>
            </w:del>
          </w:p>
        </w:tc>
        <w:tc>
          <w:tcPr>
            <w:tcW w:w="992" w:type="dxa"/>
            <w:tcBorders>
              <w:top w:val="nil"/>
              <w:left w:val="nil"/>
              <w:bottom w:val="single" w:sz="4" w:space="0" w:color="auto"/>
              <w:right w:val="single" w:sz="4" w:space="0" w:color="auto"/>
            </w:tcBorders>
            <w:shd w:val="clear" w:color="000000" w:fill="FFFFFF"/>
            <w:noWrap/>
            <w:vAlign w:val="bottom"/>
            <w:tcPrChange w:id="597"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3F66CDD1" w14:textId="77777777" w:rsidR="007203FB" w:rsidRPr="007C143F" w:rsidRDefault="007203FB" w:rsidP="009969BF">
            <w:pPr>
              <w:rPr>
                <w:rFonts w:ascii="Arial Narrow" w:eastAsia="Times New Roman" w:hAnsi="Arial Narrow" w:cs="Calibri"/>
                <w:color w:val="000000"/>
                <w:sz w:val="20"/>
                <w:szCs w:val="20"/>
                <w:lang w:val="es-MX" w:eastAsia="es-MX"/>
              </w:rPr>
            </w:pPr>
            <w:del w:id="598" w:author="Alex Valdivia" w:date="2025-08-26T11:01:00Z">
              <w:r w:rsidRPr="007C143F" w:rsidDel="007A47F6">
                <w:rPr>
                  <w:rFonts w:ascii="Arial Narrow" w:eastAsia="Times New Roman" w:hAnsi="Arial Narrow" w:cs="Calibri"/>
                  <w:color w:val="000000"/>
                  <w:sz w:val="20"/>
                  <w:szCs w:val="20"/>
                  <w:lang w:val="es-MX" w:eastAsia="es-MX"/>
                </w:rPr>
                <w:delText xml:space="preserve">6,346.49 </w:delText>
              </w:r>
            </w:del>
          </w:p>
        </w:tc>
        <w:tc>
          <w:tcPr>
            <w:tcW w:w="851" w:type="dxa"/>
            <w:tcBorders>
              <w:top w:val="nil"/>
              <w:left w:val="nil"/>
              <w:bottom w:val="single" w:sz="4" w:space="0" w:color="auto"/>
              <w:right w:val="single" w:sz="4" w:space="0" w:color="auto"/>
            </w:tcBorders>
            <w:shd w:val="clear" w:color="000000" w:fill="FFFFFF"/>
            <w:noWrap/>
            <w:vAlign w:val="bottom"/>
            <w:tcPrChange w:id="599"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65F2B193" w14:textId="77777777" w:rsidR="007203FB" w:rsidRPr="007C143F" w:rsidRDefault="007203FB" w:rsidP="009969BF">
            <w:pPr>
              <w:rPr>
                <w:rFonts w:ascii="Arial Narrow" w:eastAsia="Times New Roman" w:hAnsi="Arial Narrow" w:cs="Calibri"/>
                <w:color w:val="000000"/>
                <w:sz w:val="20"/>
                <w:szCs w:val="20"/>
                <w:lang w:val="es-MX" w:eastAsia="es-MX"/>
              </w:rPr>
            </w:pPr>
            <w:del w:id="600"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601"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2A934EC3" w14:textId="77777777" w:rsidR="007203FB" w:rsidRPr="007C143F" w:rsidRDefault="007203FB" w:rsidP="009969BF">
            <w:pPr>
              <w:rPr>
                <w:rFonts w:ascii="Arial Narrow" w:eastAsia="Times New Roman" w:hAnsi="Arial Narrow" w:cs="Calibri"/>
                <w:color w:val="000000"/>
                <w:sz w:val="20"/>
                <w:szCs w:val="20"/>
                <w:lang w:val="es-MX" w:eastAsia="es-MX"/>
              </w:rPr>
            </w:pPr>
            <w:del w:id="602"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603"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70415A11" w14:textId="77777777" w:rsidR="007203FB" w:rsidRPr="007C143F" w:rsidRDefault="007203FB" w:rsidP="009969BF">
            <w:pPr>
              <w:rPr>
                <w:rFonts w:ascii="Arial Narrow" w:eastAsia="Times New Roman" w:hAnsi="Arial Narrow" w:cs="Calibri"/>
                <w:color w:val="000000"/>
                <w:sz w:val="20"/>
                <w:szCs w:val="20"/>
                <w:lang w:val="es-MX" w:eastAsia="es-MX"/>
              </w:rPr>
            </w:pPr>
            <w:del w:id="604" w:author="Alex Valdivia" w:date="2025-08-26T11:01:00Z">
              <w:r w:rsidRPr="007C143F" w:rsidDel="007A47F6">
                <w:rPr>
                  <w:rFonts w:ascii="Arial Narrow" w:eastAsia="Times New Roman" w:hAnsi="Arial Narrow" w:cs="Calibri"/>
                  <w:color w:val="000000"/>
                  <w:sz w:val="20"/>
                  <w:szCs w:val="20"/>
                  <w:lang w:val="es-MX" w:eastAsia="es-MX"/>
                </w:rPr>
                <w:delText xml:space="preserve">3,480.54 </w:delText>
              </w:r>
            </w:del>
          </w:p>
        </w:tc>
        <w:tc>
          <w:tcPr>
            <w:tcW w:w="851" w:type="dxa"/>
            <w:tcBorders>
              <w:top w:val="nil"/>
              <w:left w:val="nil"/>
              <w:bottom w:val="single" w:sz="4" w:space="0" w:color="auto"/>
              <w:right w:val="single" w:sz="4" w:space="0" w:color="auto"/>
            </w:tcBorders>
            <w:shd w:val="clear" w:color="000000" w:fill="FFFFFF"/>
            <w:noWrap/>
            <w:vAlign w:val="bottom"/>
            <w:tcPrChange w:id="605"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1629261B" w14:textId="77777777" w:rsidR="007203FB" w:rsidRPr="007C143F" w:rsidRDefault="007203FB" w:rsidP="009969BF">
            <w:pPr>
              <w:rPr>
                <w:rFonts w:ascii="Arial Narrow" w:eastAsia="Times New Roman" w:hAnsi="Arial Narrow" w:cs="Calibri"/>
                <w:color w:val="000000"/>
                <w:sz w:val="20"/>
                <w:szCs w:val="20"/>
                <w:lang w:val="es-MX" w:eastAsia="es-MX"/>
              </w:rPr>
            </w:pPr>
            <w:del w:id="606" w:author="Alex Valdivia" w:date="2025-08-26T11:01:00Z">
              <w:r w:rsidRPr="007C143F" w:rsidDel="007A47F6">
                <w:rPr>
                  <w:rFonts w:ascii="Arial Narrow" w:eastAsia="Times New Roman" w:hAnsi="Arial Narrow" w:cs="Calibri"/>
                  <w:color w:val="000000"/>
                  <w:sz w:val="20"/>
                  <w:szCs w:val="20"/>
                  <w:lang w:val="es-MX" w:eastAsia="es-MX"/>
                </w:rPr>
                <w:delText xml:space="preserve">556.89 </w:delText>
              </w:r>
            </w:del>
          </w:p>
        </w:tc>
        <w:tc>
          <w:tcPr>
            <w:tcW w:w="870" w:type="dxa"/>
            <w:tcBorders>
              <w:top w:val="nil"/>
              <w:left w:val="nil"/>
              <w:bottom w:val="single" w:sz="4" w:space="0" w:color="auto"/>
              <w:right w:val="single" w:sz="4" w:space="0" w:color="auto"/>
            </w:tcBorders>
            <w:shd w:val="clear" w:color="000000" w:fill="FFFFFF"/>
            <w:noWrap/>
            <w:tcPrChange w:id="607"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43A78AE3" w14:textId="77777777" w:rsidR="007203FB" w:rsidRPr="007C143F" w:rsidRDefault="007203FB" w:rsidP="009969BF">
            <w:pPr>
              <w:rPr>
                <w:rFonts w:ascii="Arial Narrow" w:eastAsia="Times New Roman" w:hAnsi="Arial Narrow" w:cs="Calibri"/>
                <w:color w:val="000000"/>
                <w:sz w:val="20"/>
                <w:szCs w:val="20"/>
                <w:lang w:val="es-MX" w:eastAsia="es-MX"/>
              </w:rPr>
            </w:pPr>
            <w:del w:id="608" w:author="Alex Valdivia" w:date="2025-08-26T11:01:00Z">
              <w:r w:rsidRPr="007C143F" w:rsidDel="007A47F6">
                <w:rPr>
                  <w:rFonts w:ascii="Arial Narrow" w:eastAsia="Times New Roman" w:hAnsi="Arial Narrow" w:cs="Calibri"/>
                  <w:color w:val="000000"/>
                  <w:sz w:val="20"/>
                  <w:szCs w:val="20"/>
                  <w:lang w:val="es-MX" w:eastAsia="es-MX"/>
                </w:rPr>
                <w:delText>10,789.92</w:delText>
              </w:r>
            </w:del>
          </w:p>
        </w:tc>
        <w:tc>
          <w:tcPr>
            <w:tcW w:w="1590" w:type="dxa"/>
            <w:tcBorders>
              <w:top w:val="nil"/>
              <w:left w:val="nil"/>
              <w:bottom w:val="single" w:sz="4" w:space="0" w:color="auto"/>
              <w:right w:val="single" w:sz="4" w:space="0" w:color="auto"/>
            </w:tcBorders>
            <w:shd w:val="clear" w:color="000000" w:fill="FFFFFF"/>
            <w:noWrap/>
            <w:vAlign w:val="bottom"/>
            <w:tcPrChange w:id="609"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0D87FF55" w14:textId="77777777" w:rsidR="007203FB" w:rsidRPr="007C143F" w:rsidRDefault="007203FB" w:rsidP="009969BF">
            <w:pPr>
              <w:rPr>
                <w:rFonts w:ascii="Arial Narrow" w:eastAsia="Times New Roman" w:hAnsi="Arial Narrow" w:cs="Calibri"/>
                <w:color w:val="000000"/>
                <w:sz w:val="20"/>
                <w:szCs w:val="20"/>
                <w:lang w:val="es-MX" w:eastAsia="es-MX"/>
              </w:rPr>
            </w:pPr>
            <w:del w:id="610" w:author="Alex Valdivia" w:date="2025-08-26T11:01:00Z">
              <w:r w:rsidRPr="007C143F" w:rsidDel="007A47F6">
                <w:rPr>
                  <w:rFonts w:ascii="Arial Narrow" w:eastAsia="Times New Roman" w:hAnsi="Arial Narrow" w:cs="Calibri"/>
                  <w:color w:val="000000"/>
                  <w:sz w:val="20"/>
                  <w:szCs w:val="20"/>
                  <w:lang w:val="es-MX" w:eastAsia="es-MX"/>
                </w:rPr>
                <w:delText>10/mayo/2026</w:delText>
              </w:r>
            </w:del>
          </w:p>
        </w:tc>
        <w:tc>
          <w:tcPr>
            <w:tcW w:w="1862" w:type="dxa"/>
            <w:tcBorders>
              <w:top w:val="nil"/>
              <w:left w:val="nil"/>
              <w:bottom w:val="single" w:sz="4" w:space="0" w:color="auto"/>
              <w:right w:val="single" w:sz="4" w:space="0" w:color="auto"/>
            </w:tcBorders>
            <w:shd w:val="clear" w:color="000000" w:fill="FFFFFF"/>
            <w:noWrap/>
            <w:vAlign w:val="bottom"/>
            <w:tcPrChange w:id="611"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355B23B1" w14:textId="77777777" w:rsidR="007203FB" w:rsidRPr="007C143F" w:rsidRDefault="007203FB" w:rsidP="009969BF">
            <w:pPr>
              <w:rPr>
                <w:rFonts w:ascii="Arial Narrow" w:eastAsia="Times New Roman" w:hAnsi="Arial Narrow" w:cs="Calibri"/>
                <w:color w:val="000000"/>
                <w:sz w:val="20"/>
                <w:szCs w:val="20"/>
                <w:lang w:val="es-MX" w:eastAsia="es-MX"/>
              </w:rPr>
            </w:pPr>
            <w:del w:id="612" w:author="Alex Valdivia" w:date="2025-08-26T11:01:00Z">
              <w:r w:rsidRPr="007C143F" w:rsidDel="007A47F6">
                <w:rPr>
                  <w:rFonts w:ascii="Arial Narrow" w:eastAsia="Times New Roman" w:hAnsi="Arial Narrow" w:cs="Calibri"/>
                  <w:color w:val="000000"/>
                  <w:sz w:val="20"/>
                  <w:szCs w:val="20"/>
                  <w:lang w:val="es-MX" w:eastAsia="es-MX"/>
                </w:rPr>
                <w:delText>Etapa de Estudios</w:delText>
              </w:r>
            </w:del>
          </w:p>
        </w:tc>
      </w:tr>
      <w:tr w:rsidR="007203FB" w:rsidRPr="007C143F" w14:paraId="1A430191" w14:textId="77777777" w:rsidTr="007A47F6">
        <w:tblPrEx>
          <w:tblW w:w="11410" w:type="dxa"/>
          <w:tblInd w:w="-497" w:type="dxa"/>
          <w:tblCellMar>
            <w:left w:w="70" w:type="dxa"/>
            <w:right w:w="70" w:type="dxa"/>
          </w:tblCellMar>
          <w:tblPrExChange w:id="613" w:author="Alex Valdivia" w:date="2025-08-26T11:01:00Z">
            <w:tblPrEx>
              <w:tblW w:w="11410" w:type="dxa"/>
              <w:tblInd w:w="-497" w:type="dxa"/>
              <w:tblCellMar>
                <w:left w:w="70" w:type="dxa"/>
                <w:right w:w="70" w:type="dxa"/>
              </w:tblCellMar>
            </w:tblPrEx>
          </w:tblPrExChange>
        </w:tblPrEx>
        <w:trPr>
          <w:trHeight w:val="283"/>
          <w:trPrChange w:id="614"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615"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177C1A7E" w14:textId="77777777" w:rsidR="007203FB" w:rsidRPr="007C143F" w:rsidRDefault="007203FB" w:rsidP="009969BF">
            <w:pPr>
              <w:rPr>
                <w:rFonts w:ascii="Arial Narrow" w:eastAsia="Times New Roman" w:hAnsi="Arial Narrow" w:cs="Calibri"/>
                <w:color w:val="000000"/>
                <w:sz w:val="20"/>
                <w:szCs w:val="20"/>
                <w:lang w:val="es-MX" w:eastAsia="es-MX"/>
              </w:rPr>
            </w:pPr>
            <w:del w:id="616" w:author="Alex Valdivia" w:date="2025-08-26T11:01:00Z">
              <w:r w:rsidRPr="007C143F" w:rsidDel="007A47F6">
                <w:rPr>
                  <w:rFonts w:ascii="Arial Narrow" w:eastAsia="Times New Roman" w:hAnsi="Arial Narrow" w:cs="Calibri"/>
                  <w:color w:val="000000"/>
                  <w:sz w:val="20"/>
                  <w:szCs w:val="20"/>
                  <w:lang w:val="es-MX" w:eastAsia="es-MX"/>
                </w:rPr>
                <w:delText>23</w:delText>
              </w:r>
            </w:del>
          </w:p>
        </w:tc>
        <w:tc>
          <w:tcPr>
            <w:tcW w:w="993" w:type="dxa"/>
            <w:tcBorders>
              <w:top w:val="nil"/>
              <w:left w:val="nil"/>
              <w:bottom w:val="single" w:sz="4" w:space="0" w:color="auto"/>
              <w:right w:val="single" w:sz="4" w:space="0" w:color="auto"/>
            </w:tcBorders>
            <w:shd w:val="clear" w:color="000000" w:fill="FFFFFF"/>
            <w:noWrap/>
            <w:vAlign w:val="bottom"/>
            <w:tcPrChange w:id="617"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0F110095" w14:textId="77777777" w:rsidR="007203FB" w:rsidRPr="007C143F" w:rsidRDefault="007203FB" w:rsidP="009969BF">
            <w:pPr>
              <w:rPr>
                <w:rFonts w:ascii="Arial Narrow" w:eastAsia="Times New Roman" w:hAnsi="Arial Narrow" w:cs="Calibri"/>
                <w:color w:val="000000"/>
                <w:sz w:val="20"/>
                <w:szCs w:val="20"/>
                <w:lang w:val="es-MX" w:eastAsia="es-MX"/>
              </w:rPr>
            </w:pPr>
            <w:del w:id="618"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619"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1A501F6F" w14:textId="77777777" w:rsidR="007203FB" w:rsidRPr="007C143F" w:rsidRDefault="007203FB" w:rsidP="009969BF">
            <w:pPr>
              <w:rPr>
                <w:rFonts w:ascii="Arial Narrow" w:eastAsia="Times New Roman" w:hAnsi="Arial Narrow" w:cs="Calibri"/>
                <w:color w:val="000000"/>
                <w:sz w:val="20"/>
                <w:szCs w:val="20"/>
                <w:lang w:val="es-MX" w:eastAsia="es-MX"/>
              </w:rPr>
            </w:pPr>
            <w:del w:id="620" w:author="Alex Valdivia" w:date="2025-08-26T11:01:00Z">
              <w:r w:rsidRPr="007C143F" w:rsidDel="007A47F6">
                <w:rPr>
                  <w:rFonts w:ascii="Arial Narrow" w:eastAsia="Times New Roman" w:hAnsi="Arial Narrow" w:cs="Calibri"/>
                  <w:color w:val="000000"/>
                  <w:sz w:val="20"/>
                  <w:szCs w:val="20"/>
                  <w:lang w:val="es-MX" w:eastAsia="es-MX"/>
                </w:rPr>
                <w:delText xml:space="preserve">213,477.15 </w:delText>
              </w:r>
            </w:del>
          </w:p>
        </w:tc>
        <w:tc>
          <w:tcPr>
            <w:tcW w:w="992" w:type="dxa"/>
            <w:tcBorders>
              <w:top w:val="nil"/>
              <w:left w:val="nil"/>
              <w:bottom w:val="single" w:sz="4" w:space="0" w:color="auto"/>
              <w:right w:val="single" w:sz="4" w:space="0" w:color="auto"/>
            </w:tcBorders>
            <w:shd w:val="clear" w:color="000000" w:fill="FFFFFF"/>
            <w:noWrap/>
            <w:vAlign w:val="bottom"/>
            <w:tcPrChange w:id="621"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0ED2ADDC" w14:textId="77777777" w:rsidR="007203FB" w:rsidRPr="007C143F" w:rsidRDefault="007203FB" w:rsidP="009969BF">
            <w:pPr>
              <w:rPr>
                <w:rFonts w:ascii="Arial Narrow" w:eastAsia="Times New Roman" w:hAnsi="Arial Narrow" w:cs="Calibri"/>
                <w:color w:val="000000"/>
                <w:sz w:val="20"/>
                <w:szCs w:val="20"/>
                <w:lang w:val="es-MX" w:eastAsia="es-MX"/>
              </w:rPr>
            </w:pPr>
            <w:del w:id="622" w:author="Alex Valdivia" w:date="2025-08-26T11:01:00Z">
              <w:r w:rsidRPr="007C143F" w:rsidDel="007A47F6">
                <w:rPr>
                  <w:rFonts w:ascii="Arial Narrow" w:eastAsia="Times New Roman" w:hAnsi="Arial Narrow" w:cs="Calibri"/>
                  <w:color w:val="000000"/>
                  <w:sz w:val="20"/>
                  <w:szCs w:val="20"/>
                  <w:lang w:val="es-MX" w:eastAsia="es-MX"/>
                </w:rPr>
                <w:delText xml:space="preserve">6,463.06 </w:delText>
              </w:r>
            </w:del>
          </w:p>
        </w:tc>
        <w:tc>
          <w:tcPr>
            <w:tcW w:w="851" w:type="dxa"/>
            <w:tcBorders>
              <w:top w:val="nil"/>
              <w:left w:val="nil"/>
              <w:bottom w:val="single" w:sz="4" w:space="0" w:color="auto"/>
              <w:right w:val="single" w:sz="4" w:space="0" w:color="auto"/>
            </w:tcBorders>
            <w:shd w:val="clear" w:color="000000" w:fill="FFFFFF"/>
            <w:noWrap/>
            <w:vAlign w:val="bottom"/>
            <w:tcPrChange w:id="623"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43647DCE" w14:textId="77777777" w:rsidR="007203FB" w:rsidRPr="007C143F" w:rsidRDefault="007203FB" w:rsidP="009969BF">
            <w:pPr>
              <w:rPr>
                <w:rFonts w:ascii="Arial Narrow" w:eastAsia="Times New Roman" w:hAnsi="Arial Narrow" w:cs="Calibri"/>
                <w:color w:val="000000"/>
                <w:sz w:val="20"/>
                <w:szCs w:val="20"/>
                <w:lang w:val="es-MX" w:eastAsia="es-MX"/>
              </w:rPr>
            </w:pPr>
            <w:del w:id="624"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625"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013B1A1D" w14:textId="77777777" w:rsidR="007203FB" w:rsidRPr="007C143F" w:rsidRDefault="007203FB" w:rsidP="009969BF">
            <w:pPr>
              <w:rPr>
                <w:rFonts w:ascii="Arial Narrow" w:eastAsia="Times New Roman" w:hAnsi="Arial Narrow" w:cs="Calibri"/>
                <w:color w:val="000000"/>
                <w:sz w:val="20"/>
                <w:szCs w:val="20"/>
                <w:lang w:val="es-MX" w:eastAsia="es-MX"/>
              </w:rPr>
            </w:pPr>
            <w:del w:id="626"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627"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53656895" w14:textId="77777777" w:rsidR="007203FB" w:rsidRPr="007C143F" w:rsidRDefault="007203FB" w:rsidP="009969BF">
            <w:pPr>
              <w:rPr>
                <w:rFonts w:ascii="Arial Narrow" w:eastAsia="Times New Roman" w:hAnsi="Arial Narrow" w:cs="Calibri"/>
                <w:color w:val="000000"/>
                <w:sz w:val="20"/>
                <w:szCs w:val="20"/>
                <w:lang w:val="es-MX" w:eastAsia="es-MX"/>
              </w:rPr>
            </w:pPr>
            <w:del w:id="628" w:author="Alex Valdivia" w:date="2025-08-26T11:01:00Z">
              <w:r w:rsidRPr="007C143F" w:rsidDel="007A47F6">
                <w:rPr>
                  <w:rFonts w:ascii="Arial Narrow" w:eastAsia="Times New Roman" w:hAnsi="Arial Narrow" w:cs="Calibri"/>
                  <w:color w:val="000000"/>
                  <w:sz w:val="20"/>
                  <w:szCs w:val="20"/>
                  <w:lang w:val="es-MX" w:eastAsia="es-MX"/>
                </w:rPr>
                <w:delText xml:space="preserve">3,380.05 </w:delText>
              </w:r>
            </w:del>
          </w:p>
        </w:tc>
        <w:tc>
          <w:tcPr>
            <w:tcW w:w="851" w:type="dxa"/>
            <w:tcBorders>
              <w:top w:val="nil"/>
              <w:left w:val="nil"/>
              <w:bottom w:val="single" w:sz="4" w:space="0" w:color="auto"/>
              <w:right w:val="single" w:sz="4" w:space="0" w:color="auto"/>
            </w:tcBorders>
            <w:shd w:val="clear" w:color="000000" w:fill="FFFFFF"/>
            <w:noWrap/>
            <w:vAlign w:val="bottom"/>
            <w:tcPrChange w:id="629"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7469EFBF" w14:textId="77777777" w:rsidR="007203FB" w:rsidRPr="007C143F" w:rsidRDefault="007203FB" w:rsidP="009969BF">
            <w:pPr>
              <w:rPr>
                <w:rFonts w:ascii="Arial Narrow" w:eastAsia="Times New Roman" w:hAnsi="Arial Narrow" w:cs="Calibri"/>
                <w:color w:val="000000"/>
                <w:sz w:val="20"/>
                <w:szCs w:val="20"/>
                <w:lang w:val="es-MX" w:eastAsia="es-MX"/>
              </w:rPr>
            </w:pPr>
            <w:del w:id="630" w:author="Alex Valdivia" w:date="2025-08-26T11:01:00Z">
              <w:r w:rsidRPr="007C143F" w:rsidDel="007A47F6">
                <w:rPr>
                  <w:rFonts w:ascii="Arial Narrow" w:eastAsia="Times New Roman" w:hAnsi="Arial Narrow" w:cs="Calibri"/>
                  <w:color w:val="000000"/>
                  <w:sz w:val="20"/>
                  <w:szCs w:val="20"/>
                  <w:lang w:val="es-MX" w:eastAsia="es-MX"/>
                </w:rPr>
                <w:delText xml:space="preserve">540.81 </w:delText>
              </w:r>
            </w:del>
          </w:p>
        </w:tc>
        <w:tc>
          <w:tcPr>
            <w:tcW w:w="870" w:type="dxa"/>
            <w:tcBorders>
              <w:top w:val="nil"/>
              <w:left w:val="nil"/>
              <w:bottom w:val="single" w:sz="4" w:space="0" w:color="auto"/>
              <w:right w:val="single" w:sz="4" w:space="0" w:color="auto"/>
            </w:tcBorders>
            <w:shd w:val="clear" w:color="000000" w:fill="FFFFFF"/>
            <w:noWrap/>
            <w:tcPrChange w:id="631"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1F1F72F7" w14:textId="77777777" w:rsidR="007203FB" w:rsidRPr="007C143F" w:rsidRDefault="007203FB" w:rsidP="009969BF">
            <w:pPr>
              <w:rPr>
                <w:rFonts w:ascii="Arial Narrow" w:eastAsia="Times New Roman" w:hAnsi="Arial Narrow" w:cs="Calibri"/>
                <w:color w:val="000000"/>
                <w:sz w:val="20"/>
                <w:szCs w:val="20"/>
                <w:lang w:val="es-MX" w:eastAsia="es-MX"/>
              </w:rPr>
            </w:pPr>
            <w:del w:id="632" w:author="Alex Valdivia" w:date="2025-08-26T11:01:00Z">
              <w:r w:rsidRPr="007C143F" w:rsidDel="007A47F6">
                <w:rPr>
                  <w:rFonts w:ascii="Arial Narrow" w:eastAsia="Times New Roman" w:hAnsi="Arial Narrow" w:cs="Calibri"/>
                  <w:color w:val="000000"/>
                  <w:sz w:val="20"/>
                  <w:szCs w:val="20"/>
                  <w:lang w:val="es-MX" w:eastAsia="es-MX"/>
                </w:rPr>
                <w:delText>10,789.92</w:delText>
              </w:r>
            </w:del>
          </w:p>
        </w:tc>
        <w:tc>
          <w:tcPr>
            <w:tcW w:w="1590" w:type="dxa"/>
            <w:tcBorders>
              <w:top w:val="nil"/>
              <w:left w:val="nil"/>
              <w:bottom w:val="single" w:sz="4" w:space="0" w:color="auto"/>
              <w:right w:val="single" w:sz="4" w:space="0" w:color="auto"/>
            </w:tcBorders>
            <w:shd w:val="clear" w:color="000000" w:fill="FFFFFF"/>
            <w:noWrap/>
            <w:vAlign w:val="bottom"/>
            <w:tcPrChange w:id="633"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148A3BE2" w14:textId="77777777" w:rsidR="007203FB" w:rsidRPr="007C143F" w:rsidRDefault="007203FB" w:rsidP="009969BF">
            <w:pPr>
              <w:rPr>
                <w:rFonts w:ascii="Arial Narrow" w:eastAsia="Times New Roman" w:hAnsi="Arial Narrow" w:cs="Calibri"/>
                <w:color w:val="000000"/>
                <w:sz w:val="20"/>
                <w:szCs w:val="20"/>
                <w:lang w:val="es-MX" w:eastAsia="es-MX"/>
              </w:rPr>
            </w:pPr>
            <w:del w:id="634" w:author="Alex Valdivia" w:date="2025-08-26T11:01:00Z">
              <w:r w:rsidRPr="007C143F" w:rsidDel="007A47F6">
                <w:rPr>
                  <w:rFonts w:ascii="Arial Narrow" w:eastAsia="Times New Roman" w:hAnsi="Arial Narrow" w:cs="Calibri"/>
                  <w:color w:val="000000"/>
                  <w:sz w:val="20"/>
                  <w:szCs w:val="20"/>
                  <w:lang w:val="es-MX" w:eastAsia="es-MX"/>
                </w:rPr>
                <w:delText>10/junio/2026</w:delText>
              </w:r>
            </w:del>
          </w:p>
        </w:tc>
        <w:tc>
          <w:tcPr>
            <w:tcW w:w="1862" w:type="dxa"/>
            <w:tcBorders>
              <w:top w:val="nil"/>
              <w:left w:val="nil"/>
              <w:bottom w:val="single" w:sz="4" w:space="0" w:color="auto"/>
              <w:right w:val="single" w:sz="4" w:space="0" w:color="auto"/>
            </w:tcBorders>
            <w:shd w:val="clear" w:color="000000" w:fill="FFFFFF"/>
            <w:noWrap/>
            <w:vAlign w:val="bottom"/>
            <w:tcPrChange w:id="635"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162811E3" w14:textId="77777777" w:rsidR="007203FB" w:rsidRPr="007C143F" w:rsidRDefault="007203FB" w:rsidP="009969BF">
            <w:pPr>
              <w:rPr>
                <w:rFonts w:ascii="Arial Narrow" w:eastAsia="Times New Roman" w:hAnsi="Arial Narrow" w:cs="Calibri"/>
                <w:color w:val="000000"/>
                <w:sz w:val="20"/>
                <w:szCs w:val="20"/>
                <w:lang w:val="es-MX" w:eastAsia="es-MX"/>
              </w:rPr>
            </w:pPr>
            <w:del w:id="636" w:author="Alex Valdivia" w:date="2025-08-26T11:01:00Z">
              <w:r w:rsidRPr="007C143F" w:rsidDel="007A47F6">
                <w:rPr>
                  <w:rFonts w:ascii="Arial Narrow" w:eastAsia="Times New Roman" w:hAnsi="Arial Narrow" w:cs="Calibri"/>
                  <w:color w:val="000000"/>
                  <w:sz w:val="20"/>
                  <w:szCs w:val="20"/>
                  <w:lang w:val="es-MX" w:eastAsia="es-MX"/>
                </w:rPr>
                <w:delText>Etapa de Estudios</w:delText>
              </w:r>
            </w:del>
          </w:p>
        </w:tc>
      </w:tr>
      <w:tr w:rsidR="007203FB" w:rsidRPr="007C143F" w14:paraId="5D1D0A18" w14:textId="77777777" w:rsidTr="007A47F6">
        <w:tblPrEx>
          <w:tblW w:w="11410" w:type="dxa"/>
          <w:tblInd w:w="-497" w:type="dxa"/>
          <w:tblCellMar>
            <w:left w:w="70" w:type="dxa"/>
            <w:right w:w="70" w:type="dxa"/>
          </w:tblCellMar>
          <w:tblPrExChange w:id="637" w:author="Alex Valdivia" w:date="2025-08-26T11:01:00Z">
            <w:tblPrEx>
              <w:tblW w:w="11410" w:type="dxa"/>
              <w:tblInd w:w="-497" w:type="dxa"/>
              <w:tblCellMar>
                <w:left w:w="70" w:type="dxa"/>
                <w:right w:w="70" w:type="dxa"/>
              </w:tblCellMar>
            </w:tblPrEx>
          </w:tblPrExChange>
        </w:tblPrEx>
        <w:trPr>
          <w:trHeight w:val="283"/>
          <w:trPrChange w:id="638"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639"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179FD1D3" w14:textId="77777777" w:rsidR="007203FB" w:rsidRPr="007C143F" w:rsidRDefault="007203FB" w:rsidP="009969BF">
            <w:pPr>
              <w:rPr>
                <w:rFonts w:ascii="Arial Narrow" w:eastAsia="Times New Roman" w:hAnsi="Arial Narrow" w:cs="Calibri"/>
                <w:color w:val="000000"/>
                <w:sz w:val="20"/>
                <w:szCs w:val="20"/>
                <w:lang w:val="es-MX" w:eastAsia="es-MX"/>
              </w:rPr>
            </w:pPr>
            <w:del w:id="640" w:author="Alex Valdivia" w:date="2025-08-26T11:01:00Z">
              <w:r w:rsidRPr="007C143F" w:rsidDel="007A47F6">
                <w:rPr>
                  <w:rFonts w:ascii="Arial Narrow" w:eastAsia="Times New Roman" w:hAnsi="Arial Narrow" w:cs="Calibri"/>
                  <w:color w:val="000000"/>
                  <w:sz w:val="20"/>
                  <w:szCs w:val="20"/>
                  <w:lang w:val="es-MX" w:eastAsia="es-MX"/>
                </w:rPr>
                <w:delText>24</w:delText>
              </w:r>
            </w:del>
          </w:p>
        </w:tc>
        <w:tc>
          <w:tcPr>
            <w:tcW w:w="993" w:type="dxa"/>
            <w:tcBorders>
              <w:top w:val="nil"/>
              <w:left w:val="nil"/>
              <w:bottom w:val="single" w:sz="4" w:space="0" w:color="auto"/>
              <w:right w:val="single" w:sz="4" w:space="0" w:color="auto"/>
            </w:tcBorders>
            <w:shd w:val="clear" w:color="000000" w:fill="FFFFFF"/>
            <w:noWrap/>
            <w:vAlign w:val="bottom"/>
            <w:tcPrChange w:id="641"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69413D54" w14:textId="77777777" w:rsidR="007203FB" w:rsidRPr="007C143F" w:rsidRDefault="007203FB" w:rsidP="009969BF">
            <w:pPr>
              <w:rPr>
                <w:rFonts w:ascii="Arial Narrow" w:eastAsia="Times New Roman" w:hAnsi="Arial Narrow" w:cs="Calibri"/>
                <w:color w:val="000000"/>
                <w:sz w:val="20"/>
                <w:szCs w:val="20"/>
                <w:lang w:val="es-MX" w:eastAsia="es-MX"/>
              </w:rPr>
            </w:pPr>
            <w:del w:id="642"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643"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06DAA9C5" w14:textId="77777777" w:rsidR="007203FB" w:rsidRPr="007C143F" w:rsidRDefault="007203FB" w:rsidP="009969BF">
            <w:pPr>
              <w:rPr>
                <w:rFonts w:ascii="Arial Narrow" w:eastAsia="Times New Roman" w:hAnsi="Arial Narrow" w:cs="Calibri"/>
                <w:color w:val="000000"/>
                <w:sz w:val="20"/>
                <w:szCs w:val="20"/>
                <w:lang w:val="es-MX" w:eastAsia="es-MX"/>
              </w:rPr>
            </w:pPr>
            <w:del w:id="644" w:author="Alex Valdivia" w:date="2025-08-26T11:01:00Z">
              <w:r w:rsidRPr="007C143F" w:rsidDel="007A47F6">
                <w:rPr>
                  <w:rFonts w:ascii="Arial Narrow" w:eastAsia="Times New Roman" w:hAnsi="Arial Narrow" w:cs="Calibri"/>
                  <w:color w:val="000000"/>
                  <w:sz w:val="20"/>
                  <w:szCs w:val="20"/>
                  <w:lang w:val="es-MX" w:eastAsia="es-MX"/>
                </w:rPr>
                <w:delText xml:space="preserve">207,014.09 </w:delText>
              </w:r>
            </w:del>
          </w:p>
        </w:tc>
        <w:tc>
          <w:tcPr>
            <w:tcW w:w="992" w:type="dxa"/>
            <w:tcBorders>
              <w:top w:val="nil"/>
              <w:left w:val="nil"/>
              <w:bottom w:val="single" w:sz="4" w:space="0" w:color="auto"/>
              <w:right w:val="single" w:sz="4" w:space="0" w:color="auto"/>
            </w:tcBorders>
            <w:shd w:val="clear" w:color="000000" w:fill="FFFFFF"/>
            <w:noWrap/>
            <w:vAlign w:val="bottom"/>
            <w:tcPrChange w:id="645"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0DAF8D69" w14:textId="77777777" w:rsidR="007203FB" w:rsidRPr="007C143F" w:rsidRDefault="007203FB" w:rsidP="009969BF">
            <w:pPr>
              <w:rPr>
                <w:rFonts w:ascii="Arial Narrow" w:eastAsia="Times New Roman" w:hAnsi="Arial Narrow" w:cs="Calibri"/>
                <w:color w:val="000000"/>
                <w:sz w:val="20"/>
                <w:szCs w:val="20"/>
                <w:lang w:val="es-MX" w:eastAsia="es-MX"/>
              </w:rPr>
            </w:pPr>
            <w:del w:id="646" w:author="Alex Valdivia" w:date="2025-08-26T11:01:00Z">
              <w:r w:rsidRPr="007C143F" w:rsidDel="007A47F6">
                <w:rPr>
                  <w:rFonts w:ascii="Arial Narrow" w:eastAsia="Times New Roman" w:hAnsi="Arial Narrow" w:cs="Calibri"/>
                  <w:color w:val="000000"/>
                  <w:sz w:val="20"/>
                  <w:szCs w:val="20"/>
                  <w:lang w:val="es-MX" w:eastAsia="es-MX"/>
                </w:rPr>
                <w:delText xml:space="preserve">6,581.76 </w:delText>
              </w:r>
            </w:del>
          </w:p>
        </w:tc>
        <w:tc>
          <w:tcPr>
            <w:tcW w:w="851" w:type="dxa"/>
            <w:tcBorders>
              <w:top w:val="nil"/>
              <w:left w:val="nil"/>
              <w:bottom w:val="single" w:sz="4" w:space="0" w:color="auto"/>
              <w:right w:val="single" w:sz="4" w:space="0" w:color="auto"/>
            </w:tcBorders>
            <w:shd w:val="clear" w:color="000000" w:fill="FFFFFF"/>
            <w:noWrap/>
            <w:vAlign w:val="bottom"/>
            <w:tcPrChange w:id="647"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22D0BA61" w14:textId="77777777" w:rsidR="007203FB" w:rsidRPr="007C143F" w:rsidRDefault="007203FB" w:rsidP="009969BF">
            <w:pPr>
              <w:rPr>
                <w:rFonts w:ascii="Arial Narrow" w:eastAsia="Times New Roman" w:hAnsi="Arial Narrow" w:cs="Calibri"/>
                <w:color w:val="000000"/>
                <w:sz w:val="20"/>
                <w:szCs w:val="20"/>
                <w:lang w:val="es-MX" w:eastAsia="es-MX"/>
              </w:rPr>
            </w:pPr>
            <w:del w:id="648"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649"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3C8AEEC9" w14:textId="77777777" w:rsidR="007203FB" w:rsidRPr="007C143F" w:rsidRDefault="007203FB" w:rsidP="009969BF">
            <w:pPr>
              <w:rPr>
                <w:rFonts w:ascii="Arial Narrow" w:eastAsia="Times New Roman" w:hAnsi="Arial Narrow" w:cs="Calibri"/>
                <w:color w:val="000000"/>
                <w:sz w:val="20"/>
                <w:szCs w:val="20"/>
                <w:lang w:val="es-MX" w:eastAsia="es-MX"/>
              </w:rPr>
            </w:pPr>
            <w:del w:id="650"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651"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38F75CCD" w14:textId="77777777" w:rsidR="007203FB" w:rsidRPr="007C143F" w:rsidRDefault="007203FB" w:rsidP="009969BF">
            <w:pPr>
              <w:rPr>
                <w:rFonts w:ascii="Arial Narrow" w:eastAsia="Times New Roman" w:hAnsi="Arial Narrow" w:cs="Calibri"/>
                <w:color w:val="000000"/>
                <w:sz w:val="20"/>
                <w:szCs w:val="20"/>
                <w:lang w:val="es-MX" w:eastAsia="es-MX"/>
              </w:rPr>
            </w:pPr>
            <w:del w:id="652" w:author="Alex Valdivia" w:date="2025-08-26T11:01:00Z">
              <w:r w:rsidRPr="007C143F" w:rsidDel="007A47F6">
                <w:rPr>
                  <w:rFonts w:ascii="Arial Narrow" w:eastAsia="Times New Roman" w:hAnsi="Arial Narrow" w:cs="Calibri"/>
                  <w:color w:val="000000"/>
                  <w:sz w:val="20"/>
                  <w:szCs w:val="20"/>
                  <w:lang w:val="es-MX" w:eastAsia="es-MX"/>
                </w:rPr>
                <w:delText xml:space="preserve">3,277.72 </w:delText>
              </w:r>
            </w:del>
          </w:p>
        </w:tc>
        <w:tc>
          <w:tcPr>
            <w:tcW w:w="851" w:type="dxa"/>
            <w:tcBorders>
              <w:top w:val="nil"/>
              <w:left w:val="nil"/>
              <w:bottom w:val="single" w:sz="4" w:space="0" w:color="auto"/>
              <w:right w:val="single" w:sz="4" w:space="0" w:color="auto"/>
            </w:tcBorders>
            <w:shd w:val="clear" w:color="000000" w:fill="FFFFFF"/>
            <w:noWrap/>
            <w:vAlign w:val="bottom"/>
            <w:tcPrChange w:id="653"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04AFFEC4" w14:textId="77777777" w:rsidR="007203FB" w:rsidRPr="007C143F" w:rsidRDefault="007203FB" w:rsidP="009969BF">
            <w:pPr>
              <w:rPr>
                <w:rFonts w:ascii="Arial Narrow" w:eastAsia="Times New Roman" w:hAnsi="Arial Narrow" w:cs="Calibri"/>
                <w:color w:val="000000"/>
                <w:sz w:val="20"/>
                <w:szCs w:val="20"/>
                <w:lang w:val="es-MX" w:eastAsia="es-MX"/>
              </w:rPr>
            </w:pPr>
            <w:del w:id="654" w:author="Alex Valdivia" w:date="2025-08-26T11:01:00Z">
              <w:r w:rsidRPr="007C143F" w:rsidDel="007A47F6">
                <w:rPr>
                  <w:rFonts w:ascii="Arial Narrow" w:eastAsia="Times New Roman" w:hAnsi="Arial Narrow" w:cs="Calibri"/>
                  <w:color w:val="000000"/>
                  <w:sz w:val="20"/>
                  <w:szCs w:val="20"/>
                  <w:lang w:val="es-MX" w:eastAsia="es-MX"/>
                </w:rPr>
                <w:delText xml:space="preserve">524.44 </w:delText>
              </w:r>
            </w:del>
          </w:p>
        </w:tc>
        <w:tc>
          <w:tcPr>
            <w:tcW w:w="870" w:type="dxa"/>
            <w:tcBorders>
              <w:top w:val="nil"/>
              <w:left w:val="nil"/>
              <w:bottom w:val="single" w:sz="4" w:space="0" w:color="auto"/>
              <w:right w:val="single" w:sz="4" w:space="0" w:color="auto"/>
            </w:tcBorders>
            <w:shd w:val="clear" w:color="000000" w:fill="FFFFFF"/>
            <w:noWrap/>
            <w:tcPrChange w:id="655"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6ECD53F5" w14:textId="77777777" w:rsidR="007203FB" w:rsidRPr="007C143F" w:rsidRDefault="007203FB" w:rsidP="009969BF">
            <w:pPr>
              <w:rPr>
                <w:rFonts w:ascii="Arial Narrow" w:eastAsia="Times New Roman" w:hAnsi="Arial Narrow" w:cs="Calibri"/>
                <w:color w:val="000000"/>
                <w:sz w:val="20"/>
                <w:szCs w:val="20"/>
                <w:lang w:val="es-MX" w:eastAsia="es-MX"/>
              </w:rPr>
            </w:pPr>
            <w:del w:id="656" w:author="Alex Valdivia" w:date="2025-08-26T11:01:00Z">
              <w:r w:rsidRPr="007C143F" w:rsidDel="007A47F6">
                <w:rPr>
                  <w:rFonts w:ascii="Arial Narrow" w:eastAsia="Times New Roman" w:hAnsi="Arial Narrow" w:cs="Calibri"/>
                  <w:color w:val="000000"/>
                  <w:sz w:val="20"/>
                  <w:szCs w:val="20"/>
                  <w:lang w:val="es-MX" w:eastAsia="es-MX"/>
                </w:rPr>
                <w:delText>10,789.92</w:delText>
              </w:r>
            </w:del>
          </w:p>
        </w:tc>
        <w:tc>
          <w:tcPr>
            <w:tcW w:w="1590" w:type="dxa"/>
            <w:tcBorders>
              <w:top w:val="nil"/>
              <w:left w:val="nil"/>
              <w:bottom w:val="single" w:sz="4" w:space="0" w:color="auto"/>
              <w:right w:val="single" w:sz="4" w:space="0" w:color="auto"/>
            </w:tcBorders>
            <w:shd w:val="clear" w:color="000000" w:fill="FFFFFF"/>
            <w:noWrap/>
            <w:vAlign w:val="bottom"/>
            <w:tcPrChange w:id="657"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561AC507" w14:textId="77777777" w:rsidR="007203FB" w:rsidRPr="007C143F" w:rsidRDefault="007203FB" w:rsidP="009969BF">
            <w:pPr>
              <w:rPr>
                <w:rFonts w:ascii="Arial Narrow" w:eastAsia="Times New Roman" w:hAnsi="Arial Narrow" w:cs="Calibri"/>
                <w:color w:val="000000"/>
                <w:sz w:val="20"/>
                <w:szCs w:val="20"/>
                <w:lang w:val="es-MX" w:eastAsia="es-MX"/>
              </w:rPr>
            </w:pPr>
            <w:del w:id="658" w:author="Alex Valdivia" w:date="2025-08-26T11:01:00Z">
              <w:r w:rsidRPr="007C143F" w:rsidDel="007A47F6">
                <w:rPr>
                  <w:rFonts w:ascii="Arial Narrow" w:eastAsia="Times New Roman" w:hAnsi="Arial Narrow" w:cs="Calibri"/>
                  <w:color w:val="000000"/>
                  <w:sz w:val="20"/>
                  <w:szCs w:val="20"/>
                  <w:lang w:val="es-MX" w:eastAsia="es-MX"/>
                </w:rPr>
                <w:delText>10/julio/2026</w:delText>
              </w:r>
            </w:del>
          </w:p>
        </w:tc>
        <w:tc>
          <w:tcPr>
            <w:tcW w:w="1862" w:type="dxa"/>
            <w:tcBorders>
              <w:top w:val="nil"/>
              <w:left w:val="nil"/>
              <w:bottom w:val="single" w:sz="4" w:space="0" w:color="auto"/>
              <w:right w:val="single" w:sz="4" w:space="0" w:color="auto"/>
            </w:tcBorders>
            <w:shd w:val="clear" w:color="000000" w:fill="FFFFFF"/>
            <w:noWrap/>
            <w:vAlign w:val="bottom"/>
            <w:tcPrChange w:id="659"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5C059474" w14:textId="77777777" w:rsidR="007203FB" w:rsidRPr="007C143F" w:rsidRDefault="007203FB" w:rsidP="009969BF">
            <w:pPr>
              <w:rPr>
                <w:rFonts w:ascii="Arial Narrow" w:eastAsia="Times New Roman" w:hAnsi="Arial Narrow" w:cs="Calibri"/>
                <w:color w:val="000000"/>
                <w:sz w:val="20"/>
                <w:szCs w:val="20"/>
                <w:lang w:val="es-MX" w:eastAsia="es-MX"/>
              </w:rPr>
            </w:pPr>
            <w:del w:id="660" w:author="Alex Valdivia" w:date="2025-08-26T11:01:00Z">
              <w:r w:rsidRPr="007C143F" w:rsidDel="007A47F6">
                <w:rPr>
                  <w:rFonts w:ascii="Arial Narrow" w:eastAsia="Times New Roman" w:hAnsi="Arial Narrow" w:cs="Calibri"/>
                  <w:color w:val="000000"/>
                  <w:sz w:val="20"/>
                  <w:szCs w:val="20"/>
                  <w:lang w:val="es-MX" w:eastAsia="es-MX"/>
                </w:rPr>
                <w:delText>Etapa de Estudios</w:delText>
              </w:r>
            </w:del>
          </w:p>
        </w:tc>
      </w:tr>
      <w:tr w:rsidR="007203FB" w:rsidRPr="007C143F" w14:paraId="5A862925" w14:textId="77777777" w:rsidTr="007A47F6">
        <w:tblPrEx>
          <w:tblW w:w="11410" w:type="dxa"/>
          <w:tblInd w:w="-497" w:type="dxa"/>
          <w:tblCellMar>
            <w:left w:w="70" w:type="dxa"/>
            <w:right w:w="70" w:type="dxa"/>
          </w:tblCellMar>
          <w:tblPrExChange w:id="661" w:author="Alex Valdivia" w:date="2025-08-26T11:01:00Z">
            <w:tblPrEx>
              <w:tblW w:w="11410" w:type="dxa"/>
              <w:tblInd w:w="-497" w:type="dxa"/>
              <w:tblCellMar>
                <w:left w:w="70" w:type="dxa"/>
                <w:right w:w="70" w:type="dxa"/>
              </w:tblCellMar>
            </w:tblPrEx>
          </w:tblPrExChange>
        </w:tblPrEx>
        <w:trPr>
          <w:trHeight w:val="283"/>
          <w:trPrChange w:id="662"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663"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3E192066" w14:textId="77777777" w:rsidR="007203FB" w:rsidRPr="007C143F" w:rsidRDefault="007203FB" w:rsidP="009969BF">
            <w:pPr>
              <w:rPr>
                <w:rFonts w:ascii="Arial Narrow" w:eastAsia="Times New Roman" w:hAnsi="Arial Narrow" w:cs="Calibri"/>
                <w:color w:val="000000"/>
                <w:sz w:val="20"/>
                <w:szCs w:val="20"/>
                <w:lang w:val="es-MX" w:eastAsia="es-MX"/>
              </w:rPr>
            </w:pPr>
            <w:del w:id="664" w:author="Alex Valdivia" w:date="2025-08-26T11:01:00Z">
              <w:r w:rsidRPr="007C143F" w:rsidDel="007A47F6">
                <w:rPr>
                  <w:rFonts w:ascii="Arial Narrow" w:eastAsia="Times New Roman" w:hAnsi="Arial Narrow" w:cs="Calibri"/>
                  <w:color w:val="000000"/>
                  <w:sz w:val="20"/>
                  <w:szCs w:val="20"/>
                  <w:lang w:val="es-MX" w:eastAsia="es-MX"/>
                </w:rPr>
                <w:delText>1</w:delText>
              </w:r>
            </w:del>
          </w:p>
        </w:tc>
        <w:tc>
          <w:tcPr>
            <w:tcW w:w="993" w:type="dxa"/>
            <w:tcBorders>
              <w:top w:val="nil"/>
              <w:left w:val="nil"/>
              <w:bottom w:val="single" w:sz="4" w:space="0" w:color="auto"/>
              <w:right w:val="single" w:sz="4" w:space="0" w:color="auto"/>
            </w:tcBorders>
            <w:shd w:val="clear" w:color="000000" w:fill="FFFFFF"/>
            <w:noWrap/>
            <w:vAlign w:val="bottom"/>
            <w:tcPrChange w:id="665"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64FCAF30" w14:textId="77777777" w:rsidR="007203FB" w:rsidRPr="007C143F" w:rsidRDefault="007203FB" w:rsidP="009969BF">
            <w:pPr>
              <w:rPr>
                <w:rFonts w:ascii="Arial Narrow" w:eastAsia="Times New Roman" w:hAnsi="Arial Narrow" w:cs="Calibri"/>
                <w:color w:val="000000"/>
                <w:sz w:val="20"/>
                <w:szCs w:val="20"/>
                <w:lang w:val="es-MX" w:eastAsia="es-MX"/>
              </w:rPr>
            </w:pPr>
            <w:del w:id="666"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667"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4CD99EE0" w14:textId="77777777" w:rsidR="007203FB" w:rsidRPr="007C143F" w:rsidRDefault="007203FB" w:rsidP="009969BF">
            <w:pPr>
              <w:rPr>
                <w:rFonts w:ascii="Arial Narrow" w:eastAsia="Times New Roman" w:hAnsi="Arial Narrow" w:cs="Calibri"/>
                <w:color w:val="000000"/>
                <w:sz w:val="20"/>
                <w:szCs w:val="20"/>
                <w:lang w:val="es-MX" w:eastAsia="es-MX"/>
              </w:rPr>
            </w:pPr>
            <w:del w:id="668" w:author="Alex Valdivia" w:date="2025-08-26T11:01:00Z">
              <w:r w:rsidRPr="007C143F" w:rsidDel="007A47F6">
                <w:rPr>
                  <w:rFonts w:ascii="Arial Narrow" w:eastAsia="Times New Roman" w:hAnsi="Arial Narrow" w:cs="Calibri"/>
                  <w:color w:val="000000"/>
                  <w:sz w:val="20"/>
                  <w:szCs w:val="20"/>
                  <w:lang w:val="es-MX" w:eastAsia="es-MX"/>
                </w:rPr>
                <w:delText xml:space="preserve">200,432.33 </w:delText>
              </w:r>
            </w:del>
          </w:p>
        </w:tc>
        <w:tc>
          <w:tcPr>
            <w:tcW w:w="992" w:type="dxa"/>
            <w:tcBorders>
              <w:top w:val="nil"/>
              <w:left w:val="nil"/>
              <w:bottom w:val="single" w:sz="4" w:space="0" w:color="auto"/>
              <w:right w:val="single" w:sz="4" w:space="0" w:color="auto"/>
            </w:tcBorders>
            <w:shd w:val="clear" w:color="000000" w:fill="FFFFFF"/>
            <w:noWrap/>
            <w:vAlign w:val="bottom"/>
            <w:tcPrChange w:id="669"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53B0DA6E" w14:textId="77777777" w:rsidR="007203FB" w:rsidRPr="007C143F" w:rsidRDefault="007203FB" w:rsidP="009969BF">
            <w:pPr>
              <w:rPr>
                <w:rFonts w:ascii="Arial Narrow" w:eastAsia="Times New Roman" w:hAnsi="Arial Narrow" w:cs="Calibri"/>
                <w:color w:val="000000"/>
                <w:sz w:val="20"/>
                <w:szCs w:val="20"/>
                <w:lang w:val="es-MX" w:eastAsia="es-MX"/>
              </w:rPr>
            </w:pPr>
            <w:del w:id="670" w:author="Alex Valdivia" w:date="2025-08-26T11:01:00Z">
              <w:r w:rsidRPr="007C143F" w:rsidDel="007A47F6">
                <w:rPr>
                  <w:rFonts w:ascii="Arial Narrow" w:eastAsia="Times New Roman" w:hAnsi="Arial Narrow" w:cs="Calibri"/>
                  <w:color w:val="000000"/>
                  <w:sz w:val="20"/>
                  <w:szCs w:val="20"/>
                  <w:lang w:val="es-MX" w:eastAsia="es-MX"/>
                </w:rPr>
                <w:delText xml:space="preserve">6,720.75 </w:delText>
              </w:r>
            </w:del>
          </w:p>
        </w:tc>
        <w:tc>
          <w:tcPr>
            <w:tcW w:w="851" w:type="dxa"/>
            <w:tcBorders>
              <w:top w:val="nil"/>
              <w:left w:val="nil"/>
              <w:bottom w:val="single" w:sz="4" w:space="0" w:color="auto"/>
              <w:right w:val="single" w:sz="4" w:space="0" w:color="auto"/>
            </w:tcBorders>
            <w:shd w:val="clear" w:color="000000" w:fill="FFFFFF"/>
            <w:noWrap/>
            <w:vAlign w:val="bottom"/>
            <w:tcPrChange w:id="671"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42B88CBF" w14:textId="77777777" w:rsidR="007203FB" w:rsidRPr="007C143F" w:rsidRDefault="007203FB" w:rsidP="009969BF">
            <w:pPr>
              <w:rPr>
                <w:rFonts w:ascii="Arial Narrow" w:eastAsia="Times New Roman" w:hAnsi="Arial Narrow" w:cs="Calibri"/>
                <w:color w:val="000000"/>
                <w:sz w:val="20"/>
                <w:szCs w:val="20"/>
                <w:lang w:val="es-MX" w:eastAsia="es-MX"/>
              </w:rPr>
            </w:pPr>
            <w:del w:id="672"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673"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3CFC4C9C" w14:textId="77777777" w:rsidR="007203FB" w:rsidRPr="007C143F" w:rsidRDefault="007203FB" w:rsidP="009969BF">
            <w:pPr>
              <w:rPr>
                <w:rFonts w:ascii="Arial Narrow" w:eastAsia="Times New Roman" w:hAnsi="Arial Narrow" w:cs="Calibri"/>
                <w:color w:val="000000"/>
                <w:sz w:val="20"/>
                <w:szCs w:val="20"/>
                <w:lang w:val="es-MX" w:eastAsia="es-MX"/>
              </w:rPr>
            </w:pPr>
            <w:del w:id="674"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675"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3613D29E" w14:textId="77777777" w:rsidR="007203FB" w:rsidRPr="007C143F" w:rsidRDefault="007203FB" w:rsidP="009969BF">
            <w:pPr>
              <w:rPr>
                <w:rFonts w:ascii="Arial Narrow" w:eastAsia="Times New Roman" w:hAnsi="Arial Narrow" w:cs="Calibri"/>
                <w:color w:val="000000"/>
                <w:sz w:val="20"/>
                <w:szCs w:val="20"/>
                <w:lang w:val="es-MX" w:eastAsia="es-MX"/>
              </w:rPr>
            </w:pPr>
            <w:del w:id="676" w:author="Alex Valdivia" w:date="2025-08-26T11:01:00Z">
              <w:r w:rsidRPr="007C143F" w:rsidDel="007A47F6">
                <w:rPr>
                  <w:rFonts w:ascii="Arial Narrow" w:eastAsia="Times New Roman" w:hAnsi="Arial Narrow" w:cs="Calibri"/>
                  <w:color w:val="000000"/>
                  <w:sz w:val="20"/>
                  <w:szCs w:val="20"/>
                  <w:lang w:val="es-MX" w:eastAsia="es-MX"/>
                </w:rPr>
                <w:delText xml:space="preserve">3,173.51 </w:delText>
              </w:r>
            </w:del>
          </w:p>
        </w:tc>
        <w:tc>
          <w:tcPr>
            <w:tcW w:w="851" w:type="dxa"/>
            <w:tcBorders>
              <w:top w:val="nil"/>
              <w:left w:val="nil"/>
              <w:bottom w:val="single" w:sz="4" w:space="0" w:color="auto"/>
              <w:right w:val="single" w:sz="4" w:space="0" w:color="auto"/>
            </w:tcBorders>
            <w:shd w:val="clear" w:color="000000" w:fill="FFFFFF"/>
            <w:noWrap/>
            <w:vAlign w:val="bottom"/>
            <w:tcPrChange w:id="677"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3183B7FD" w14:textId="77777777" w:rsidR="007203FB" w:rsidRPr="007C143F" w:rsidRDefault="007203FB" w:rsidP="009969BF">
            <w:pPr>
              <w:rPr>
                <w:rFonts w:ascii="Arial Narrow" w:eastAsia="Times New Roman" w:hAnsi="Arial Narrow" w:cs="Calibri"/>
                <w:color w:val="000000"/>
                <w:sz w:val="20"/>
                <w:szCs w:val="20"/>
                <w:lang w:val="es-MX" w:eastAsia="es-MX"/>
              </w:rPr>
            </w:pPr>
            <w:del w:id="678" w:author="Alex Valdivia" w:date="2025-08-26T11:01:00Z">
              <w:r w:rsidRPr="007C143F" w:rsidDel="007A47F6">
                <w:rPr>
                  <w:rFonts w:ascii="Arial Narrow" w:eastAsia="Times New Roman" w:hAnsi="Arial Narrow" w:cs="Calibri"/>
                  <w:color w:val="000000"/>
                  <w:sz w:val="20"/>
                  <w:szCs w:val="20"/>
                  <w:lang w:val="es-MX" w:eastAsia="es-MX"/>
                </w:rPr>
                <w:delText xml:space="preserve">507.76 </w:delText>
              </w:r>
            </w:del>
          </w:p>
        </w:tc>
        <w:tc>
          <w:tcPr>
            <w:tcW w:w="870" w:type="dxa"/>
            <w:tcBorders>
              <w:top w:val="nil"/>
              <w:left w:val="nil"/>
              <w:bottom w:val="single" w:sz="4" w:space="0" w:color="auto"/>
              <w:right w:val="single" w:sz="4" w:space="0" w:color="auto"/>
            </w:tcBorders>
            <w:shd w:val="clear" w:color="000000" w:fill="FFFFFF"/>
            <w:noWrap/>
            <w:tcPrChange w:id="679"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25362E6B" w14:textId="77777777" w:rsidR="007203FB" w:rsidRPr="007C143F" w:rsidRDefault="007203FB" w:rsidP="009969BF">
            <w:pPr>
              <w:rPr>
                <w:rFonts w:ascii="Arial Narrow" w:eastAsia="Times New Roman" w:hAnsi="Arial Narrow" w:cs="Calibri"/>
                <w:color w:val="000000"/>
                <w:sz w:val="20"/>
                <w:szCs w:val="20"/>
                <w:lang w:val="es-MX" w:eastAsia="es-MX"/>
              </w:rPr>
            </w:pPr>
            <w:del w:id="680" w:author="Alex Valdivia" w:date="2025-08-26T11:01:00Z">
              <w:r w:rsidRPr="007C143F" w:rsidDel="007A47F6">
                <w:rPr>
                  <w:rFonts w:ascii="Arial Narrow" w:eastAsia="Times New Roman" w:hAnsi="Arial Narrow" w:cs="Calibri"/>
                  <w:color w:val="000000"/>
                  <w:sz w:val="20"/>
                  <w:szCs w:val="20"/>
                  <w:lang w:val="es-MX" w:eastAsia="es-MX"/>
                </w:rPr>
                <w:delText>10,808.02</w:delText>
              </w:r>
            </w:del>
          </w:p>
        </w:tc>
        <w:tc>
          <w:tcPr>
            <w:tcW w:w="1590" w:type="dxa"/>
            <w:tcBorders>
              <w:top w:val="nil"/>
              <w:left w:val="nil"/>
              <w:bottom w:val="single" w:sz="4" w:space="0" w:color="auto"/>
              <w:right w:val="single" w:sz="4" w:space="0" w:color="auto"/>
            </w:tcBorders>
            <w:shd w:val="clear" w:color="000000" w:fill="FFFFFF"/>
            <w:noWrap/>
            <w:vAlign w:val="bottom"/>
            <w:tcPrChange w:id="681"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2A9F799E" w14:textId="77777777" w:rsidR="007203FB" w:rsidRPr="007C143F" w:rsidRDefault="007203FB" w:rsidP="009969BF">
            <w:pPr>
              <w:rPr>
                <w:rFonts w:ascii="Arial Narrow" w:eastAsia="Times New Roman" w:hAnsi="Arial Narrow" w:cs="Calibri"/>
                <w:color w:val="000000"/>
                <w:sz w:val="20"/>
                <w:szCs w:val="20"/>
                <w:lang w:val="es-MX" w:eastAsia="es-MX"/>
              </w:rPr>
            </w:pPr>
            <w:del w:id="682" w:author="Alex Valdivia" w:date="2025-08-26T11:01:00Z">
              <w:r w:rsidRPr="007C143F" w:rsidDel="007A47F6">
                <w:rPr>
                  <w:rFonts w:ascii="Arial Narrow" w:eastAsia="Times New Roman" w:hAnsi="Arial Narrow" w:cs="Calibri"/>
                  <w:color w:val="000000"/>
                  <w:sz w:val="20"/>
                  <w:szCs w:val="20"/>
                  <w:lang w:val="es-MX" w:eastAsia="es-MX"/>
                </w:rPr>
                <w:delText>10/agosto/2026</w:delText>
              </w:r>
            </w:del>
          </w:p>
        </w:tc>
        <w:tc>
          <w:tcPr>
            <w:tcW w:w="1862" w:type="dxa"/>
            <w:tcBorders>
              <w:top w:val="nil"/>
              <w:left w:val="nil"/>
              <w:bottom w:val="single" w:sz="4" w:space="0" w:color="auto"/>
              <w:right w:val="single" w:sz="4" w:space="0" w:color="auto"/>
            </w:tcBorders>
            <w:shd w:val="clear" w:color="000000" w:fill="FFFFFF"/>
            <w:noWrap/>
            <w:vAlign w:val="bottom"/>
            <w:tcPrChange w:id="683"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43096576" w14:textId="77777777" w:rsidR="007203FB" w:rsidRPr="007C143F" w:rsidRDefault="007203FB" w:rsidP="009969BF">
            <w:pPr>
              <w:rPr>
                <w:rFonts w:ascii="Arial Narrow" w:eastAsia="Times New Roman" w:hAnsi="Arial Narrow" w:cs="Calibri"/>
                <w:color w:val="000000"/>
                <w:sz w:val="20"/>
                <w:szCs w:val="20"/>
                <w:lang w:val="es-MX" w:eastAsia="es-MX"/>
              </w:rPr>
            </w:pPr>
            <w:del w:id="684" w:author="Alex Valdivia" w:date="2025-08-26T11:01:00Z">
              <w:r w:rsidRPr="007C143F" w:rsidDel="007A47F6">
                <w:rPr>
                  <w:rFonts w:ascii="Arial Narrow" w:eastAsia="Times New Roman" w:hAnsi="Arial Narrow" w:cs="Calibri"/>
                  <w:color w:val="000000"/>
                  <w:sz w:val="20"/>
                  <w:szCs w:val="20"/>
                  <w:lang w:val="es-MX" w:eastAsia="es-MX"/>
                </w:rPr>
                <w:delText>Etapa de Egreso</w:delText>
              </w:r>
            </w:del>
          </w:p>
        </w:tc>
      </w:tr>
      <w:tr w:rsidR="007203FB" w:rsidRPr="007C143F" w14:paraId="3F2ABA75" w14:textId="77777777" w:rsidTr="007A47F6">
        <w:tblPrEx>
          <w:tblW w:w="11410" w:type="dxa"/>
          <w:tblInd w:w="-497" w:type="dxa"/>
          <w:tblCellMar>
            <w:left w:w="70" w:type="dxa"/>
            <w:right w:w="70" w:type="dxa"/>
          </w:tblCellMar>
          <w:tblPrExChange w:id="685" w:author="Alex Valdivia" w:date="2025-08-26T11:01:00Z">
            <w:tblPrEx>
              <w:tblW w:w="11410" w:type="dxa"/>
              <w:tblInd w:w="-497" w:type="dxa"/>
              <w:tblCellMar>
                <w:left w:w="70" w:type="dxa"/>
                <w:right w:w="70" w:type="dxa"/>
              </w:tblCellMar>
            </w:tblPrEx>
          </w:tblPrExChange>
        </w:tblPrEx>
        <w:trPr>
          <w:trHeight w:val="283"/>
          <w:trPrChange w:id="686"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687"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67E56301" w14:textId="77777777" w:rsidR="007203FB" w:rsidRPr="007C143F" w:rsidRDefault="007203FB" w:rsidP="009969BF">
            <w:pPr>
              <w:rPr>
                <w:rFonts w:ascii="Arial Narrow" w:eastAsia="Times New Roman" w:hAnsi="Arial Narrow" w:cs="Calibri"/>
                <w:color w:val="000000"/>
                <w:sz w:val="20"/>
                <w:szCs w:val="20"/>
                <w:lang w:val="es-MX" w:eastAsia="es-MX"/>
              </w:rPr>
            </w:pPr>
            <w:del w:id="688" w:author="Alex Valdivia" w:date="2025-08-26T11:01:00Z">
              <w:r w:rsidRPr="007C143F" w:rsidDel="007A47F6">
                <w:rPr>
                  <w:rFonts w:ascii="Arial Narrow" w:eastAsia="Times New Roman" w:hAnsi="Arial Narrow" w:cs="Calibri"/>
                  <w:color w:val="000000"/>
                  <w:sz w:val="20"/>
                  <w:szCs w:val="20"/>
                  <w:lang w:val="es-MX" w:eastAsia="es-MX"/>
                </w:rPr>
                <w:delText>2</w:delText>
              </w:r>
            </w:del>
          </w:p>
        </w:tc>
        <w:tc>
          <w:tcPr>
            <w:tcW w:w="993" w:type="dxa"/>
            <w:tcBorders>
              <w:top w:val="nil"/>
              <w:left w:val="nil"/>
              <w:bottom w:val="single" w:sz="4" w:space="0" w:color="auto"/>
              <w:right w:val="single" w:sz="4" w:space="0" w:color="auto"/>
            </w:tcBorders>
            <w:shd w:val="clear" w:color="000000" w:fill="FFFFFF"/>
            <w:noWrap/>
            <w:vAlign w:val="bottom"/>
            <w:tcPrChange w:id="689"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66141326" w14:textId="77777777" w:rsidR="007203FB" w:rsidRPr="007C143F" w:rsidRDefault="007203FB" w:rsidP="009969BF">
            <w:pPr>
              <w:rPr>
                <w:rFonts w:ascii="Arial Narrow" w:eastAsia="Times New Roman" w:hAnsi="Arial Narrow" w:cs="Calibri"/>
                <w:color w:val="000000"/>
                <w:sz w:val="20"/>
                <w:szCs w:val="20"/>
                <w:lang w:val="es-MX" w:eastAsia="es-MX"/>
              </w:rPr>
            </w:pPr>
            <w:del w:id="690"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691"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2B2F8753" w14:textId="77777777" w:rsidR="007203FB" w:rsidRPr="007C143F" w:rsidRDefault="007203FB" w:rsidP="009969BF">
            <w:pPr>
              <w:rPr>
                <w:rFonts w:ascii="Arial Narrow" w:eastAsia="Times New Roman" w:hAnsi="Arial Narrow" w:cs="Calibri"/>
                <w:color w:val="000000"/>
                <w:sz w:val="20"/>
                <w:szCs w:val="20"/>
                <w:lang w:val="es-MX" w:eastAsia="es-MX"/>
              </w:rPr>
            </w:pPr>
            <w:del w:id="692" w:author="Alex Valdivia" w:date="2025-08-26T11:01:00Z">
              <w:r w:rsidRPr="007C143F" w:rsidDel="007A47F6">
                <w:rPr>
                  <w:rFonts w:ascii="Arial Narrow" w:eastAsia="Times New Roman" w:hAnsi="Arial Narrow" w:cs="Calibri"/>
                  <w:color w:val="000000"/>
                  <w:sz w:val="20"/>
                  <w:szCs w:val="20"/>
                  <w:lang w:val="es-MX" w:eastAsia="es-MX"/>
                </w:rPr>
                <w:delText xml:space="preserve">193,711.58 </w:delText>
              </w:r>
            </w:del>
          </w:p>
        </w:tc>
        <w:tc>
          <w:tcPr>
            <w:tcW w:w="992" w:type="dxa"/>
            <w:tcBorders>
              <w:top w:val="nil"/>
              <w:left w:val="nil"/>
              <w:bottom w:val="single" w:sz="4" w:space="0" w:color="auto"/>
              <w:right w:val="single" w:sz="4" w:space="0" w:color="auto"/>
            </w:tcBorders>
            <w:shd w:val="clear" w:color="000000" w:fill="FFFFFF"/>
            <w:noWrap/>
            <w:vAlign w:val="bottom"/>
            <w:tcPrChange w:id="693"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596751EB" w14:textId="77777777" w:rsidR="007203FB" w:rsidRPr="007C143F" w:rsidRDefault="007203FB" w:rsidP="009969BF">
            <w:pPr>
              <w:rPr>
                <w:rFonts w:ascii="Arial Narrow" w:eastAsia="Times New Roman" w:hAnsi="Arial Narrow" w:cs="Calibri"/>
                <w:color w:val="000000"/>
                <w:sz w:val="20"/>
                <w:szCs w:val="20"/>
                <w:lang w:val="es-MX" w:eastAsia="es-MX"/>
              </w:rPr>
            </w:pPr>
            <w:del w:id="694" w:author="Alex Valdivia" w:date="2025-08-26T11:01:00Z">
              <w:r w:rsidRPr="007C143F" w:rsidDel="007A47F6">
                <w:rPr>
                  <w:rFonts w:ascii="Arial Narrow" w:eastAsia="Times New Roman" w:hAnsi="Arial Narrow" w:cs="Calibri"/>
                  <w:color w:val="000000"/>
                  <w:sz w:val="20"/>
                  <w:szCs w:val="20"/>
                  <w:lang w:val="es-MX" w:eastAsia="es-MX"/>
                </w:rPr>
                <w:delText xml:space="preserve">6,844.18 </w:delText>
              </w:r>
            </w:del>
          </w:p>
        </w:tc>
        <w:tc>
          <w:tcPr>
            <w:tcW w:w="851" w:type="dxa"/>
            <w:tcBorders>
              <w:top w:val="nil"/>
              <w:left w:val="nil"/>
              <w:bottom w:val="single" w:sz="4" w:space="0" w:color="auto"/>
              <w:right w:val="single" w:sz="4" w:space="0" w:color="auto"/>
            </w:tcBorders>
            <w:shd w:val="clear" w:color="000000" w:fill="FFFFFF"/>
            <w:noWrap/>
            <w:vAlign w:val="bottom"/>
            <w:tcPrChange w:id="695"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6BBE8B3F" w14:textId="77777777" w:rsidR="007203FB" w:rsidRPr="007C143F" w:rsidRDefault="007203FB" w:rsidP="009969BF">
            <w:pPr>
              <w:rPr>
                <w:rFonts w:ascii="Arial Narrow" w:eastAsia="Times New Roman" w:hAnsi="Arial Narrow" w:cs="Calibri"/>
                <w:color w:val="000000"/>
                <w:sz w:val="20"/>
                <w:szCs w:val="20"/>
                <w:lang w:val="es-MX" w:eastAsia="es-MX"/>
              </w:rPr>
            </w:pPr>
            <w:del w:id="696"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697"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07F0D8CA" w14:textId="77777777" w:rsidR="007203FB" w:rsidRPr="007C143F" w:rsidRDefault="007203FB" w:rsidP="009969BF">
            <w:pPr>
              <w:rPr>
                <w:rFonts w:ascii="Arial Narrow" w:eastAsia="Times New Roman" w:hAnsi="Arial Narrow" w:cs="Calibri"/>
                <w:color w:val="000000"/>
                <w:sz w:val="20"/>
                <w:szCs w:val="20"/>
                <w:lang w:val="es-MX" w:eastAsia="es-MX"/>
              </w:rPr>
            </w:pPr>
            <w:del w:id="698"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699"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3DB97C40" w14:textId="77777777" w:rsidR="007203FB" w:rsidRPr="007C143F" w:rsidRDefault="007203FB" w:rsidP="009969BF">
            <w:pPr>
              <w:rPr>
                <w:rFonts w:ascii="Arial Narrow" w:eastAsia="Times New Roman" w:hAnsi="Arial Narrow" w:cs="Calibri"/>
                <w:color w:val="000000"/>
                <w:sz w:val="20"/>
                <w:szCs w:val="20"/>
                <w:lang w:val="es-MX" w:eastAsia="es-MX"/>
              </w:rPr>
            </w:pPr>
            <w:del w:id="700" w:author="Alex Valdivia" w:date="2025-08-26T11:01:00Z">
              <w:r w:rsidRPr="007C143F" w:rsidDel="007A47F6">
                <w:rPr>
                  <w:rFonts w:ascii="Arial Narrow" w:eastAsia="Times New Roman" w:hAnsi="Arial Narrow" w:cs="Calibri"/>
                  <w:color w:val="000000"/>
                  <w:sz w:val="20"/>
                  <w:szCs w:val="20"/>
                  <w:lang w:val="es-MX" w:eastAsia="es-MX"/>
                </w:rPr>
                <w:delText xml:space="preserve">3,067.10 </w:delText>
              </w:r>
            </w:del>
          </w:p>
        </w:tc>
        <w:tc>
          <w:tcPr>
            <w:tcW w:w="851" w:type="dxa"/>
            <w:tcBorders>
              <w:top w:val="nil"/>
              <w:left w:val="nil"/>
              <w:bottom w:val="single" w:sz="4" w:space="0" w:color="auto"/>
              <w:right w:val="single" w:sz="4" w:space="0" w:color="auto"/>
            </w:tcBorders>
            <w:shd w:val="clear" w:color="000000" w:fill="FFFFFF"/>
            <w:noWrap/>
            <w:vAlign w:val="bottom"/>
            <w:tcPrChange w:id="701"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0FE065F0" w14:textId="77777777" w:rsidR="007203FB" w:rsidRPr="007C143F" w:rsidRDefault="007203FB" w:rsidP="009969BF">
            <w:pPr>
              <w:rPr>
                <w:rFonts w:ascii="Arial Narrow" w:eastAsia="Times New Roman" w:hAnsi="Arial Narrow" w:cs="Calibri"/>
                <w:color w:val="000000"/>
                <w:sz w:val="20"/>
                <w:szCs w:val="20"/>
                <w:lang w:val="es-MX" w:eastAsia="es-MX"/>
              </w:rPr>
            </w:pPr>
            <w:del w:id="702" w:author="Alex Valdivia" w:date="2025-08-26T11:01:00Z">
              <w:r w:rsidRPr="007C143F" w:rsidDel="007A47F6">
                <w:rPr>
                  <w:rFonts w:ascii="Arial Narrow" w:eastAsia="Times New Roman" w:hAnsi="Arial Narrow" w:cs="Calibri"/>
                  <w:color w:val="000000"/>
                  <w:sz w:val="20"/>
                  <w:szCs w:val="20"/>
                  <w:lang w:val="es-MX" w:eastAsia="es-MX"/>
                </w:rPr>
                <w:delText xml:space="preserve">490.74 </w:delText>
              </w:r>
            </w:del>
          </w:p>
        </w:tc>
        <w:tc>
          <w:tcPr>
            <w:tcW w:w="870" w:type="dxa"/>
            <w:tcBorders>
              <w:top w:val="nil"/>
              <w:left w:val="nil"/>
              <w:bottom w:val="single" w:sz="4" w:space="0" w:color="auto"/>
              <w:right w:val="single" w:sz="4" w:space="0" w:color="auto"/>
            </w:tcBorders>
            <w:shd w:val="clear" w:color="000000" w:fill="FFFFFF"/>
            <w:noWrap/>
            <w:tcPrChange w:id="703"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2EB374FE" w14:textId="77777777" w:rsidR="007203FB" w:rsidRPr="007C143F" w:rsidRDefault="007203FB" w:rsidP="009969BF">
            <w:pPr>
              <w:rPr>
                <w:rFonts w:ascii="Arial Narrow" w:eastAsia="Times New Roman" w:hAnsi="Arial Narrow" w:cs="Calibri"/>
                <w:color w:val="000000"/>
                <w:sz w:val="20"/>
                <w:szCs w:val="20"/>
                <w:lang w:val="es-MX" w:eastAsia="es-MX"/>
              </w:rPr>
            </w:pPr>
            <w:del w:id="704" w:author="Alex Valdivia" w:date="2025-08-26T11:01:00Z">
              <w:r w:rsidRPr="007C143F" w:rsidDel="007A47F6">
                <w:rPr>
                  <w:rFonts w:ascii="Arial Narrow" w:eastAsia="Times New Roman" w:hAnsi="Arial Narrow" w:cs="Calibri"/>
                  <w:color w:val="000000"/>
                  <w:sz w:val="20"/>
                  <w:szCs w:val="20"/>
                  <w:lang w:val="es-MX" w:eastAsia="es-MX"/>
                </w:rPr>
                <w:delText>10,808.02</w:delText>
              </w:r>
            </w:del>
          </w:p>
        </w:tc>
        <w:tc>
          <w:tcPr>
            <w:tcW w:w="1590" w:type="dxa"/>
            <w:tcBorders>
              <w:top w:val="nil"/>
              <w:left w:val="nil"/>
              <w:bottom w:val="single" w:sz="4" w:space="0" w:color="auto"/>
              <w:right w:val="single" w:sz="4" w:space="0" w:color="auto"/>
            </w:tcBorders>
            <w:shd w:val="clear" w:color="000000" w:fill="FFFFFF"/>
            <w:noWrap/>
            <w:vAlign w:val="bottom"/>
            <w:tcPrChange w:id="705"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359BEEB8" w14:textId="77777777" w:rsidR="007203FB" w:rsidRPr="007C143F" w:rsidRDefault="007203FB" w:rsidP="009969BF">
            <w:pPr>
              <w:rPr>
                <w:rFonts w:ascii="Arial Narrow" w:eastAsia="Times New Roman" w:hAnsi="Arial Narrow" w:cs="Calibri"/>
                <w:color w:val="000000"/>
                <w:sz w:val="20"/>
                <w:szCs w:val="20"/>
                <w:lang w:val="es-MX" w:eastAsia="es-MX"/>
              </w:rPr>
            </w:pPr>
            <w:del w:id="706" w:author="Alex Valdivia" w:date="2025-08-26T11:01:00Z">
              <w:r w:rsidRPr="007C143F" w:rsidDel="007A47F6">
                <w:rPr>
                  <w:rFonts w:ascii="Arial Narrow" w:eastAsia="Times New Roman" w:hAnsi="Arial Narrow" w:cs="Calibri"/>
                  <w:color w:val="000000"/>
                  <w:sz w:val="20"/>
                  <w:szCs w:val="20"/>
                  <w:lang w:val="es-MX" w:eastAsia="es-MX"/>
                </w:rPr>
                <w:delText>10/septiembre/2026</w:delText>
              </w:r>
            </w:del>
          </w:p>
        </w:tc>
        <w:tc>
          <w:tcPr>
            <w:tcW w:w="1862" w:type="dxa"/>
            <w:tcBorders>
              <w:top w:val="nil"/>
              <w:left w:val="nil"/>
              <w:bottom w:val="single" w:sz="4" w:space="0" w:color="auto"/>
              <w:right w:val="single" w:sz="4" w:space="0" w:color="auto"/>
            </w:tcBorders>
            <w:shd w:val="clear" w:color="000000" w:fill="FFFFFF"/>
            <w:noWrap/>
            <w:vAlign w:val="bottom"/>
            <w:tcPrChange w:id="707"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3A21D665" w14:textId="77777777" w:rsidR="007203FB" w:rsidRPr="007C143F" w:rsidRDefault="007203FB" w:rsidP="009969BF">
            <w:pPr>
              <w:rPr>
                <w:rFonts w:ascii="Arial Narrow" w:eastAsia="Times New Roman" w:hAnsi="Arial Narrow" w:cs="Calibri"/>
                <w:color w:val="000000"/>
                <w:sz w:val="20"/>
                <w:szCs w:val="20"/>
                <w:lang w:val="es-MX" w:eastAsia="es-MX"/>
              </w:rPr>
            </w:pPr>
            <w:del w:id="708" w:author="Alex Valdivia" w:date="2025-08-26T11:01:00Z">
              <w:r w:rsidRPr="007C143F" w:rsidDel="007A47F6">
                <w:rPr>
                  <w:rFonts w:ascii="Arial Narrow" w:eastAsia="Times New Roman" w:hAnsi="Arial Narrow" w:cs="Calibri"/>
                  <w:color w:val="000000"/>
                  <w:sz w:val="20"/>
                  <w:szCs w:val="20"/>
                  <w:lang w:val="es-MX" w:eastAsia="es-MX"/>
                </w:rPr>
                <w:delText>Etapa de Egreso</w:delText>
              </w:r>
            </w:del>
          </w:p>
        </w:tc>
      </w:tr>
      <w:tr w:rsidR="007203FB" w:rsidRPr="007C143F" w14:paraId="04D36C27" w14:textId="77777777" w:rsidTr="007A47F6">
        <w:tblPrEx>
          <w:tblW w:w="11410" w:type="dxa"/>
          <w:tblInd w:w="-497" w:type="dxa"/>
          <w:tblCellMar>
            <w:left w:w="70" w:type="dxa"/>
            <w:right w:w="70" w:type="dxa"/>
          </w:tblCellMar>
          <w:tblPrExChange w:id="709" w:author="Alex Valdivia" w:date="2025-08-26T11:01:00Z">
            <w:tblPrEx>
              <w:tblW w:w="11410" w:type="dxa"/>
              <w:tblInd w:w="-497" w:type="dxa"/>
              <w:tblCellMar>
                <w:left w:w="70" w:type="dxa"/>
                <w:right w:w="70" w:type="dxa"/>
              </w:tblCellMar>
            </w:tblPrEx>
          </w:tblPrExChange>
        </w:tblPrEx>
        <w:trPr>
          <w:trHeight w:val="283"/>
          <w:trPrChange w:id="710"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711"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653FE535" w14:textId="77777777" w:rsidR="007203FB" w:rsidRPr="007C143F" w:rsidRDefault="007203FB" w:rsidP="009969BF">
            <w:pPr>
              <w:rPr>
                <w:rFonts w:ascii="Arial Narrow" w:eastAsia="Times New Roman" w:hAnsi="Arial Narrow" w:cs="Calibri"/>
                <w:color w:val="000000"/>
                <w:sz w:val="20"/>
                <w:szCs w:val="20"/>
                <w:lang w:val="es-MX" w:eastAsia="es-MX"/>
              </w:rPr>
            </w:pPr>
            <w:del w:id="712" w:author="Alex Valdivia" w:date="2025-08-26T11:01:00Z">
              <w:r w:rsidRPr="007C143F" w:rsidDel="007A47F6">
                <w:rPr>
                  <w:rFonts w:ascii="Arial Narrow" w:eastAsia="Times New Roman" w:hAnsi="Arial Narrow" w:cs="Calibri"/>
                  <w:color w:val="000000"/>
                  <w:sz w:val="20"/>
                  <w:szCs w:val="20"/>
                  <w:lang w:val="es-MX" w:eastAsia="es-MX"/>
                </w:rPr>
                <w:delText>3</w:delText>
              </w:r>
            </w:del>
          </w:p>
        </w:tc>
        <w:tc>
          <w:tcPr>
            <w:tcW w:w="993" w:type="dxa"/>
            <w:tcBorders>
              <w:top w:val="nil"/>
              <w:left w:val="nil"/>
              <w:bottom w:val="single" w:sz="4" w:space="0" w:color="auto"/>
              <w:right w:val="single" w:sz="4" w:space="0" w:color="auto"/>
            </w:tcBorders>
            <w:shd w:val="clear" w:color="000000" w:fill="FFFFFF"/>
            <w:noWrap/>
            <w:vAlign w:val="bottom"/>
            <w:tcPrChange w:id="713"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5F48FFC3" w14:textId="77777777" w:rsidR="007203FB" w:rsidRPr="007C143F" w:rsidRDefault="007203FB" w:rsidP="009969BF">
            <w:pPr>
              <w:rPr>
                <w:rFonts w:ascii="Arial Narrow" w:eastAsia="Times New Roman" w:hAnsi="Arial Narrow" w:cs="Calibri"/>
                <w:color w:val="000000"/>
                <w:sz w:val="20"/>
                <w:szCs w:val="20"/>
                <w:lang w:val="es-MX" w:eastAsia="es-MX"/>
              </w:rPr>
            </w:pPr>
            <w:del w:id="714"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715"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0E88D00F" w14:textId="77777777" w:rsidR="007203FB" w:rsidRPr="007C143F" w:rsidRDefault="007203FB" w:rsidP="009969BF">
            <w:pPr>
              <w:rPr>
                <w:rFonts w:ascii="Arial Narrow" w:eastAsia="Times New Roman" w:hAnsi="Arial Narrow" w:cs="Calibri"/>
                <w:color w:val="000000"/>
                <w:sz w:val="20"/>
                <w:szCs w:val="20"/>
                <w:lang w:val="es-MX" w:eastAsia="es-MX"/>
              </w:rPr>
            </w:pPr>
            <w:del w:id="716" w:author="Alex Valdivia" w:date="2025-08-26T11:01:00Z">
              <w:r w:rsidRPr="007C143F" w:rsidDel="007A47F6">
                <w:rPr>
                  <w:rFonts w:ascii="Arial Narrow" w:eastAsia="Times New Roman" w:hAnsi="Arial Narrow" w:cs="Calibri"/>
                  <w:color w:val="000000"/>
                  <w:sz w:val="20"/>
                  <w:szCs w:val="20"/>
                  <w:lang w:val="es-MX" w:eastAsia="es-MX"/>
                </w:rPr>
                <w:delText xml:space="preserve">186,867.40 </w:delText>
              </w:r>
            </w:del>
          </w:p>
        </w:tc>
        <w:tc>
          <w:tcPr>
            <w:tcW w:w="992" w:type="dxa"/>
            <w:tcBorders>
              <w:top w:val="nil"/>
              <w:left w:val="nil"/>
              <w:bottom w:val="single" w:sz="4" w:space="0" w:color="auto"/>
              <w:right w:val="single" w:sz="4" w:space="0" w:color="auto"/>
            </w:tcBorders>
            <w:shd w:val="clear" w:color="000000" w:fill="FFFFFF"/>
            <w:noWrap/>
            <w:vAlign w:val="bottom"/>
            <w:tcPrChange w:id="717"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31A2785C" w14:textId="77777777" w:rsidR="007203FB" w:rsidRPr="007C143F" w:rsidRDefault="007203FB" w:rsidP="009969BF">
            <w:pPr>
              <w:rPr>
                <w:rFonts w:ascii="Arial Narrow" w:eastAsia="Times New Roman" w:hAnsi="Arial Narrow" w:cs="Calibri"/>
                <w:color w:val="000000"/>
                <w:sz w:val="20"/>
                <w:szCs w:val="20"/>
                <w:lang w:val="es-MX" w:eastAsia="es-MX"/>
              </w:rPr>
            </w:pPr>
            <w:del w:id="718" w:author="Alex Valdivia" w:date="2025-08-26T11:01:00Z">
              <w:r w:rsidRPr="007C143F" w:rsidDel="007A47F6">
                <w:rPr>
                  <w:rFonts w:ascii="Arial Narrow" w:eastAsia="Times New Roman" w:hAnsi="Arial Narrow" w:cs="Calibri"/>
                  <w:color w:val="000000"/>
                  <w:sz w:val="20"/>
                  <w:szCs w:val="20"/>
                  <w:lang w:val="es-MX" w:eastAsia="es-MX"/>
                </w:rPr>
                <w:delText xml:space="preserve">6,969.89 </w:delText>
              </w:r>
            </w:del>
          </w:p>
        </w:tc>
        <w:tc>
          <w:tcPr>
            <w:tcW w:w="851" w:type="dxa"/>
            <w:tcBorders>
              <w:top w:val="nil"/>
              <w:left w:val="nil"/>
              <w:bottom w:val="single" w:sz="4" w:space="0" w:color="auto"/>
              <w:right w:val="single" w:sz="4" w:space="0" w:color="auto"/>
            </w:tcBorders>
            <w:shd w:val="clear" w:color="000000" w:fill="FFFFFF"/>
            <w:noWrap/>
            <w:vAlign w:val="bottom"/>
            <w:tcPrChange w:id="719"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40F04201" w14:textId="77777777" w:rsidR="007203FB" w:rsidRPr="007C143F" w:rsidRDefault="007203FB" w:rsidP="009969BF">
            <w:pPr>
              <w:rPr>
                <w:rFonts w:ascii="Arial Narrow" w:eastAsia="Times New Roman" w:hAnsi="Arial Narrow" w:cs="Calibri"/>
                <w:color w:val="000000"/>
                <w:sz w:val="20"/>
                <w:szCs w:val="20"/>
                <w:lang w:val="es-MX" w:eastAsia="es-MX"/>
              </w:rPr>
            </w:pPr>
            <w:del w:id="720"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721"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5C20FF5F" w14:textId="77777777" w:rsidR="007203FB" w:rsidRPr="007C143F" w:rsidRDefault="007203FB" w:rsidP="009969BF">
            <w:pPr>
              <w:rPr>
                <w:rFonts w:ascii="Arial Narrow" w:eastAsia="Times New Roman" w:hAnsi="Arial Narrow" w:cs="Calibri"/>
                <w:color w:val="000000"/>
                <w:sz w:val="20"/>
                <w:szCs w:val="20"/>
                <w:lang w:val="es-MX" w:eastAsia="es-MX"/>
              </w:rPr>
            </w:pPr>
            <w:del w:id="722"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723"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78F1C5A3" w14:textId="77777777" w:rsidR="007203FB" w:rsidRPr="007C143F" w:rsidRDefault="007203FB" w:rsidP="009969BF">
            <w:pPr>
              <w:rPr>
                <w:rFonts w:ascii="Arial Narrow" w:eastAsia="Times New Roman" w:hAnsi="Arial Narrow" w:cs="Calibri"/>
                <w:color w:val="000000"/>
                <w:sz w:val="20"/>
                <w:szCs w:val="20"/>
                <w:lang w:val="es-MX" w:eastAsia="es-MX"/>
              </w:rPr>
            </w:pPr>
            <w:del w:id="724" w:author="Alex Valdivia" w:date="2025-08-26T11:01:00Z">
              <w:r w:rsidRPr="007C143F" w:rsidDel="007A47F6">
                <w:rPr>
                  <w:rFonts w:ascii="Arial Narrow" w:eastAsia="Times New Roman" w:hAnsi="Arial Narrow" w:cs="Calibri"/>
                  <w:color w:val="000000"/>
                  <w:sz w:val="20"/>
                  <w:szCs w:val="20"/>
                  <w:lang w:val="es-MX" w:eastAsia="es-MX"/>
                </w:rPr>
                <w:delText xml:space="preserve">2,958.73 </w:delText>
              </w:r>
            </w:del>
          </w:p>
        </w:tc>
        <w:tc>
          <w:tcPr>
            <w:tcW w:w="851" w:type="dxa"/>
            <w:tcBorders>
              <w:top w:val="nil"/>
              <w:left w:val="nil"/>
              <w:bottom w:val="single" w:sz="4" w:space="0" w:color="auto"/>
              <w:right w:val="single" w:sz="4" w:space="0" w:color="auto"/>
            </w:tcBorders>
            <w:shd w:val="clear" w:color="000000" w:fill="FFFFFF"/>
            <w:noWrap/>
            <w:vAlign w:val="bottom"/>
            <w:tcPrChange w:id="725"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6E37EE28" w14:textId="77777777" w:rsidR="007203FB" w:rsidRPr="007C143F" w:rsidRDefault="007203FB" w:rsidP="009969BF">
            <w:pPr>
              <w:rPr>
                <w:rFonts w:ascii="Arial Narrow" w:eastAsia="Times New Roman" w:hAnsi="Arial Narrow" w:cs="Calibri"/>
                <w:color w:val="000000"/>
                <w:sz w:val="20"/>
                <w:szCs w:val="20"/>
                <w:lang w:val="es-MX" w:eastAsia="es-MX"/>
              </w:rPr>
            </w:pPr>
            <w:del w:id="726" w:author="Alex Valdivia" w:date="2025-08-26T11:01:00Z">
              <w:r w:rsidRPr="007C143F" w:rsidDel="007A47F6">
                <w:rPr>
                  <w:rFonts w:ascii="Arial Narrow" w:eastAsia="Times New Roman" w:hAnsi="Arial Narrow" w:cs="Calibri"/>
                  <w:color w:val="000000"/>
                  <w:sz w:val="20"/>
                  <w:szCs w:val="20"/>
                  <w:lang w:val="es-MX" w:eastAsia="es-MX"/>
                </w:rPr>
                <w:delText xml:space="preserve">473.40 </w:delText>
              </w:r>
            </w:del>
          </w:p>
        </w:tc>
        <w:tc>
          <w:tcPr>
            <w:tcW w:w="870" w:type="dxa"/>
            <w:tcBorders>
              <w:top w:val="nil"/>
              <w:left w:val="nil"/>
              <w:bottom w:val="single" w:sz="4" w:space="0" w:color="auto"/>
              <w:right w:val="single" w:sz="4" w:space="0" w:color="auto"/>
            </w:tcBorders>
            <w:shd w:val="clear" w:color="000000" w:fill="FFFFFF"/>
            <w:noWrap/>
            <w:tcPrChange w:id="727"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72B85CC1" w14:textId="77777777" w:rsidR="007203FB" w:rsidRPr="007C143F" w:rsidRDefault="007203FB" w:rsidP="009969BF">
            <w:pPr>
              <w:rPr>
                <w:rFonts w:ascii="Arial Narrow" w:eastAsia="Times New Roman" w:hAnsi="Arial Narrow" w:cs="Calibri"/>
                <w:color w:val="000000"/>
                <w:sz w:val="20"/>
                <w:szCs w:val="20"/>
                <w:lang w:val="es-MX" w:eastAsia="es-MX"/>
              </w:rPr>
            </w:pPr>
            <w:del w:id="728" w:author="Alex Valdivia" w:date="2025-08-26T11:01:00Z">
              <w:r w:rsidRPr="007C143F" w:rsidDel="007A47F6">
                <w:rPr>
                  <w:rFonts w:ascii="Arial Narrow" w:eastAsia="Times New Roman" w:hAnsi="Arial Narrow" w:cs="Calibri"/>
                  <w:color w:val="000000"/>
                  <w:sz w:val="20"/>
                  <w:szCs w:val="20"/>
                  <w:lang w:val="es-MX" w:eastAsia="es-MX"/>
                </w:rPr>
                <w:delText>10,808.02</w:delText>
              </w:r>
            </w:del>
          </w:p>
        </w:tc>
        <w:tc>
          <w:tcPr>
            <w:tcW w:w="1590" w:type="dxa"/>
            <w:tcBorders>
              <w:top w:val="nil"/>
              <w:left w:val="nil"/>
              <w:bottom w:val="single" w:sz="4" w:space="0" w:color="auto"/>
              <w:right w:val="single" w:sz="4" w:space="0" w:color="auto"/>
            </w:tcBorders>
            <w:shd w:val="clear" w:color="000000" w:fill="FFFFFF"/>
            <w:noWrap/>
            <w:vAlign w:val="bottom"/>
            <w:tcPrChange w:id="729"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25CB4B6E" w14:textId="77777777" w:rsidR="007203FB" w:rsidRPr="007C143F" w:rsidRDefault="007203FB" w:rsidP="009969BF">
            <w:pPr>
              <w:rPr>
                <w:rFonts w:ascii="Arial Narrow" w:eastAsia="Times New Roman" w:hAnsi="Arial Narrow" w:cs="Calibri"/>
                <w:color w:val="000000"/>
                <w:sz w:val="20"/>
                <w:szCs w:val="20"/>
                <w:lang w:val="es-MX" w:eastAsia="es-MX"/>
              </w:rPr>
            </w:pPr>
            <w:del w:id="730" w:author="Alex Valdivia" w:date="2025-08-26T11:01:00Z">
              <w:r w:rsidRPr="007C143F" w:rsidDel="007A47F6">
                <w:rPr>
                  <w:rFonts w:ascii="Arial Narrow" w:eastAsia="Times New Roman" w:hAnsi="Arial Narrow" w:cs="Calibri"/>
                  <w:color w:val="000000"/>
                  <w:sz w:val="20"/>
                  <w:szCs w:val="20"/>
                  <w:lang w:val="es-MX" w:eastAsia="es-MX"/>
                </w:rPr>
                <w:delText>10/octubre/2026</w:delText>
              </w:r>
            </w:del>
          </w:p>
        </w:tc>
        <w:tc>
          <w:tcPr>
            <w:tcW w:w="1862" w:type="dxa"/>
            <w:tcBorders>
              <w:top w:val="nil"/>
              <w:left w:val="nil"/>
              <w:bottom w:val="single" w:sz="4" w:space="0" w:color="auto"/>
              <w:right w:val="single" w:sz="4" w:space="0" w:color="auto"/>
            </w:tcBorders>
            <w:shd w:val="clear" w:color="000000" w:fill="FFFFFF"/>
            <w:noWrap/>
            <w:vAlign w:val="bottom"/>
            <w:tcPrChange w:id="731"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0319836C" w14:textId="77777777" w:rsidR="007203FB" w:rsidRPr="007C143F" w:rsidRDefault="007203FB" w:rsidP="009969BF">
            <w:pPr>
              <w:rPr>
                <w:rFonts w:ascii="Arial Narrow" w:eastAsia="Times New Roman" w:hAnsi="Arial Narrow" w:cs="Calibri"/>
                <w:color w:val="000000"/>
                <w:sz w:val="20"/>
                <w:szCs w:val="20"/>
                <w:lang w:val="es-MX" w:eastAsia="es-MX"/>
              </w:rPr>
            </w:pPr>
            <w:del w:id="732" w:author="Alex Valdivia" w:date="2025-08-26T11:01:00Z">
              <w:r w:rsidRPr="007C143F" w:rsidDel="007A47F6">
                <w:rPr>
                  <w:rFonts w:ascii="Arial Narrow" w:eastAsia="Times New Roman" w:hAnsi="Arial Narrow" w:cs="Calibri"/>
                  <w:color w:val="000000"/>
                  <w:sz w:val="20"/>
                  <w:szCs w:val="20"/>
                  <w:lang w:val="es-MX" w:eastAsia="es-MX"/>
                </w:rPr>
                <w:delText>Etapa de Egreso</w:delText>
              </w:r>
            </w:del>
          </w:p>
        </w:tc>
      </w:tr>
      <w:tr w:rsidR="00390BF1" w:rsidRPr="007C143F" w14:paraId="0EE7B5E4" w14:textId="77777777" w:rsidTr="007A47F6">
        <w:tblPrEx>
          <w:tblW w:w="11410" w:type="dxa"/>
          <w:tblInd w:w="-497" w:type="dxa"/>
          <w:tblCellMar>
            <w:left w:w="70" w:type="dxa"/>
            <w:right w:w="70" w:type="dxa"/>
          </w:tblCellMar>
          <w:tblPrExChange w:id="733" w:author="Alex Valdivia" w:date="2025-08-26T11:01:00Z">
            <w:tblPrEx>
              <w:tblW w:w="11410" w:type="dxa"/>
              <w:tblInd w:w="-497" w:type="dxa"/>
              <w:tblCellMar>
                <w:left w:w="70" w:type="dxa"/>
                <w:right w:w="70" w:type="dxa"/>
              </w:tblCellMar>
            </w:tblPrEx>
          </w:tblPrExChange>
        </w:tblPrEx>
        <w:trPr>
          <w:trHeight w:val="283"/>
          <w:trPrChange w:id="734"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735"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3DE8C433" w14:textId="77777777" w:rsidR="00390BF1" w:rsidRPr="007C143F" w:rsidRDefault="00390BF1" w:rsidP="009969BF">
            <w:pPr>
              <w:rPr>
                <w:rFonts w:ascii="Arial Narrow" w:eastAsia="Times New Roman" w:hAnsi="Arial Narrow" w:cs="Calibri"/>
                <w:color w:val="000000"/>
                <w:sz w:val="20"/>
                <w:szCs w:val="20"/>
                <w:lang w:val="es-MX" w:eastAsia="es-MX"/>
              </w:rPr>
            </w:pPr>
            <w:del w:id="736" w:author="Alex Valdivia" w:date="2025-08-26T11:01:00Z">
              <w:r w:rsidRPr="007C143F" w:rsidDel="007A47F6">
                <w:rPr>
                  <w:rFonts w:ascii="Arial Narrow" w:eastAsia="Times New Roman" w:hAnsi="Arial Narrow" w:cs="Calibri"/>
                  <w:color w:val="000000"/>
                  <w:sz w:val="20"/>
                  <w:szCs w:val="20"/>
                  <w:lang w:val="es-MX" w:eastAsia="es-MX"/>
                </w:rPr>
                <w:delText>4</w:delText>
              </w:r>
            </w:del>
          </w:p>
        </w:tc>
        <w:tc>
          <w:tcPr>
            <w:tcW w:w="993" w:type="dxa"/>
            <w:tcBorders>
              <w:top w:val="nil"/>
              <w:left w:val="nil"/>
              <w:bottom w:val="single" w:sz="4" w:space="0" w:color="auto"/>
              <w:right w:val="single" w:sz="4" w:space="0" w:color="auto"/>
            </w:tcBorders>
            <w:shd w:val="clear" w:color="000000" w:fill="FFFFFF"/>
            <w:noWrap/>
            <w:vAlign w:val="bottom"/>
            <w:tcPrChange w:id="737"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25BBB38F" w14:textId="77777777" w:rsidR="00390BF1" w:rsidRPr="007C143F" w:rsidRDefault="00390BF1" w:rsidP="009969BF">
            <w:pPr>
              <w:rPr>
                <w:rFonts w:ascii="Arial Narrow" w:eastAsia="Times New Roman" w:hAnsi="Arial Narrow" w:cs="Calibri"/>
                <w:color w:val="000000"/>
                <w:sz w:val="20"/>
                <w:szCs w:val="20"/>
                <w:lang w:val="es-MX" w:eastAsia="es-MX"/>
              </w:rPr>
            </w:pPr>
            <w:del w:id="738"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739"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2CE433BE" w14:textId="77777777" w:rsidR="00390BF1" w:rsidRPr="007C143F" w:rsidRDefault="00390BF1" w:rsidP="009969BF">
            <w:pPr>
              <w:rPr>
                <w:rFonts w:ascii="Arial Narrow" w:eastAsia="Times New Roman" w:hAnsi="Arial Narrow" w:cs="Calibri"/>
                <w:color w:val="000000"/>
                <w:sz w:val="20"/>
                <w:szCs w:val="20"/>
                <w:lang w:val="es-MX" w:eastAsia="es-MX"/>
              </w:rPr>
            </w:pPr>
            <w:del w:id="740" w:author="Alex Valdivia" w:date="2025-08-26T11:01:00Z">
              <w:r w:rsidRPr="007C143F" w:rsidDel="007A47F6">
                <w:rPr>
                  <w:rFonts w:ascii="Arial Narrow" w:eastAsia="Times New Roman" w:hAnsi="Arial Narrow" w:cs="Calibri"/>
                  <w:color w:val="000000"/>
                  <w:sz w:val="20"/>
                  <w:szCs w:val="20"/>
                  <w:lang w:val="es-MX" w:eastAsia="es-MX"/>
                </w:rPr>
                <w:delText xml:space="preserve">179,897.51 </w:delText>
              </w:r>
            </w:del>
          </w:p>
        </w:tc>
        <w:tc>
          <w:tcPr>
            <w:tcW w:w="992" w:type="dxa"/>
            <w:tcBorders>
              <w:top w:val="nil"/>
              <w:left w:val="nil"/>
              <w:bottom w:val="single" w:sz="4" w:space="0" w:color="auto"/>
              <w:right w:val="single" w:sz="4" w:space="0" w:color="auto"/>
            </w:tcBorders>
            <w:shd w:val="clear" w:color="000000" w:fill="FFFFFF"/>
            <w:noWrap/>
            <w:vAlign w:val="bottom"/>
            <w:tcPrChange w:id="741"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49A1BBBE" w14:textId="77777777" w:rsidR="00390BF1" w:rsidRPr="007C143F" w:rsidRDefault="00390BF1" w:rsidP="009969BF">
            <w:pPr>
              <w:rPr>
                <w:rFonts w:ascii="Arial Narrow" w:eastAsia="Times New Roman" w:hAnsi="Arial Narrow" w:cs="Calibri"/>
                <w:color w:val="000000"/>
                <w:sz w:val="20"/>
                <w:szCs w:val="20"/>
                <w:lang w:val="es-MX" w:eastAsia="es-MX"/>
              </w:rPr>
            </w:pPr>
            <w:del w:id="742" w:author="Alex Valdivia" w:date="2025-08-26T11:01:00Z">
              <w:r w:rsidRPr="007C143F" w:rsidDel="007A47F6">
                <w:rPr>
                  <w:rFonts w:ascii="Arial Narrow" w:eastAsia="Times New Roman" w:hAnsi="Arial Narrow" w:cs="Calibri"/>
                  <w:color w:val="000000"/>
                  <w:sz w:val="20"/>
                  <w:szCs w:val="20"/>
                  <w:lang w:val="es-MX" w:eastAsia="es-MX"/>
                </w:rPr>
                <w:delText xml:space="preserve">7,097.90 </w:delText>
              </w:r>
            </w:del>
          </w:p>
        </w:tc>
        <w:tc>
          <w:tcPr>
            <w:tcW w:w="851" w:type="dxa"/>
            <w:tcBorders>
              <w:top w:val="nil"/>
              <w:left w:val="nil"/>
              <w:bottom w:val="single" w:sz="4" w:space="0" w:color="auto"/>
              <w:right w:val="single" w:sz="4" w:space="0" w:color="auto"/>
            </w:tcBorders>
            <w:shd w:val="clear" w:color="000000" w:fill="FFFFFF"/>
            <w:noWrap/>
            <w:vAlign w:val="bottom"/>
            <w:tcPrChange w:id="743"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5CAC38F2" w14:textId="77777777" w:rsidR="00390BF1" w:rsidRPr="007C143F" w:rsidRDefault="00390BF1" w:rsidP="009969BF">
            <w:pPr>
              <w:rPr>
                <w:rFonts w:ascii="Arial Narrow" w:eastAsia="Times New Roman" w:hAnsi="Arial Narrow" w:cs="Calibri"/>
                <w:color w:val="000000"/>
                <w:sz w:val="20"/>
                <w:szCs w:val="20"/>
                <w:lang w:val="es-MX" w:eastAsia="es-MX"/>
              </w:rPr>
            </w:pPr>
            <w:del w:id="744"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745"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56117C59" w14:textId="77777777" w:rsidR="00390BF1" w:rsidRPr="007C143F" w:rsidRDefault="00390BF1" w:rsidP="009969BF">
            <w:pPr>
              <w:rPr>
                <w:rFonts w:ascii="Arial Narrow" w:eastAsia="Times New Roman" w:hAnsi="Arial Narrow" w:cs="Calibri"/>
                <w:color w:val="000000"/>
                <w:sz w:val="20"/>
                <w:szCs w:val="20"/>
                <w:lang w:val="es-MX" w:eastAsia="es-MX"/>
              </w:rPr>
            </w:pPr>
            <w:del w:id="746"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747"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77DC3367" w14:textId="77777777" w:rsidR="00390BF1" w:rsidRPr="007C143F" w:rsidRDefault="00390BF1" w:rsidP="009969BF">
            <w:pPr>
              <w:rPr>
                <w:rFonts w:ascii="Arial Narrow" w:eastAsia="Times New Roman" w:hAnsi="Arial Narrow" w:cs="Calibri"/>
                <w:color w:val="000000"/>
                <w:sz w:val="20"/>
                <w:szCs w:val="20"/>
                <w:lang w:val="es-MX" w:eastAsia="es-MX"/>
              </w:rPr>
            </w:pPr>
            <w:del w:id="748" w:author="Alex Valdivia" w:date="2025-08-26T11:01:00Z">
              <w:r w:rsidRPr="007C143F" w:rsidDel="007A47F6">
                <w:rPr>
                  <w:rFonts w:ascii="Arial Narrow" w:eastAsia="Times New Roman" w:hAnsi="Arial Narrow" w:cs="Calibri"/>
                  <w:color w:val="000000"/>
                  <w:sz w:val="20"/>
                  <w:szCs w:val="20"/>
                  <w:lang w:val="es-MX" w:eastAsia="es-MX"/>
                </w:rPr>
                <w:delText xml:space="preserve">2,848.38 </w:delText>
              </w:r>
            </w:del>
          </w:p>
        </w:tc>
        <w:tc>
          <w:tcPr>
            <w:tcW w:w="851" w:type="dxa"/>
            <w:tcBorders>
              <w:top w:val="nil"/>
              <w:left w:val="nil"/>
              <w:bottom w:val="single" w:sz="4" w:space="0" w:color="auto"/>
              <w:right w:val="single" w:sz="4" w:space="0" w:color="auto"/>
            </w:tcBorders>
            <w:shd w:val="clear" w:color="000000" w:fill="FFFFFF"/>
            <w:noWrap/>
            <w:vAlign w:val="bottom"/>
            <w:tcPrChange w:id="749"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55ACE4C9" w14:textId="77777777" w:rsidR="00390BF1" w:rsidRPr="007C143F" w:rsidRDefault="00390BF1" w:rsidP="009969BF">
            <w:pPr>
              <w:rPr>
                <w:rFonts w:ascii="Arial Narrow" w:eastAsia="Times New Roman" w:hAnsi="Arial Narrow" w:cs="Calibri"/>
                <w:color w:val="000000"/>
                <w:sz w:val="20"/>
                <w:szCs w:val="20"/>
                <w:lang w:val="es-MX" w:eastAsia="es-MX"/>
              </w:rPr>
            </w:pPr>
            <w:del w:id="750" w:author="Alex Valdivia" w:date="2025-08-26T11:01:00Z">
              <w:r w:rsidRPr="007C143F" w:rsidDel="007A47F6">
                <w:rPr>
                  <w:rFonts w:ascii="Arial Narrow" w:eastAsia="Times New Roman" w:hAnsi="Arial Narrow" w:cs="Calibri"/>
                  <w:color w:val="000000"/>
                  <w:sz w:val="20"/>
                  <w:szCs w:val="20"/>
                  <w:lang w:val="es-MX" w:eastAsia="es-MX"/>
                </w:rPr>
                <w:delText xml:space="preserve">455.74 </w:delText>
              </w:r>
            </w:del>
          </w:p>
        </w:tc>
        <w:tc>
          <w:tcPr>
            <w:tcW w:w="870" w:type="dxa"/>
            <w:tcBorders>
              <w:top w:val="nil"/>
              <w:left w:val="nil"/>
              <w:bottom w:val="single" w:sz="4" w:space="0" w:color="auto"/>
              <w:right w:val="single" w:sz="4" w:space="0" w:color="auto"/>
            </w:tcBorders>
            <w:shd w:val="clear" w:color="000000" w:fill="FFFFFF"/>
            <w:noWrap/>
            <w:tcPrChange w:id="751"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64D1E249" w14:textId="77777777" w:rsidR="00390BF1" w:rsidRPr="007C143F" w:rsidRDefault="00390BF1" w:rsidP="009969BF">
            <w:pPr>
              <w:rPr>
                <w:rFonts w:ascii="Arial Narrow" w:eastAsia="Times New Roman" w:hAnsi="Arial Narrow" w:cs="Calibri"/>
                <w:color w:val="000000"/>
                <w:sz w:val="20"/>
                <w:szCs w:val="20"/>
                <w:lang w:val="es-MX" w:eastAsia="es-MX"/>
              </w:rPr>
            </w:pPr>
            <w:del w:id="752" w:author="Alex Valdivia" w:date="2025-08-26T11:01:00Z">
              <w:r w:rsidRPr="007C143F" w:rsidDel="007A47F6">
                <w:rPr>
                  <w:rFonts w:ascii="Arial Narrow" w:eastAsia="Times New Roman" w:hAnsi="Arial Narrow" w:cs="Calibri"/>
                  <w:color w:val="000000"/>
                  <w:sz w:val="20"/>
                  <w:szCs w:val="20"/>
                  <w:lang w:val="es-MX" w:eastAsia="es-MX"/>
                </w:rPr>
                <w:delText>10,808.02</w:delText>
              </w:r>
            </w:del>
          </w:p>
        </w:tc>
        <w:tc>
          <w:tcPr>
            <w:tcW w:w="1590" w:type="dxa"/>
            <w:tcBorders>
              <w:top w:val="nil"/>
              <w:left w:val="nil"/>
              <w:bottom w:val="single" w:sz="4" w:space="0" w:color="auto"/>
              <w:right w:val="single" w:sz="4" w:space="0" w:color="auto"/>
            </w:tcBorders>
            <w:shd w:val="clear" w:color="000000" w:fill="FFFFFF"/>
            <w:noWrap/>
            <w:vAlign w:val="bottom"/>
            <w:tcPrChange w:id="753"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62E3009B" w14:textId="77777777" w:rsidR="00390BF1" w:rsidRPr="007C143F" w:rsidRDefault="00390BF1" w:rsidP="009969BF">
            <w:pPr>
              <w:rPr>
                <w:rFonts w:ascii="Arial Narrow" w:eastAsia="Times New Roman" w:hAnsi="Arial Narrow" w:cs="Calibri"/>
                <w:color w:val="000000"/>
                <w:sz w:val="20"/>
                <w:szCs w:val="20"/>
                <w:lang w:val="es-MX" w:eastAsia="es-MX"/>
              </w:rPr>
            </w:pPr>
            <w:del w:id="754" w:author="Alex Valdivia" w:date="2025-08-26T11:01:00Z">
              <w:r w:rsidRPr="007C143F" w:rsidDel="007A47F6">
                <w:rPr>
                  <w:rFonts w:ascii="Arial Narrow" w:eastAsia="Times New Roman" w:hAnsi="Arial Narrow" w:cs="Calibri"/>
                  <w:color w:val="000000"/>
                  <w:sz w:val="20"/>
                  <w:szCs w:val="20"/>
                  <w:lang w:val="es-MX" w:eastAsia="es-MX"/>
                </w:rPr>
                <w:delText>10/noviembre/2026</w:delText>
              </w:r>
            </w:del>
          </w:p>
        </w:tc>
        <w:tc>
          <w:tcPr>
            <w:tcW w:w="1862" w:type="dxa"/>
            <w:tcBorders>
              <w:top w:val="nil"/>
              <w:left w:val="nil"/>
              <w:bottom w:val="single" w:sz="4" w:space="0" w:color="auto"/>
              <w:right w:val="single" w:sz="4" w:space="0" w:color="auto"/>
            </w:tcBorders>
            <w:shd w:val="clear" w:color="000000" w:fill="FFFFFF"/>
            <w:noWrap/>
            <w:vAlign w:val="bottom"/>
            <w:tcPrChange w:id="755"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399B1E57" w14:textId="77777777" w:rsidR="00390BF1" w:rsidRPr="007C143F" w:rsidRDefault="00390BF1" w:rsidP="009969BF">
            <w:pPr>
              <w:rPr>
                <w:rFonts w:ascii="Arial Narrow" w:eastAsia="Times New Roman" w:hAnsi="Arial Narrow" w:cs="Calibri"/>
                <w:color w:val="000000"/>
                <w:sz w:val="20"/>
                <w:szCs w:val="20"/>
                <w:lang w:val="es-MX" w:eastAsia="es-MX"/>
              </w:rPr>
            </w:pPr>
            <w:del w:id="756" w:author="Alex Valdivia" w:date="2025-08-26T11:01:00Z">
              <w:r w:rsidRPr="007C143F" w:rsidDel="007A47F6">
                <w:rPr>
                  <w:rFonts w:ascii="Arial Narrow" w:eastAsia="Times New Roman" w:hAnsi="Arial Narrow" w:cs="Calibri"/>
                  <w:color w:val="000000"/>
                  <w:sz w:val="20"/>
                  <w:szCs w:val="20"/>
                  <w:lang w:val="es-MX" w:eastAsia="es-MX"/>
                </w:rPr>
                <w:delText>Etapa de Egreso</w:delText>
              </w:r>
            </w:del>
          </w:p>
        </w:tc>
      </w:tr>
      <w:tr w:rsidR="00390BF1" w:rsidRPr="007C143F" w14:paraId="4571BA8B" w14:textId="77777777" w:rsidTr="007A47F6">
        <w:tblPrEx>
          <w:tblW w:w="11410" w:type="dxa"/>
          <w:tblInd w:w="-497" w:type="dxa"/>
          <w:tblCellMar>
            <w:left w:w="70" w:type="dxa"/>
            <w:right w:w="70" w:type="dxa"/>
          </w:tblCellMar>
          <w:tblPrExChange w:id="757" w:author="Alex Valdivia" w:date="2025-08-26T11:01:00Z">
            <w:tblPrEx>
              <w:tblW w:w="11410" w:type="dxa"/>
              <w:tblInd w:w="-497" w:type="dxa"/>
              <w:tblCellMar>
                <w:left w:w="70" w:type="dxa"/>
                <w:right w:w="70" w:type="dxa"/>
              </w:tblCellMar>
            </w:tblPrEx>
          </w:tblPrExChange>
        </w:tblPrEx>
        <w:trPr>
          <w:trHeight w:val="283"/>
          <w:trPrChange w:id="758"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759"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6A39ADD6" w14:textId="77777777" w:rsidR="00390BF1" w:rsidRPr="007C143F" w:rsidRDefault="00390BF1" w:rsidP="009969BF">
            <w:pPr>
              <w:rPr>
                <w:rFonts w:ascii="Arial Narrow" w:eastAsia="Times New Roman" w:hAnsi="Arial Narrow" w:cs="Calibri"/>
                <w:color w:val="000000"/>
                <w:sz w:val="20"/>
                <w:szCs w:val="20"/>
                <w:lang w:val="es-MX" w:eastAsia="es-MX"/>
              </w:rPr>
            </w:pPr>
            <w:del w:id="760" w:author="Alex Valdivia" w:date="2025-08-26T11:01:00Z">
              <w:r w:rsidRPr="007C143F" w:rsidDel="007A47F6">
                <w:rPr>
                  <w:rFonts w:ascii="Arial Narrow" w:eastAsia="Times New Roman" w:hAnsi="Arial Narrow" w:cs="Calibri"/>
                  <w:color w:val="000000"/>
                  <w:sz w:val="20"/>
                  <w:szCs w:val="20"/>
                  <w:lang w:val="es-MX" w:eastAsia="es-MX"/>
                </w:rPr>
                <w:delText>5</w:delText>
              </w:r>
            </w:del>
          </w:p>
        </w:tc>
        <w:tc>
          <w:tcPr>
            <w:tcW w:w="993" w:type="dxa"/>
            <w:tcBorders>
              <w:top w:val="nil"/>
              <w:left w:val="nil"/>
              <w:bottom w:val="single" w:sz="4" w:space="0" w:color="auto"/>
              <w:right w:val="single" w:sz="4" w:space="0" w:color="auto"/>
            </w:tcBorders>
            <w:shd w:val="clear" w:color="000000" w:fill="FFFFFF"/>
            <w:noWrap/>
            <w:vAlign w:val="bottom"/>
            <w:tcPrChange w:id="761"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41CEEBEB" w14:textId="77777777" w:rsidR="00390BF1" w:rsidRPr="007C143F" w:rsidRDefault="00390BF1" w:rsidP="009969BF">
            <w:pPr>
              <w:rPr>
                <w:rFonts w:ascii="Arial Narrow" w:eastAsia="Times New Roman" w:hAnsi="Arial Narrow" w:cs="Calibri"/>
                <w:color w:val="000000"/>
                <w:sz w:val="20"/>
                <w:szCs w:val="20"/>
                <w:lang w:val="es-MX" w:eastAsia="es-MX"/>
              </w:rPr>
            </w:pPr>
            <w:del w:id="762"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763"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3A3D75E8" w14:textId="77777777" w:rsidR="00390BF1" w:rsidRPr="007C143F" w:rsidRDefault="00390BF1" w:rsidP="009969BF">
            <w:pPr>
              <w:rPr>
                <w:rFonts w:ascii="Arial Narrow" w:eastAsia="Times New Roman" w:hAnsi="Arial Narrow" w:cs="Calibri"/>
                <w:color w:val="000000"/>
                <w:sz w:val="20"/>
                <w:szCs w:val="20"/>
                <w:lang w:val="es-MX" w:eastAsia="es-MX"/>
              </w:rPr>
            </w:pPr>
            <w:del w:id="764" w:author="Alex Valdivia" w:date="2025-08-26T11:01:00Z">
              <w:r w:rsidRPr="007C143F" w:rsidDel="007A47F6">
                <w:rPr>
                  <w:rFonts w:ascii="Arial Narrow" w:eastAsia="Times New Roman" w:hAnsi="Arial Narrow" w:cs="Calibri"/>
                  <w:color w:val="000000"/>
                  <w:sz w:val="20"/>
                  <w:szCs w:val="20"/>
                  <w:lang w:val="es-MX" w:eastAsia="es-MX"/>
                </w:rPr>
                <w:delText xml:space="preserve">172,799.61 </w:delText>
              </w:r>
            </w:del>
          </w:p>
        </w:tc>
        <w:tc>
          <w:tcPr>
            <w:tcW w:w="992" w:type="dxa"/>
            <w:tcBorders>
              <w:top w:val="nil"/>
              <w:left w:val="nil"/>
              <w:bottom w:val="single" w:sz="4" w:space="0" w:color="auto"/>
              <w:right w:val="single" w:sz="4" w:space="0" w:color="auto"/>
            </w:tcBorders>
            <w:shd w:val="clear" w:color="000000" w:fill="FFFFFF"/>
            <w:noWrap/>
            <w:vAlign w:val="bottom"/>
            <w:tcPrChange w:id="765"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62E10F75" w14:textId="77777777" w:rsidR="00390BF1" w:rsidRPr="007C143F" w:rsidRDefault="00390BF1" w:rsidP="009969BF">
            <w:pPr>
              <w:rPr>
                <w:rFonts w:ascii="Arial Narrow" w:eastAsia="Times New Roman" w:hAnsi="Arial Narrow" w:cs="Calibri"/>
                <w:color w:val="000000"/>
                <w:sz w:val="20"/>
                <w:szCs w:val="20"/>
                <w:lang w:val="es-MX" w:eastAsia="es-MX"/>
              </w:rPr>
            </w:pPr>
            <w:del w:id="766" w:author="Alex Valdivia" w:date="2025-08-26T11:01:00Z">
              <w:r w:rsidRPr="007C143F" w:rsidDel="007A47F6">
                <w:rPr>
                  <w:rFonts w:ascii="Arial Narrow" w:eastAsia="Times New Roman" w:hAnsi="Arial Narrow" w:cs="Calibri"/>
                  <w:color w:val="000000"/>
                  <w:sz w:val="20"/>
                  <w:szCs w:val="20"/>
                  <w:lang w:val="es-MX" w:eastAsia="es-MX"/>
                </w:rPr>
                <w:delText xml:space="preserve">7,228.27 </w:delText>
              </w:r>
            </w:del>
          </w:p>
        </w:tc>
        <w:tc>
          <w:tcPr>
            <w:tcW w:w="851" w:type="dxa"/>
            <w:tcBorders>
              <w:top w:val="nil"/>
              <w:left w:val="nil"/>
              <w:bottom w:val="single" w:sz="4" w:space="0" w:color="auto"/>
              <w:right w:val="single" w:sz="4" w:space="0" w:color="auto"/>
            </w:tcBorders>
            <w:shd w:val="clear" w:color="000000" w:fill="FFFFFF"/>
            <w:noWrap/>
            <w:vAlign w:val="bottom"/>
            <w:tcPrChange w:id="767"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6F1AF4F6" w14:textId="77777777" w:rsidR="00390BF1" w:rsidRPr="007C143F" w:rsidRDefault="00390BF1" w:rsidP="009969BF">
            <w:pPr>
              <w:rPr>
                <w:rFonts w:ascii="Arial Narrow" w:eastAsia="Times New Roman" w:hAnsi="Arial Narrow" w:cs="Calibri"/>
                <w:color w:val="000000"/>
                <w:sz w:val="20"/>
                <w:szCs w:val="20"/>
                <w:lang w:val="es-MX" w:eastAsia="es-MX"/>
              </w:rPr>
            </w:pPr>
            <w:del w:id="768"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769"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78346C10" w14:textId="77777777" w:rsidR="00390BF1" w:rsidRPr="007C143F" w:rsidRDefault="00390BF1" w:rsidP="009969BF">
            <w:pPr>
              <w:rPr>
                <w:rFonts w:ascii="Arial Narrow" w:eastAsia="Times New Roman" w:hAnsi="Arial Narrow" w:cs="Calibri"/>
                <w:color w:val="000000"/>
                <w:sz w:val="20"/>
                <w:szCs w:val="20"/>
                <w:lang w:val="es-MX" w:eastAsia="es-MX"/>
              </w:rPr>
            </w:pPr>
            <w:del w:id="770"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771"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0E2294D5" w14:textId="77777777" w:rsidR="00390BF1" w:rsidRPr="007C143F" w:rsidRDefault="00390BF1" w:rsidP="009969BF">
            <w:pPr>
              <w:rPr>
                <w:rFonts w:ascii="Arial Narrow" w:eastAsia="Times New Roman" w:hAnsi="Arial Narrow" w:cs="Calibri"/>
                <w:color w:val="000000"/>
                <w:sz w:val="20"/>
                <w:szCs w:val="20"/>
                <w:lang w:val="es-MX" w:eastAsia="es-MX"/>
              </w:rPr>
            </w:pPr>
            <w:del w:id="772" w:author="Alex Valdivia" w:date="2025-08-26T11:01:00Z">
              <w:r w:rsidRPr="007C143F" w:rsidDel="007A47F6">
                <w:rPr>
                  <w:rFonts w:ascii="Arial Narrow" w:eastAsia="Times New Roman" w:hAnsi="Arial Narrow" w:cs="Calibri"/>
                  <w:color w:val="000000"/>
                  <w:sz w:val="20"/>
                  <w:szCs w:val="20"/>
                  <w:lang w:val="es-MX" w:eastAsia="es-MX"/>
                </w:rPr>
                <w:delText xml:space="preserve">2,735.99 </w:delText>
              </w:r>
            </w:del>
          </w:p>
        </w:tc>
        <w:tc>
          <w:tcPr>
            <w:tcW w:w="851" w:type="dxa"/>
            <w:tcBorders>
              <w:top w:val="nil"/>
              <w:left w:val="nil"/>
              <w:bottom w:val="single" w:sz="4" w:space="0" w:color="auto"/>
              <w:right w:val="single" w:sz="4" w:space="0" w:color="auto"/>
            </w:tcBorders>
            <w:shd w:val="clear" w:color="000000" w:fill="FFFFFF"/>
            <w:noWrap/>
            <w:vAlign w:val="bottom"/>
            <w:tcPrChange w:id="773"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5FB45BF6" w14:textId="77777777" w:rsidR="00390BF1" w:rsidRPr="007C143F" w:rsidRDefault="00390BF1" w:rsidP="009969BF">
            <w:pPr>
              <w:rPr>
                <w:rFonts w:ascii="Arial Narrow" w:eastAsia="Times New Roman" w:hAnsi="Arial Narrow" w:cs="Calibri"/>
                <w:color w:val="000000"/>
                <w:sz w:val="20"/>
                <w:szCs w:val="20"/>
                <w:lang w:val="es-MX" w:eastAsia="es-MX"/>
              </w:rPr>
            </w:pPr>
            <w:del w:id="774" w:author="Alex Valdivia" w:date="2025-08-26T11:01:00Z">
              <w:r w:rsidRPr="007C143F" w:rsidDel="007A47F6">
                <w:rPr>
                  <w:rFonts w:ascii="Arial Narrow" w:eastAsia="Times New Roman" w:hAnsi="Arial Narrow" w:cs="Calibri"/>
                  <w:color w:val="000000"/>
                  <w:sz w:val="20"/>
                  <w:szCs w:val="20"/>
                  <w:lang w:val="es-MX" w:eastAsia="es-MX"/>
                </w:rPr>
                <w:delText xml:space="preserve">437.76 </w:delText>
              </w:r>
            </w:del>
          </w:p>
        </w:tc>
        <w:tc>
          <w:tcPr>
            <w:tcW w:w="870" w:type="dxa"/>
            <w:tcBorders>
              <w:top w:val="nil"/>
              <w:left w:val="nil"/>
              <w:bottom w:val="single" w:sz="4" w:space="0" w:color="auto"/>
              <w:right w:val="single" w:sz="4" w:space="0" w:color="auto"/>
            </w:tcBorders>
            <w:shd w:val="clear" w:color="000000" w:fill="FFFFFF"/>
            <w:noWrap/>
            <w:tcPrChange w:id="775"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2538C921" w14:textId="77777777" w:rsidR="00390BF1" w:rsidRPr="007C143F" w:rsidRDefault="00390BF1" w:rsidP="009969BF">
            <w:pPr>
              <w:rPr>
                <w:rFonts w:ascii="Arial Narrow" w:eastAsia="Times New Roman" w:hAnsi="Arial Narrow" w:cs="Calibri"/>
                <w:color w:val="000000"/>
                <w:sz w:val="20"/>
                <w:szCs w:val="20"/>
                <w:lang w:val="es-MX" w:eastAsia="es-MX"/>
              </w:rPr>
            </w:pPr>
            <w:del w:id="776" w:author="Alex Valdivia" w:date="2025-08-26T11:01:00Z">
              <w:r w:rsidRPr="007C143F" w:rsidDel="007A47F6">
                <w:rPr>
                  <w:rFonts w:ascii="Arial Narrow" w:eastAsia="Times New Roman" w:hAnsi="Arial Narrow" w:cs="Calibri"/>
                  <w:color w:val="000000"/>
                  <w:sz w:val="20"/>
                  <w:szCs w:val="20"/>
                  <w:lang w:val="es-MX" w:eastAsia="es-MX"/>
                </w:rPr>
                <w:delText>10,808.02</w:delText>
              </w:r>
            </w:del>
          </w:p>
        </w:tc>
        <w:tc>
          <w:tcPr>
            <w:tcW w:w="1590" w:type="dxa"/>
            <w:tcBorders>
              <w:top w:val="nil"/>
              <w:left w:val="nil"/>
              <w:bottom w:val="single" w:sz="4" w:space="0" w:color="auto"/>
              <w:right w:val="single" w:sz="4" w:space="0" w:color="auto"/>
            </w:tcBorders>
            <w:shd w:val="clear" w:color="000000" w:fill="FFFFFF"/>
            <w:noWrap/>
            <w:vAlign w:val="bottom"/>
            <w:tcPrChange w:id="777"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0E88CBE3" w14:textId="77777777" w:rsidR="00390BF1" w:rsidRPr="007C143F" w:rsidRDefault="00390BF1" w:rsidP="009969BF">
            <w:pPr>
              <w:rPr>
                <w:rFonts w:ascii="Arial Narrow" w:eastAsia="Times New Roman" w:hAnsi="Arial Narrow" w:cs="Calibri"/>
                <w:color w:val="000000"/>
                <w:sz w:val="20"/>
                <w:szCs w:val="20"/>
                <w:lang w:val="es-MX" w:eastAsia="es-MX"/>
              </w:rPr>
            </w:pPr>
            <w:del w:id="778" w:author="Alex Valdivia" w:date="2025-08-26T11:01:00Z">
              <w:r w:rsidRPr="007C143F" w:rsidDel="007A47F6">
                <w:rPr>
                  <w:rFonts w:ascii="Arial Narrow" w:eastAsia="Times New Roman" w:hAnsi="Arial Narrow" w:cs="Calibri"/>
                  <w:color w:val="000000"/>
                  <w:sz w:val="20"/>
                  <w:szCs w:val="20"/>
                  <w:lang w:val="es-MX" w:eastAsia="es-MX"/>
                </w:rPr>
                <w:delText>10/diciembre/2026</w:delText>
              </w:r>
            </w:del>
          </w:p>
        </w:tc>
        <w:tc>
          <w:tcPr>
            <w:tcW w:w="1862" w:type="dxa"/>
            <w:tcBorders>
              <w:top w:val="nil"/>
              <w:left w:val="nil"/>
              <w:bottom w:val="single" w:sz="4" w:space="0" w:color="auto"/>
              <w:right w:val="single" w:sz="4" w:space="0" w:color="auto"/>
            </w:tcBorders>
            <w:shd w:val="clear" w:color="000000" w:fill="FFFFFF"/>
            <w:noWrap/>
            <w:vAlign w:val="bottom"/>
            <w:tcPrChange w:id="779"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31026F39" w14:textId="77777777" w:rsidR="00390BF1" w:rsidRPr="007C143F" w:rsidRDefault="00390BF1" w:rsidP="009969BF">
            <w:pPr>
              <w:rPr>
                <w:rFonts w:ascii="Arial Narrow" w:eastAsia="Times New Roman" w:hAnsi="Arial Narrow" w:cs="Calibri"/>
                <w:color w:val="000000"/>
                <w:sz w:val="20"/>
                <w:szCs w:val="20"/>
                <w:lang w:val="es-MX" w:eastAsia="es-MX"/>
              </w:rPr>
            </w:pPr>
            <w:del w:id="780" w:author="Alex Valdivia" w:date="2025-08-26T11:01:00Z">
              <w:r w:rsidRPr="007C143F" w:rsidDel="007A47F6">
                <w:rPr>
                  <w:rFonts w:ascii="Arial Narrow" w:eastAsia="Times New Roman" w:hAnsi="Arial Narrow" w:cs="Calibri"/>
                  <w:color w:val="000000"/>
                  <w:sz w:val="20"/>
                  <w:szCs w:val="20"/>
                  <w:lang w:val="es-MX" w:eastAsia="es-MX"/>
                </w:rPr>
                <w:delText>Etapa de Egreso</w:delText>
              </w:r>
            </w:del>
          </w:p>
        </w:tc>
      </w:tr>
      <w:tr w:rsidR="00390BF1" w:rsidRPr="007C143F" w14:paraId="2C6ABDE6" w14:textId="77777777" w:rsidTr="007A47F6">
        <w:tblPrEx>
          <w:tblW w:w="11410" w:type="dxa"/>
          <w:tblInd w:w="-497" w:type="dxa"/>
          <w:tblCellMar>
            <w:left w:w="70" w:type="dxa"/>
            <w:right w:w="70" w:type="dxa"/>
          </w:tblCellMar>
          <w:tblPrExChange w:id="781" w:author="Alex Valdivia" w:date="2025-08-26T11:01:00Z">
            <w:tblPrEx>
              <w:tblW w:w="11410" w:type="dxa"/>
              <w:tblInd w:w="-497" w:type="dxa"/>
              <w:tblCellMar>
                <w:left w:w="70" w:type="dxa"/>
                <w:right w:w="70" w:type="dxa"/>
              </w:tblCellMar>
            </w:tblPrEx>
          </w:tblPrExChange>
        </w:tblPrEx>
        <w:trPr>
          <w:trHeight w:val="283"/>
          <w:trPrChange w:id="782"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783"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370E425C" w14:textId="77777777" w:rsidR="00390BF1" w:rsidRPr="007C143F" w:rsidRDefault="00390BF1" w:rsidP="009969BF">
            <w:pPr>
              <w:rPr>
                <w:rFonts w:ascii="Arial Narrow" w:eastAsia="Times New Roman" w:hAnsi="Arial Narrow" w:cs="Calibri"/>
                <w:color w:val="000000"/>
                <w:sz w:val="20"/>
                <w:szCs w:val="20"/>
                <w:lang w:val="es-MX" w:eastAsia="es-MX"/>
              </w:rPr>
            </w:pPr>
            <w:del w:id="784" w:author="Alex Valdivia" w:date="2025-08-26T11:01:00Z">
              <w:r w:rsidRPr="007C143F" w:rsidDel="007A47F6">
                <w:rPr>
                  <w:rFonts w:ascii="Arial Narrow" w:eastAsia="Times New Roman" w:hAnsi="Arial Narrow" w:cs="Calibri"/>
                  <w:color w:val="000000"/>
                  <w:sz w:val="20"/>
                  <w:szCs w:val="20"/>
                  <w:lang w:val="es-MX" w:eastAsia="es-MX"/>
                </w:rPr>
                <w:delText>6</w:delText>
              </w:r>
            </w:del>
          </w:p>
        </w:tc>
        <w:tc>
          <w:tcPr>
            <w:tcW w:w="993" w:type="dxa"/>
            <w:tcBorders>
              <w:top w:val="nil"/>
              <w:left w:val="nil"/>
              <w:bottom w:val="single" w:sz="4" w:space="0" w:color="auto"/>
              <w:right w:val="single" w:sz="4" w:space="0" w:color="auto"/>
            </w:tcBorders>
            <w:shd w:val="clear" w:color="000000" w:fill="FFFFFF"/>
            <w:noWrap/>
            <w:vAlign w:val="bottom"/>
            <w:tcPrChange w:id="785"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3914916C" w14:textId="77777777" w:rsidR="00390BF1" w:rsidRPr="007C143F" w:rsidRDefault="00390BF1" w:rsidP="009969BF">
            <w:pPr>
              <w:rPr>
                <w:rFonts w:ascii="Arial Narrow" w:eastAsia="Times New Roman" w:hAnsi="Arial Narrow" w:cs="Calibri"/>
                <w:color w:val="000000"/>
                <w:sz w:val="20"/>
                <w:szCs w:val="20"/>
                <w:lang w:val="es-MX" w:eastAsia="es-MX"/>
              </w:rPr>
            </w:pPr>
            <w:del w:id="786"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787"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651BB971" w14:textId="77777777" w:rsidR="00390BF1" w:rsidRPr="007C143F" w:rsidRDefault="00390BF1" w:rsidP="009969BF">
            <w:pPr>
              <w:rPr>
                <w:rFonts w:ascii="Arial Narrow" w:eastAsia="Times New Roman" w:hAnsi="Arial Narrow" w:cs="Calibri"/>
                <w:color w:val="000000"/>
                <w:sz w:val="20"/>
                <w:szCs w:val="20"/>
                <w:lang w:val="es-MX" w:eastAsia="es-MX"/>
              </w:rPr>
            </w:pPr>
            <w:del w:id="788" w:author="Alex Valdivia" w:date="2025-08-26T11:01:00Z">
              <w:r w:rsidRPr="007C143F" w:rsidDel="007A47F6">
                <w:rPr>
                  <w:rFonts w:ascii="Arial Narrow" w:eastAsia="Times New Roman" w:hAnsi="Arial Narrow" w:cs="Calibri"/>
                  <w:color w:val="000000"/>
                  <w:sz w:val="20"/>
                  <w:szCs w:val="20"/>
                  <w:lang w:val="es-MX" w:eastAsia="es-MX"/>
                </w:rPr>
                <w:delText xml:space="preserve">165,571.34 </w:delText>
              </w:r>
            </w:del>
          </w:p>
        </w:tc>
        <w:tc>
          <w:tcPr>
            <w:tcW w:w="992" w:type="dxa"/>
            <w:tcBorders>
              <w:top w:val="nil"/>
              <w:left w:val="nil"/>
              <w:bottom w:val="single" w:sz="4" w:space="0" w:color="auto"/>
              <w:right w:val="single" w:sz="4" w:space="0" w:color="auto"/>
            </w:tcBorders>
            <w:shd w:val="clear" w:color="000000" w:fill="FFFFFF"/>
            <w:noWrap/>
            <w:vAlign w:val="bottom"/>
            <w:tcPrChange w:id="789"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73A622C0" w14:textId="77777777" w:rsidR="00390BF1" w:rsidRPr="007C143F" w:rsidRDefault="00390BF1" w:rsidP="009969BF">
            <w:pPr>
              <w:rPr>
                <w:rFonts w:ascii="Arial Narrow" w:eastAsia="Times New Roman" w:hAnsi="Arial Narrow" w:cs="Calibri"/>
                <w:color w:val="000000"/>
                <w:sz w:val="20"/>
                <w:szCs w:val="20"/>
                <w:lang w:val="es-MX" w:eastAsia="es-MX"/>
              </w:rPr>
            </w:pPr>
            <w:del w:id="790" w:author="Alex Valdivia" w:date="2025-08-26T11:01:00Z">
              <w:r w:rsidRPr="007C143F" w:rsidDel="007A47F6">
                <w:rPr>
                  <w:rFonts w:ascii="Arial Narrow" w:eastAsia="Times New Roman" w:hAnsi="Arial Narrow" w:cs="Calibri"/>
                  <w:color w:val="000000"/>
                  <w:sz w:val="20"/>
                  <w:szCs w:val="20"/>
                  <w:lang w:val="es-MX" w:eastAsia="es-MX"/>
                </w:rPr>
                <w:delText xml:space="preserve">7,361.02 </w:delText>
              </w:r>
            </w:del>
          </w:p>
        </w:tc>
        <w:tc>
          <w:tcPr>
            <w:tcW w:w="851" w:type="dxa"/>
            <w:tcBorders>
              <w:top w:val="nil"/>
              <w:left w:val="nil"/>
              <w:bottom w:val="single" w:sz="4" w:space="0" w:color="auto"/>
              <w:right w:val="single" w:sz="4" w:space="0" w:color="auto"/>
            </w:tcBorders>
            <w:shd w:val="clear" w:color="000000" w:fill="FFFFFF"/>
            <w:noWrap/>
            <w:vAlign w:val="bottom"/>
            <w:tcPrChange w:id="791"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479025DF" w14:textId="77777777" w:rsidR="00390BF1" w:rsidRPr="007C143F" w:rsidRDefault="00390BF1" w:rsidP="009969BF">
            <w:pPr>
              <w:rPr>
                <w:rFonts w:ascii="Arial Narrow" w:eastAsia="Times New Roman" w:hAnsi="Arial Narrow" w:cs="Calibri"/>
                <w:color w:val="000000"/>
                <w:sz w:val="20"/>
                <w:szCs w:val="20"/>
                <w:lang w:val="es-MX" w:eastAsia="es-MX"/>
              </w:rPr>
            </w:pPr>
            <w:del w:id="792"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793"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0009BB40" w14:textId="77777777" w:rsidR="00390BF1" w:rsidRPr="007C143F" w:rsidRDefault="00390BF1" w:rsidP="009969BF">
            <w:pPr>
              <w:rPr>
                <w:rFonts w:ascii="Arial Narrow" w:eastAsia="Times New Roman" w:hAnsi="Arial Narrow" w:cs="Calibri"/>
                <w:color w:val="000000"/>
                <w:sz w:val="20"/>
                <w:szCs w:val="20"/>
                <w:lang w:val="es-MX" w:eastAsia="es-MX"/>
              </w:rPr>
            </w:pPr>
            <w:del w:id="794"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795"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1061348F" w14:textId="77777777" w:rsidR="00390BF1" w:rsidRPr="007C143F" w:rsidRDefault="00390BF1" w:rsidP="009969BF">
            <w:pPr>
              <w:rPr>
                <w:rFonts w:ascii="Arial Narrow" w:eastAsia="Times New Roman" w:hAnsi="Arial Narrow" w:cs="Calibri"/>
                <w:color w:val="000000"/>
                <w:sz w:val="20"/>
                <w:szCs w:val="20"/>
                <w:lang w:val="es-MX" w:eastAsia="es-MX"/>
              </w:rPr>
            </w:pPr>
            <w:del w:id="796" w:author="Alex Valdivia" w:date="2025-08-26T11:01:00Z">
              <w:r w:rsidRPr="007C143F" w:rsidDel="007A47F6">
                <w:rPr>
                  <w:rFonts w:ascii="Arial Narrow" w:eastAsia="Times New Roman" w:hAnsi="Arial Narrow" w:cs="Calibri"/>
                  <w:color w:val="000000"/>
                  <w:sz w:val="20"/>
                  <w:szCs w:val="20"/>
                  <w:lang w:val="es-MX" w:eastAsia="es-MX"/>
                </w:rPr>
                <w:delText xml:space="preserve">2,621.55 </w:delText>
              </w:r>
            </w:del>
          </w:p>
        </w:tc>
        <w:tc>
          <w:tcPr>
            <w:tcW w:w="851" w:type="dxa"/>
            <w:tcBorders>
              <w:top w:val="nil"/>
              <w:left w:val="nil"/>
              <w:bottom w:val="single" w:sz="4" w:space="0" w:color="auto"/>
              <w:right w:val="single" w:sz="4" w:space="0" w:color="auto"/>
            </w:tcBorders>
            <w:shd w:val="clear" w:color="000000" w:fill="FFFFFF"/>
            <w:noWrap/>
            <w:vAlign w:val="bottom"/>
            <w:tcPrChange w:id="797"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7C2A0F2A" w14:textId="77777777" w:rsidR="00390BF1" w:rsidRPr="007C143F" w:rsidRDefault="00390BF1" w:rsidP="009969BF">
            <w:pPr>
              <w:rPr>
                <w:rFonts w:ascii="Arial Narrow" w:eastAsia="Times New Roman" w:hAnsi="Arial Narrow" w:cs="Calibri"/>
                <w:color w:val="000000"/>
                <w:sz w:val="20"/>
                <w:szCs w:val="20"/>
                <w:lang w:val="es-MX" w:eastAsia="es-MX"/>
              </w:rPr>
            </w:pPr>
            <w:del w:id="798" w:author="Alex Valdivia" w:date="2025-08-26T11:01:00Z">
              <w:r w:rsidRPr="007C143F" w:rsidDel="007A47F6">
                <w:rPr>
                  <w:rFonts w:ascii="Arial Narrow" w:eastAsia="Times New Roman" w:hAnsi="Arial Narrow" w:cs="Calibri"/>
                  <w:color w:val="000000"/>
                  <w:sz w:val="20"/>
                  <w:szCs w:val="20"/>
                  <w:lang w:val="es-MX" w:eastAsia="es-MX"/>
                </w:rPr>
                <w:delText xml:space="preserve">419.45 </w:delText>
              </w:r>
            </w:del>
          </w:p>
        </w:tc>
        <w:tc>
          <w:tcPr>
            <w:tcW w:w="870" w:type="dxa"/>
            <w:tcBorders>
              <w:top w:val="nil"/>
              <w:left w:val="nil"/>
              <w:bottom w:val="single" w:sz="4" w:space="0" w:color="auto"/>
              <w:right w:val="single" w:sz="4" w:space="0" w:color="auto"/>
            </w:tcBorders>
            <w:shd w:val="clear" w:color="000000" w:fill="FFFFFF"/>
            <w:noWrap/>
            <w:tcPrChange w:id="799"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7494B51C" w14:textId="77777777" w:rsidR="00390BF1" w:rsidRPr="007C143F" w:rsidRDefault="00390BF1" w:rsidP="009969BF">
            <w:pPr>
              <w:rPr>
                <w:rFonts w:ascii="Arial Narrow" w:eastAsia="Times New Roman" w:hAnsi="Arial Narrow" w:cs="Calibri"/>
                <w:color w:val="000000"/>
                <w:sz w:val="20"/>
                <w:szCs w:val="20"/>
                <w:lang w:val="es-MX" w:eastAsia="es-MX"/>
              </w:rPr>
            </w:pPr>
            <w:del w:id="800" w:author="Alex Valdivia" w:date="2025-08-26T11:01:00Z">
              <w:r w:rsidRPr="007C143F" w:rsidDel="007A47F6">
                <w:rPr>
                  <w:rFonts w:ascii="Arial Narrow" w:eastAsia="Times New Roman" w:hAnsi="Arial Narrow" w:cs="Calibri"/>
                  <w:color w:val="000000"/>
                  <w:sz w:val="20"/>
                  <w:szCs w:val="20"/>
                  <w:lang w:val="es-MX" w:eastAsia="es-MX"/>
                </w:rPr>
                <w:delText>10,808.02</w:delText>
              </w:r>
            </w:del>
          </w:p>
        </w:tc>
        <w:tc>
          <w:tcPr>
            <w:tcW w:w="1590" w:type="dxa"/>
            <w:tcBorders>
              <w:top w:val="nil"/>
              <w:left w:val="nil"/>
              <w:bottom w:val="single" w:sz="4" w:space="0" w:color="auto"/>
              <w:right w:val="single" w:sz="4" w:space="0" w:color="auto"/>
            </w:tcBorders>
            <w:shd w:val="clear" w:color="000000" w:fill="FFFFFF"/>
            <w:noWrap/>
            <w:vAlign w:val="bottom"/>
            <w:tcPrChange w:id="801"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07F4EEBB" w14:textId="77777777" w:rsidR="00390BF1" w:rsidRPr="007C143F" w:rsidRDefault="00390BF1" w:rsidP="009969BF">
            <w:pPr>
              <w:rPr>
                <w:rFonts w:ascii="Arial Narrow" w:eastAsia="Times New Roman" w:hAnsi="Arial Narrow" w:cs="Calibri"/>
                <w:color w:val="000000"/>
                <w:sz w:val="20"/>
                <w:szCs w:val="20"/>
                <w:lang w:val="es-MX" w:eastAsia="es-MX"/>
              </w:rPr>
            </w:pPr>
            <w:del w:id="802" w:author="Alex Valdivia" w:date="2025-08-26T11:01:00Z">
              <w:r w:rsidRPr="007C143F" w:rsidDel="007A47F6">
                <w:rPr>
                  <w:rFonts w:ascii="Arial Narrow" w:eastAsia="Times New Roman" w:hAnsi="Arial Narrow" w:cs="Calibri"/>
                  <w:color w:val="000000"/>
                  <w:sz w:val="20"/>
                  <w:szCs w:val="20"/>
                  <w:lang w:val="es-MX" w:eastAsia="es-MX"/>
                </w:rPr>
                <w:delText>10/enero/2027</w:delText>
              </w:r>
            </w:del>
          </w:p>
        </w:tc>
        <w:tc>
          <w:tcPr>
            <w:tcW w:w="1862" w:type="dxa"/>
            <w:tcBorders>
              <w:top w:val="nil"/>
              <w:left w:val="nil"/>
              <w:bottom w:val="single" w:sz="4" w:space="0" w:color="auto"/>
              <w:right w:val="single" w:sz="4" w:space="0" w:color="auto"/>
            </w:tcBorders>
            <w:shd w:val="clear" w:color="000000" w:fill="FFFFFF"/>
            <w:noWrap/>
            <w:vAlign w:val="bottom"/>
            <w:tcPrChange w:id="803"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5A7743A4" w14:textId="77777777" w:rsidR="00390BF1" w:rsidRPr="007C143F" w:rsidRDefault="00390BF1" w:rsidP="009969BF">
            <w:pPr>
              <w:rPr>
                <w:rFonts w:ascii="Arial Narrow" w:eastAsia="Times New Roman" w:hAnsi="Arial Narrow" w:cs="Calibri"/>
                <w:color w:val="000000"/>
                <w:sz w:val="20"/>
                <w:szCs w:val="20"/>
                <w:lang w:val="es-MX" w:eastAsia="es-MX"/>
              </w:rPr>
            </w:pPr>
            <w:del w:id="804" w:author="Alex Valdivia" w:date="2025-08-26T11:01:00Z">
              <w:r w:rsidRPr="007C143F" w:rsidDel="007A47F6">
                <w:rPr>
                  <w:rFonts w:ascii="Arial Narrow" w:eastAsia="Times New Roman" w:hAnsi="Arial Narrow" w:cs="Calibri"/>
                  <w:color w:val="000000"/>
                  <w:sz w:val="20"/>
                  <w:szCs w:val="20"/>
                  <w:lang w:val="es-MX" w:eastAsia="es-MX"/>
                </w:rPr>
                <w:delText>Etapa de Egreso</w:delText>
              </w:r>
            </w:del>
          </w:p>
        </w:tc>
      </w:tr>
      <w:tr w:rsidR="00390BF1" w:rsidRPr="007C143F" w14:paraId="3C172E39" w14:textId="77777777" w:rsidTr="007A47F6">
        <w:tblPrEx>
          <w:tblW w:w="11410" w:type="dxa"/>
          <w:tblInd w:w="-497" w:type="dxa"/>
          <w:tblCellMar>
            <w:left w:w="70" w:type="dxa"/>
            <w:right w:w="70" w:type="dxa"/>
          </w:tblCellMar>
          <w:tblPrExChange w:id="805" w:author="Alex Valdivia" w:date="2025-08-26T11:01:00Z">
            <w:tblPrEx>
              <w:tblW w:w="11410" w:type="dxa"/>
              <w:tblInd w:w="-497" w:type="dxa"/>
              <w:tblCellMar>
                <w:left w:w="70" w:type="dxa"/>
                <w:right w:w="70" w:type="dxa"/>
              </w:tblCellMar>
            </w:tblPrEx>
          </w:tblPrExChange>
        </w:tblPrEx>
        <w:trPr>
          <w:trHeight w:val="283"/>
          <w:trPrChange w:id="806"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807"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1603F9CC" w14:textId="77777777" w:rsidR="00390BF1" w:rsidRPr="007C143F" w:rsidRDefault="00390BF1" w:rsidP="009969BF">
            <w:pPr>
              <w:rPr>
                <w:rFonts w:ascii="Arial Narrow" w:eastAsia="Times New Roman" w:hAnsi="Arial Narrow" w:cs="Calibri"/>
                <w:color w:val="000000"/>
                <w:sz w:val="20"/>
                <w:szCs w:val="20"/>
                <w:lang w:val="es-MX" w:eastAsia="es-MX"/>
              </w:rPr>
            </w:pPr>
            <w:del w:id="808" w:author="Alex Valdivia" w:date="2025-08-26T11:01:00Z">
              <w:r w:rsidRPr="007C143F" w:rsidDel="007A47F6">
                <w:rPr>
                  <w:rFonts w:ascii="Arial Narrow" w:eastAsia="Times New Roman" w:hAnsi="Arial Narrow" w:cs="Calibri"/>
                  <w:color w:val="000000"/>
                  <w:sz w:val="20"/>
                  <w:szCs w:val="20"/>
                  <w:lang w:val="es-MX" w:eastAsia="es-MX"/>
                </w:rPr>
                <w:delText>7</w:delText>
              </w:r>
            </w:del>
          </w:p>
        </w:tc>
        <w:tc>
          <w:tcPr>
            <w:tcW w:w="993" w:type="dxa"/>
            <w:tcBorders>
              <w:top w:val="nil"/>
              <w:left w:val="nil"/>
              <w:bottom w:val="single" w:sz="4" w:space="0" w:color="auto"/>
              <w:right w:val="single" w:sz="4" w:space="0" w:color="auto"/>
            </w:tcBorders>
            <w:shd w:val="clear" w:color="000000" w:fill="FFFFFF"/>
            <w:noWrap/>
            <w:vAlign w:val="bottom"/>
            <w:tcPrChange w:id="809"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3192C766" w14:textId="77777777" w:rsidR="00390BF1" w:rsidRPr="007C143F" w:rsidRDefault="00390BF1" w:rsidP="009969BF">
            <w:pPr>
              <w:rPr>
                <w:rFonts w:ascii="Arial Narrow" w:eastAsia="Times New Roman" w:hAnsi="Arial Narrow" w:cs="Calibri"/>
                <w:color w:val="000000"/>
                <w:sz w:val="20"/>
                <w:szCs w:val="20"/>
                <w:lang w:val="es-MX" w:eastAsia="es-MX"/>
              </w:rPr>
            </w:pPr>
            <w:del w:id="810"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811"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66F8680C" w14:textId="77777777" w:rsidR="00390BF1" w:rsidRPr="007C143F" w:rsidRDefault="00390BF1" w:rsidP="009969BF">
            <w:pPr>
              <w:rPr>
                <w:rFonts w:ascii="Arial Narrow" w:eastAsia="Times New Roman" w:hAnsi="Arial Narrow" w:cs="Calibri"/>
                <w:color w:val="000000"/>
                <w:sz w:val="20"/>
                <w:szCs w:val="20"/>
                <w:lang w:val="es-MX" w:eastAsia="es-MX"/>
              </w:rPr>
            </w:pPr>
            <w:del w:id="812" w:author="Alex Valdivia" w:date="2025-08-26T11:01:00Z">
              <w:r w:rsidRPr="007C143F" w:rsidDel="007A47F6">
                <w:rPr>
                  <w:rFonts w:ascii="Arial Narrow" w:eastAsia="Times New Roman" w:hAnsi="Arial Narrow" w:cs="Calibri"/>
                  <w:color w:val="000000"/>
                  <w:sz w:val="20"/>
                  <w:szCs w:val="20"/>
                  <w:lang w:val="es-MX" w:eastAsia="es-MX"/>
                </w:rPr>
                <w:delText xml:space="preserve">158,210.32 </w:delText>
              </w:r>
            </w:del>
          </w:p>
        </w:tc>
        <w:tc>
          <w:tcPr>
            <w:tcW w:w="992" w:type="dxa"/>
            <w:tcBorders>
              <w:top w:val="nil"/>
              <w:left w:val="nil"/>
              <w:bottom w:val="single" w:sz="4" w:space="0" w:color="auto"/>
              <w:right w:val="single" w:sz="4" w:space="0" w:color="auto"/>
            </w:tcBorders>
            <w:shd w:val="clear" w:color="000000" w:fill="FFFFFF"/>
            <w:noWrap/>
            <w:vAlign w:val="bottom"/>
            <w:tcPrChange w:id="813"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62BC85F3" w14:textId="77777777" w:rsidR="00390BF1" w:rsidRPr="007C143F" w:rsidRDefault="00390BF1" w:rsidP="009969BF">
            <w:pPr>
              <w:rPr>
                <w:rFonts w:ascii="Arial Narrow" w:eastAsia="Times New Roman" w:hAnsi="Arial Narrow" w:cs="Calibri"/>
                <w:color w:val="000000"/>
                <w:sz w:val="20"/>
                <w:szCs w:val="20"/>
                <w:lang w:val="es-MX" w:eastAsia="es-MX"/>
              </w:rPr>
            </w:pPr>
            <w:del w:id="814" w:author="Alex Valdivia" w:date="2025-08-26T11:01:00Z">
              <w:r w:rsidRPr="007C143F" w:rsidDel="007A47F6">
                <w:rPr>
                  <w:rFonts w:ascii="Arial Narrow" w:eastAsia="Times New Roman" w:hAnsi="Arial Narrow" w:cs="Calibri"/>
                  <w:color w:val="000000"/>
                  <w:sz w:val="20"/>
                  <w:szCs w:val="20"/>
                  <w:lang w:val="es-MX" w:eastAsia="es-MX"/>
                </w:rPr>
                <w:delText xml:space="preserve">7,496.22 </w:delText>
              </w:r>
            </w:del>
          </w:p>
        </w:tc>
        <w:tc>
          <w:tcPr>
            <w:tcW w:w="851" w:type="dxa"/>
            <w:tcBorders>
              <w:top w:val="nil"/>
              <w:left w:val="nil"/>
              <w:bottom w:val="single" w:sz="4" w:space="0" w:color="auto"/>
              <w:right w:val="single" w:sz="4" w:space="0" w:color="auto"/>
            </w:tcBorders>
            <w:shd w:val="clear" w:color="000000" w:fill="FFFFFF"/>
            <w:noWrap/>
            <w:vAlign w:val="bottom"/>
            <w:tcPrChange w:id="815"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756BA333" w14:textId="77777777" w:rsidR="00390BF1" w:rsidRPr="007C143F" w:rsidRDefault="00390BF1" w:rsidP="009969BF">
            <w:pPr>
              <w:rPr>
                <w:rFonts w:ascii="Arial Narrow" w:eastAsia="Times New Roman" w:hAnsi="Arial Narrow" w:cs="Calibri"/>
                <w:color w:val="000000"/>
                <w:sz w:val="20"/>
                <w:szCs w:val="20"/>
                <w:lang w:val="es-MX" w:eastAsia="es-MX"/>
              </w:rPr>
            </w:pPr>
            <w:del w:id="816"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817"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3D60D942" w14:textId="77777777" w:rsidR="00390BF1" w:rsidRPr="007C143F" w:rsidRDefault="00390BF1" w:rsidP="009969BF">
            <w:pPr>
              <w:rPr>
                <w:rFonts w:ascii="Arial Narrow" w:eastAsia="Times New Roman" w:hAnsi="Arial Narrow" w:cs="Calibri"/>
                <w:color w:val="000000"/>
                <w:sz w:val="20"/>
                <w:szCs w:val="20"/>
                <w:lang w:val="es-MX" w:eastAsia="es-MX"/>
              </w:rPr>
            </w:pPr>
            <w:del w:id="818"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819"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477B8B06" w14:textId="77777777" w:rsidR="00390BF1" w:rsidRPr="007C143F" w:rsidRDefault="00390BF1" w:rsidP="009969BF">
            <w:pPr>
              <w:rPr>
                <w:rFonts w:ascii="Arial Narrow" w:eastAsia="Times New Roman" w:hAnsi="Arial Narrow" w:cs="Calibri"/>
                <w:color w:val="000000"/>
                <w:sz w:val="20"/>
                <w:szCs w:val="20"/>
                <w:lang w:val="es-MX" w:eastAsia="es-MX"/>
              </w:rPr>
            </w:pPr>
            <w:del w:id="820" w:author="Alex Valdivia" w:date="2025-08-26T11:01:00Z">
              <w:r w:rsidRPr="007C143F" w:rsidDel="007A47F6">
                <w:rPr>
                  <w:rFonts w:ascii="Arial Narrow" w:eastAsia="Times New Roman" w:hAnsi="Arial Narrow" w:cs="Calibri"/>
                  <w:color w:val="000000"/>
                  <w:sz w:val="20"/>
                  <w:szCs w:val="20"/>
                  <w:lang w:val="es-MX" w:eastAsia="es-MX"/>
                </w:rPr>
                <w:delText xml:space="preserve">2,505.00 </w:delText>
              </w:r>
            </w:del>
          </w:p>
        </w:tc>
        <w:tc>
          <w:tcPr>
            <w:tcW w:w="851" w:type="dxa"/>
            <w:tcBorders>
              <w:top w:val="nil"/>
              <w:left w:val="nil"/>
              <w:bottom w:val="single" w:sz="4" w:space="0" w:color="auto"/>
              <w:right w:val="single" w:sz="4" w:space="0" w:color="auto"/>
            </w:tcBorders>
            <w:shd w:val="clear" w:color="000000" w:fill="FFFFFF"/>
            <w:noWrap/>
            <w:vAlign w:val="bottom"/>
            <w:tcPrChange w:id="821"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69913B0C" w14:textId="77777777" w:rsidR="00390BF1" w:rsidRPr="007C143F" w:rsidRDefault="00390BF1" w:rsidP="009969BF">
            <w:pPr>
              <w:rPr>
                <w:rFonts w:ascii="Arial Narrow" w:eastAsia="Times New Roman" w:hAnsi="Arial Narrow" w:cs="Calibri"/>
                <w:color w:val="000000"/>
                <w:sz w:val="20"/>
                <w:szCs w:val="20"/>
                <w:lang w:val="es-MX" w:eastAsia="es-MX"/>
              </w:rPr>
            </w:pPr>
            <w:del w:id="822" w:author="Alex Valdivia" w:date="2025-08-26T11:01:00Z">
              <w:r w:rsidRPr="007C143F" w:rsidDel="007A47F6">
                <w:rPr>
                  <w:rFonts w:ascii="Arial Narrow" w:eastAsia="Times New Roman" w:hAnsi="Arial Narrow" w:cs="Calibri"/>
                  <w:color w:val="000000"/>
                  <w:sz w:val="20"/>
                  <w:szCs w:val="20"/>
                  <w:lang w:val="es-MX" w:eastAsia="es-MX"/>
                </w:rPr>
                <w:delText xml:space="preserve">400.80 </w:delText>
              </w:r>
            </w:del>
          </w:p>
        </w:tc>
        <w:tc>
          <w:tcPr>
            <w:tcW w:w="870" w:type="dxa"/>
            <w:tcBorders>
              <w:top w:val="nil"/>
              <w:left w:val="nil"/>
              <w:bottom w:val="single" w:sz="4" w:space="0" w:color="auto"/>
              <w:right w:val="single" w:sz="4" w:space="0" w:color="auto"/>
            </w:tcBorders>
            <w:shd w:val="clear" w:color="000000" w:fill="FFFFFF"/>
            <w:noWrap/>
            <w:tcPrChange w:id="823"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03931B59" w14:textId="77777777" w:rsidR="00390BF1" w:rsidRPr="007C143F" w:rsidRDefault="00390BF1" w:rsidP="009969BF">
            <w:pPr>
              <w:rPr>
                <w:rFonts w:ascii="Arial Narrow" w:eastAsia="Times New Roman" w:hAnsi="Arial Narrow" w:cs="Calibri"/>
                <w:color w:val="000000"/>
                <w:sz w:val="20"/>
                <w:szCs w:val="20"/>
                <w:lang w:val="es-MX" w:eastAsia="es-MX"/>
              </w:rPr>
            </w:pPr>
            <w:del w:id="824" w:author="Alex Valdivia" w:date="2025-08-26T11:01:00Z">
              <w:r w:rsidRPr="007C143F" w:rsidDel="007A47F6">
                <w:rPr>
                  <w:rFonts w:ascii="Arial Narrow" w:eastAsia="Times New Roman" w:hAnsi="Arial Narrow" w:cs="Calibri"/>
                  <w:color w:val="000000"/>
                  <w:sz w:val="20"/>
                  <w:szCs w:val="20"/>
                  <w:lang w:val="es-MX" w:eastAsia="es-MX"/>
                </w:rPr>
                <w:delText>10,808.02</w:delText>
              </w:r>
            </w:del>
          </w:p>
        </w:tc>
        <w:tc>
          <w:tcPr>
            <w:tcW w:w="1590" w:type="dxa"/>
            <w:tcBorders>
              <w:top w:val="nil"/>
              <w:left w:val="nil"/>
              <w:bottom w:val="single" w:sz="4" w:space="0" w:color="auto"/>
              <w:right w:val="single" w:sz="4" w:space="0" w:color="auto"/>
            </w:tcBorders>
            <w:shd w:val="clear" w:color="000000" w:fill="FFFFFF"/>
            <w:noWrap/>
            <w:vAlign w:val="bottom"/>
            <w:tcPrChange w:id="825"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3D8CCC98" w14:textId="77777777" w:rsidR="00390BF1" w:rsidRPr="007C143F" w:rsidRDefault="00390BF1" w:rsidP="009969BF">
            <w:pPr>
              <w:rPr>
                <w:rFonts w:ascii="Arial Narrow" w:eastAsia="Times New Roman" w:hAnsi="Arial Narrow" w:cs="Calibri"/>
                <w:color w:val="000000"/>
                <w:sz w:val="20"/>
                <w:szCs w:val="20"/>
                <w:lang w:val="es-MX" w:eastAsia="es-MX"/>
              </w:rPr>
            </w:pPr>
            <w:del w:id="826" w:author="Alex Valdivia" w:date="2025-08-26T11:01:00Z">
              <w:r w:rsidRPr="007C143F" w:rsidDel="007A47F6">
                <w:rPr>
                  <w:rFonts w:ascii="Arial Narrow" w:eastAsia="Times New Roman" w:hAnsi="Arial Narrow" w:cs="Calibri"/>
                  <w:color w:val="000000"/>
                  <w:sz w:val="20"/>
                  <w:szCs w:val="20"/>
                  <w:lang w:val="es-MX" w:eastAsia="es-MX"/>
                </w:rPr>
                <w:delText>10/febrero/2027</w:delText>
              </w:r>
            </w:del>
          </w:p>
        </w:tc>
        <w:tc>
          <w:tcPr>
            <w:tcW w:w="1862" w:type="dxa"/>
            <w:tcBorders>
              <w:top w:val="nil"/>
              <w:left w:val="nil"/>
              <w:bottom w:val="single" w:sz="4" w:space="0" w:color="auto"/>
              <w:right w:val="single" w:sz="4" w:space="0" w:color="auto"/>
            </w:tcBorders>
            <w:shd w:val="clear" w:color="000000" w:fill="FFFFFF"/>
            <w:noWrap/>
            <w:vAlign w:val="bottom"/>
            <w:tcPrChange w:id="827"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5D91C3F3" w14:textId="77777777" w:rsidR="00390BF1" w:rsidRPr="007C143F" w:rsidRDefault="00390BF1" w:rsidP="009969BF">
            <w:pPr>
              <w:rPr>
                <w:rFonts w:ascii="Arial Narrow" w:eastAsia="Times New Roman" w:hAnsi="Arial Narrow" w:cs="Calibri"/>
                <w:color w:val="000000"/>
                <w:sz w:val="20"/>
                <w:szCs w:val="20"/>
                <w:lang w:val="es-MX" w:eastAsia="es-MX"/>
              </w:rPr>
            </w:pPr>
            <w:del w:id="828" w:author="Alex Valdivia" w:date="2025-08-26T11:01:00Z">
              <w:r w:rsidRPr="007C143F" w:rsidDel="007A47F6">
                <w:rPr>
                  <w:rFonts w:ascii="Arial Narrow" w:eastAsia="Times New Roman" w:hAnsi="Arial Narrow" w:cs="Calibri"/>
                  <w:color w:val="000000"/>
                  <w:sz w:val="20"/>
                  <w:szCs w:val="20"/>
                  <w:lang w:val="es-MX" w:eastAsia="es-MX"/>
                </w:rPr>
                <w:delText>Etapa de Egreso</w:delText>
              </w:r>
            </w:del>
          </w:p>
        </w:tc>
      </w:tr>
      <w:tr w:rsidR="00390BF1" w:rsidRPr="007C143F" w14:paraId="3F2BF4B8" w14:textId="77777777" w:rsidTr="007A47F6">
        <w:tblPrEx>
          <w:tblW w:w="11410" w:type="dxa"/>
          <w:tblInd w:w="-497" w:type="dxa"/>
          <w:tblCellMar>
            <w:left w:w="70" w:type="dxa"/>
            <w:right w:w="70" w:type="dxa"/>
          </w:tblCellMar>
          <w:tblPrExChange w:id="829" w:author="Alex Valdivia" w:date="2025-08-26T11:01:00Z">
            <w:tblPrEx>
              <w:tblW w:w="11410" w:type="dxa"/>
              <w:tblInd w:w="-497" w:type="dxa"/>
              <w:tblCellMar>
                <w:left w:w="70" w:type="dxa"/>
                <w:right w:w="70" w:type="dxa"/>
              </w:tblCellMar>
            </w:tblPrEx>
          </w:tblPrExChange>
        </w:tblPrEx>
        <w:trPr>
          <w:trHeight w:val="283"/>
          <w:trPrChange w:id="830"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831"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60551E97" w14:textId="77777777" w:rsidR="00390BF1" w:rsidRPr="007C143F" w:rsidRDefault="00390BF1" w:rsidP="009969BF">
            <w:pPr>
              <w:rPr>
                <w:rFonts w:ascii="Arial Narrow" w:eastAsia="Times New Roman" w:hAnsi="Arial Narrow" w:cs="Calibri"/>
                <w:color w:val="000000"/>
                <w:sz w:val="20"/>
                <w:szCs w:val="20"/>
                <w:lang w:val="es-MX" w:eastAsia="es-MX"/>
              </w:rPr>
            </w:pPr>
            <w:del w:id="832" w:author="Alex Valdivia" w:date="2025-08-26T11:01:00Z">
              <w:r w:rsidRPr="007C143F" w:rsidDel="007A47F6">
                <w:rPr>
                  <w:rFonts w:ascii="Arial Narrow" w:eastAsia="Times New Roman" w:hAnsi="Arial Narrow" w:cs="Calibri"/>
                  <w:color w:val="000000"/>
                  <w:sz w:val="20"/>
                  <w:szCs w:val="20"/>
                  <w:lang w:val="es-MX" w:eastAsia="es-MX"/>
                </w:rPr>
                <w:delText>8</w:delText>
              </w:r>
            </w:del>
          </w:p>
        </w:tc>
        <w:tc>
          <w:tcPr>
            <w:tcW w:w="993" w:type="dxa"/>
            <w:tcBorders>
              <w:top w:val="nil"/>
              <w:left w:val="nil"/>
              <w:bottom w:val="single" w:sz="4" w:space="0" w:color="auto"/>
              <w:right w:val="single" w:sz="4" w:space="0" w:color="auto"/>
            </w:tcBorders>
            <w:shd w:val="clear" w:color="000000" w:fill="FFFFFF"/>
            <w:noWrap/>
            <w:vAlign w:val="bottom"/>
            <w:tcPrChange w:id="833"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3C83778C" w14:textId="77777777" w:rsidR="00390BF1" w:rsidRPr="007C143F" w:rsidRDefault="00390BF1" w:rsidP="009969BF">
            <w:pPr>
              <w:rPr>
                <w:rFonts w:ascii="Arial Narrow" w:eastAsia="Times New Roman" w:hAnsi="Arial Narrow" w:cs="Calibri"/>
                <w:color w:val="000000"/>
                <w:sz w:val="20"/>
                <w:szCs w:val="20"/>
                <w:lang w:val="es-MX" w:eastAsia="es-MX"/>
              </w:rPr>
            </w:pPr>
            <w:del w:id="834"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835"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1A8E16E5" w14:textId="77777777" w:rsidR="00390BF1" w:rsidRPr="007C143F" w:rsidRDefault="00390BF1" w:rsidP="009969BF">
            <w:pPr>
              <w:rPr>
                <w:rFonts w:ascii="Arial Narrow" w:eastAsia="Times New Roman" w:hAnsi="Arial Narrow" w:cs="Calibri"/>
                <w:color w:val="000000"/>
                <w:sz w:val="20"/>
                <w:szCs w:val="20"/>
                <w:lang w:val="es-MX" w:eastAsia="es-MX"/>
              </w:rPr>
            </w:pPr>
            <w:del w:id="836" w:author="Alex Valdivia" w:date="2025-08-26T11:01:00Z">
              <w:r w:rsidRPr="007C143F" w:rsidDel="007A47F6">
                <w:rPr>
                  <w:rFonts w:ascii="Arial Narrow" w:eastAsia="Times New Roman" w:hAnsi="Arial Narrow" w:cs="Calibri"/>
                  <w:color w:val="000000"/>
                  <w:sz w:val="20"/>
                  <w:szCs w:val="20"/>
                  <w:lang w:val="es-MX" w:eastAsia="es-MX"/>
                </w:rPr>
                <w:delText xml:space="preserve">150,714.10 </w:delText>
              </w:r>
            </w:del>
          </w:p>
        </w:tc>
        <w:tc>
          <w:tcPr>
            <w:tcW w:w="992" w:type="dxa"/>
            <w:tcBorders>
              <w:top w:val="nil"/>
              <w:left w:val="nil"/>
              <w:bottom w:val="single" w:sz="4" w:space="0" w:color="auto"/>
              <w:right w:val="single" w:sz="4" w:space="0" w:color="auto"/>
            </w:tcBorders>
            <w:shd w:val="clear" w:color="000000" w:fill="FFFFFF"/>
            <w:noWrap/>
            <w:vAlign w:val="bottom"/>
            <w:tcPrChange w:id="837"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58110B48" w14:textId="77777777" w:rsidR="00390BF1" w:rsidRPr="007C143F" w:rsidRDefault="00390BF1" w:rsidP="009969BF">
            <w:pPr>
              <w:rPr>
                <w:rFonts w:ascii="Arial Narrow" w:eastAsia="Times New Roman" w:hAnsi="Arial Narrow" w:cs="Calibri"/>
                <w:color w:val="000000"/>
                <w:sz w:val="20"/>
                <w:szCs w:val="20"/>
                <w:lang w:val="es-MX" w:eastAsia="es-MX"/>
              </w:rPr>
            </w:pPr>
            <w:del w:id="838" w:author="Alex Valdivia" w:date="2025-08-26T11:01:00Z">
              <w:r w:rsidRPr="007C143F" w:rsidDel="007A47F6">
                <w:rPr>
                  <w:rFonts w:ascii="Arial Narrow" w:eastAsia="Times New Roman" w:hAnsi="Arial Narrow" w:cs="Calibri"/>
                  <w:color w:val="000000"/>
                  <w:sz w:val="20"/>
                  <w:szCs w:val="20"/>
                  <w:lang w:val="es-MX" w:eastAsia="es-MX"/>
                </w:rPr>
                <w:delText xml:space="preserve">7,633.90 </w:delText>
              </w:r>
            </w:del>
          </w:p>
        </w:tc>
        <w:tc>
          <w:tcPr>
            <w:tcW w:w="851" w:type="dxa"/>
            <w:tcBorders>
              <w:top w:val="nil"/>
              <w:left w:val="nil"/>
              <w:bottom w:val="single" w:sz="4" w:space="0" w:color="auto"/>
              <w:right w:val="single" w:sz="4" w:space="0" w:color="auto"/>
            </w:tcBorders>
            <w:shd w:val="clear" w:color="000000" w:fill="FFFFFF"/>
            <w:noWrap/>
            <w:vAlign w:val="bottom"/>
            <w:tcPrChange w:id="839"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20EABCEC" w14:textId="77777777" w:rsidR="00390BF1" w:rsidRPr="007C143F" w:rsidRDefault="00390BF1" w:rsidP="009969BF">
            <w:pPr>
              <w:rPr>
                <w:rFonts w:ascii="Arial Narrow" w:eastAsia="Times New Roman" w:hAnsi="Arial Narrow" w:cs="Calibri"/>
                <w:color w:val="000000"/>
                <w:sz w:val="20"/>
                <w:szCs w:val="20"/>
                <w:lang w:val="es-MX" w:eastAsia="es-MX"/>
              </w:rPr>
            </w:pPr>
            <w:del w:id="840"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841"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685E758F" w14:textId="77777777" w:rsidR="00390BF1" w:rsidRPr="007C143F" w:rsidRDefault="00390BF1" w:rsidP="009969BF">
            <w:pPr>
              <w:rPr>
                <w:rFonts w:ascii="Arial Narrow" w:eastAsia="Times New Roman" w:hAnsi="Arial Narrow" w:cs="Calibri"/>
                <w:color w:val="000000"/>
                <w:sz w:val="20"/>
                <w:szCs w:val="20"/>
                <w:lang w:val="es-MX" w:eastAsia="es-MX"/>
              </w:rPr>
            </w:pPr>
            <w:del w:id="842"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843"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0AD0E843" w14:textId="77777777" w:rsidR="00390BF1" w:rsidRPr="007C143F" w:rsidRDefault="00390BF1" w:rsidP="009969BF">
            <w:pPr>
              <w:rPr>
                <w:rFonts w:ascii="Arial Narrow" w:eastAsia="Times New Roman" w:hAnsi="Arial Narrow" w:cs="Calibri"/>
                <w:color w:val="000000"/>
                <w:sz w:val="20"/>
                <w:szCs w:val="20"/>
                <w:lang w:val="es-MX" w:eastAsia="es-MX"/>
              </w:rPr>
            </w:pPr>
            <w:del w:id="844" w:author="Alex Valdivia" w:date="2025-08-26T11:01:00Z">
              <w:r w:rsidRPr="007C143F" w:rsidDel="007A47F6">
                <w:rPr>
                  <w:rFonts w:ascii="Arial Narrow" w:eastAsia="Times New Roman" w:hAnsi="Arial Narrow" w:cs="Calibri"/>
                  <w:color w:val="000000"/>
                  <w:sz w:val="20"/>
                  <w:szCs w:val="20"/>
                  <w:lang w:val="es-MX" w:eastAsia="es-MX"/>
                </w:rPr>
                <w:delText xml:space="preserve">2,386.31 </w:delText>
              </w:r>
            </w:del>
          </w:p>
        </w:tc>
        <w:tc>
          <w:tcPr>
            <w:tcW w:w="851" w:type="dxa"/>
            <w:tcBorders>
              <w:top w:val="nil"/>
              <w:left w:val="nil"/>
              <w:bottom w:val="single" w:sz="4" w:space="0" w:color="auto"/>
              <w:right w:val="single" w:sz="4" w:space="0" w:color="auto"/>
            </w:tcBorders>
            <w:shd w:val="clear" w:color="000000" w:fill="FFFFFF"/>
            <w:noWrap/>
            <w:vAlign w:val="bottom"/>
            <w:tcPrChange w:id="845"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0B6B08BE" w14:textId="77777777" w:rsidR="00390BF1" w:rsidRPr="007C143F" w:rsidRDefault="00390BF1" w:rsidP="009969BF">
            <w:pPr>
              <w:rPr>
                <w:rFonts w:ascii="Arial Narrow" w:eastAsia="Times New Roman" w:hAnsi="Arial Narrow" w:cs="Calibri"/>
                <w:color w:val="000000"/>
                <w:sz w:val="20"/>
                <w:szCs w:val="20"/>
                <w:lang w:val="es-MX" w:eastAsia="es-MX"/>
              </w:rPr>
            </w:pPr>
            <w:del w:id="846" w:author="Alex Valdivia" w:date="2025-08-26T11:01:00Z">
              <w:r w:rsidRPr="007C143F" w:rsidDel="007A47F6">
                <w:rPr>
                  <w:rFonts w:ascii="Arial Narrow" w:eastAsia="Times New Roman" w:hAnsi="Arial Narrow" w:cs="Calibri"/>
                  <w:color w:val="000000"/>
                  <w:sz w:val="20"/>
                  <w:szCs w:val="20"/>
                  <w:lang w:val="es-MX" w:eastAsia="es-MX"/>
                </w:rPr>
                <w:delText xml:space="preserve">381.81 </w:delText>
              </w:r>
            </w:del>
          </w:p>
        </w:tc>
        <w:tc>
          <w:tcPr>
            <w:tcW w:w="870" w:type="dxa"/>
            <w:tcBorders>
              <w:top w:val="nil"/>
              <w:left w:val="nil"/>
              <w:bottom w:val="single" w:sz="4" w:space="0" w:color="auto"/>
              <w:right w:val="single" w:sz="4" w:space="0" w:color="auto"/>
            </w:tcBorders>
            <w:shd w:val="clear" w:color="000000" w:fill="FFFFFF"/>
            <w:noWrap/>
            <w:tcPrChange w:id="847"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243B0F8E" w14:textId="77777777" w:rsidR="00390BF1" w:rsidRPr="007C143F" w:rsidRDefault="00390BF1" w:rsidP="009969BF">
            <w:pPr>
              <w:rPr>
                <w:rFonts w:ascii="Arial Narrow" w:eastAsia="Times New Roman" w:hAnsi="Arial Narrow" w:cs="Calibri"/>
                <w:color w:val="000000"/>
                <w:sz w:val="20"/>
                <w:szCs w:val="20"/>
                <w:lang w:val="es-MX" w:eastAsia="es-MX"/>
              </w:rPr>
            </w:pPr>
            <w:del w:id="848" w:author="Alex Valdivia" w:date="2025-08-26T11:01:00Z">
              <w:r w:rsidRPr="007C143F" w:rsidDel="007A47F6">
                <w:rPr>
                  <w:rFonts w:ascii="Arial Narrow" w:eastAsia="Times New Roman" w:hAnsi="Arial Narrow" w:cs="Calibri"/>
                  <w:color w:val="000000"/>
                  <w:sz w:val="20"/>
                  <w:szCs w:val="20"/>
                  <w:lang w:val="es-MX" w:eastAsia="es-MX"/>
                </w:rPr>
                <w:delText>10,808.02</w:delText>
              </w:r>
            </w:del>
          </w:p>
        </w:tc>
        <w:tc>
          <w:tcPr>
            <w:tcW w:w="1590" w:type="dxa"/>
            <w:tcBorders>
              <w:top w:val="nil"/>
              <w:left w:val="nil"/>
              <w:bottom w:val="single" w:sz="4" w:space="0" w:color="auto"/>
              <w:right w:val="single" w:sz="4" w:space="0" w:color="auto"/>
            </w:tcBorders>
            <w:shd w:val="clear" w:color="000000" w:fill="FFFFFF"/>
            <w:noWrap/>
            <w:vAlign w:val="bottom"/>
            <w:tcPrChange w:id="849"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08D08CB6" w14:textId="77777777" w:rsidR="00390BF1" w:rsidRPr="007C143F" w:rsidRDefault="00390BF1" w:rsidP="009969BF">
            <w:pPr>
              <w:rPr>
                <w:rFonts w:ascii="Arial Narrow" w:eastAsia="Times New Roman" w:hAnsi="Arial Narrow" w:cs="Calibri"/>
                <w:color w:val="000000"/>
                <w:sz w:val="20"/>
                <w:szCs w:val="20"/>
                <w:lang w:val="es-MX" w:eastAsia="es-MX"/>
              </w:rPr>
            </w:pPr>
            <w:del w:id="850" w:author="Alex Valdivia" w:date="2025-08-26T11:01:00Z">
              <w:r w:rsidRPr="007C143F" w:rsidDel="007A47F6">
                <w:rPr>
                  <w:rFonts w:ascii="Arial Narrow" w:eastAsia="Times New Roman" w:hAnsi="Arial Narrow" w:cs="Calibri"/>
                  <w:color w:val="000000"/>
                  <w:sz w:val="20"/>
                  <w:szCs w:val="20"/>
                  <w:lang w:val="es-MX" w:eastAsia="es-MX"/>
                </w:rPr>
                <w:delText>10/marzo/2027</w:delText>
              </w:r>
            </w:del>
          </w:p>
        </w:tc>
        <w:tc>
          <w:tcPr>
            <w:tcW w:w="1862" w:type="dxa"/>
            <w:tcBorders>
              <w:top w:val="nil"/>
              <w:left w:val="nil"/>
              <w:bottom w:val="single" w:sz="4" w:space="0" w:color="auto"/>
              <w:right w:val="single" w:sz="4" w:space="0" w:color="auto"/>
            </w:tcBorders>
            <w:shd w:val="clear" w:color="000000" w:fill="FFFFFF"/>
            <w:noWrap/>
            <w:vAlign w:val="bottom"/>
            <w:tcPrChange w:id="851"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43B2D897" w14:textId="77777777" w:rsidR="00390BF1" w:rsidRPr="007C143F" w:rsidRDefault="00390BF1" w:rsidP="009969BF">
            <w:pPr>
              <w:rPr>
                <w:rFonts w:ascii="Arial Narrow" w:eastAsia="Times New Roman" w:hAnsi="Arial Narrow" w:cs="Calibri"/>
                <w:color w:val="000000"/>
                <w:sz w:val="20"/>
                <w:szCs w:val="20"/>
                <w:lang w:val="es-MX" w:eastAsia="es-MX"/>
              </w:rPr>
            </w:pPr>
            <w:del w:id="852" w:author="Alex Valdivia" w:date="2025-08-26T11:01:00Z">
              <w:r w:rsidRPr="007C143F" w:rsidDel="007A47F6">
                <w:rPr>
                  <w:rFonts w:ascii="Arial Narrow" w:eastAsia="Times New Roman" w:hAnsi="Arial Narrow" w:cs="Calibri"/>
                  <w:color w:val="000000"/>
                  <w:sz w:val="20"/>
                  <w:szCs w:val="20"/>
                  <w:lang w:val="es-MX" w:eastAsia="es-MX"/>
                </w:rPr>
                <w:delText>Etapa de Egreso</w:delText>
              </w:r>
            </w:del>
          </w:p>
        </w:tc>
      </w:tr>
      <w:tr w:rsidR="00390BF1" w:rsidRPr="007C143F" w14:paraId="766D399D" w14:textId="77777777" w:rsidTr="007A47F6">
        <w:tblPrEx>
          <w:tblW w:w="11410" w:type="dxa"/>
          <w:tblInd w:w="-497" w:type="dxa"/>
          <w:tblCellMar>
            <w:left w:w="70" w:type="dxa"/>
            <w:right w:w="70" w:type="dxa"/>
          </w:tblCellMar>
          <w:tblPrExChange w:id="853" w:author="Alex Valdivia" w:date="2025-08-26T11:01:00Z">
            <w:tblPrEx>
              <w:tblW w:w="11410" w:type="dxa"/>
              <w:tblInd w:w="-497" w:type="dxa"/>
              <w:tblCellMar>
                <w:left w:w="70" w:type="dxa"/>
                <w:right w:w="70" w:type="dxa"/>
              </w:tblCellMar>
            </w:tblPrEx>
          </w:tblPrExChange>
        </w:tblPrEx>
        <w:trPr>
          <w:trHeight w:val="283"/>
          <w:trPrChange w:id="854"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855"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145804D9" w14:textId="77777777" w:rsidR="00390BF1" w:rsidRPr="007C143F" w:rsidRDefault="00390BF1" w:rsidP="009969BF">
            <w:pPr>
              <w:rPr>
                <w:rFonts w:ascii="Arial Narrow" w:eastAsia="Times New Roman" w:hAnsi="Arial Narrow" w:cs="Calibri"/>
                <w:color w:val="000000"/>
                <w:sz w:val="20"/>
                <w:szCs w:val="20"/>
                <w:lang w:val="es-MX" w:eastAsia="es-MX"/>
              </w:rPr>
            </w:pPr>
            <w:del w:id="856" w:author="Alex Valdivia" w:date="2025-08-26T11:01:00Z">
              <w:r w:rsidRPr="007C143F" w:rsidDel="007A47F6">
                <w:rPr>
                  <w:rFonts w:ascii="Arial Narrow" w:eastAsia="Times New Roman" w:hAnsi="Arial Narrow" w:cs="Calibri"/>
                  <w:color w:val="000000"/>
                  <w:sz w:val="20"/>
                  <w:szCs w:val="20"/>
                  <w:lang w:val="es-MX" w:eastAsia="es-MX"/>
                </w:rPr>
                <w:delText>9</w:delText>
              </w:r>
            </w:del>
          </w:p>
        </w:tc>
        <w:tc>
          <w:tcPr>
            <w:tcW w:w="993" w:type="dxa"/>
            <w:tcBorders>
              <w:top w:val="nil"/>
              <w:left w:val="nil"/>
              <w:bottom w:val="single" w:sz="4" w:space="0" w:color="auto"/>
              <w:right w:val="single" w:sz="4" w:space="0" w:color="auto"/>
            </w:tcBorders>
            <w:shd w:val="clear" w:color="000000" w:fill="FFFFFF"/>
            <w:noWrap/>
            <w:vAlign w:val="bottom"/>
            <w:tcPrChange w:id="857"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0FBEAFAF" w14:textId="77777777" w:rsidR="00390BF1" w:rsidRPr="007C143F" w:rsidRDefault="00390BF1" w:rsidP="009969BF">
            <w:pPr>
              <w:rPr>
                <w:rFonts w:ascii="Arial Narrow" w:eastAsia="Times New Roman" w:hAnsi="Arial Narrow" w:cs="Calibri"/>
                <w:color w:val="000000"/>
                <w:sz w:val="20"/>
                <w:szCs w:val="20"/>
                <w:lang w:val="es-MX" w:eastAsia="es-MX"/>
              </w:rPr>
            </w:pPr>
            <w:del w:id="858"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859"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21667E8E" w14:textId="77777777" w:rsidR="00390BF1" w:rsidRPr="007C143F" w:rsidRDefault="00390BF1" w:rsidP="009969BF">
            <w:pPr>
              <w:rPr>
                <w:rFonts w:ascii="Arial Narrow" w:eastAsia="Times New Roman" w:hAnsi="Arial Narrow" w:cs="Calibri"/>
                <w:color w:val="000000"/>
                <w:sz w:val="20"/>
                <w:szCs w:val="20"/>
                <w:lang w:val="es-MX" w:eastAsia="es-MX"/>
              </w:rPr>
            </w:pPr>
            <w:del w:id="860" w:author="Alex Valdivia" w:date="2025-08-26T11:01:00Z">
              <w:r w:rsidRPr="007C143F" w:rsidDel="007A47F6">
                <w:rPr>
                  <w:rFonts w:ascii="Arial Narrow" w:eastAsia="Times New Roman" w:hAnsi="Arial Narrow" w:cs="Calibri"/>
                  <w:color w:val="000000"/>
                  <w:sz w:val="20"/>
                  <w:szCs w:val="20"/>
                  <w:lang w:val="es-MX" w:eastAsia="es-MX"/>
                </w:rPr>
                <w:delText xml:space="preserve">143,080.20 </w:delText>
              </w:r>
            </w:del>
          </w:p>
        </w:tc>
        <w:tc>
          <w:tcPr>
            <w:tcW w:w="992" w:type="dxa"/>
            <w:tcBorders>
              <w:top w:val="nil"/>
              <w:left w:val="nil"/>
              <w:bottom w:val="single" w:sz="4" w:space="0" w:color="auto"/>
              <w:right w:val="single" w:sz="4" w:space="0" w:color="auto"/>
            </w:tcBorders>
            <w:shd w:val="clear" w:color="000000" w:fill="FFFFFF"/>
            <w:noWrap/>
            <w:vAlign w:val="bottom"/>
            <w:tcPrChange w:id="861"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7411C6FA" w14:textId="77777777" w:rsidR="00390BF1" w:rsidRPr="007C143F" w:rsidRDefault="00390BF1" w:rsidP="009969BF">
            <w:pPr>
              <w:rPr>
                <w:rFonts w:ascii="Arial Narrow" w:eastAsia="Times New Roman" w:hAnsi="Arial Narrow" w:cs="Calibri"/>
                <w:color w:val="000000"/>
                <w:sz w:val="20"/>
                <w:szCs w:val="20"/>
                <w:lang w:val="es-MX" w:eastAsia="es-MX"/>
              </w:rPr>
            </w:pPr>
            <w:del w:id="862" w:author="Alex Valdivia" w:date="2025-08-26T11:01:00Z">
              <w:r w:rsidRPr="007C143F" w:rsidDel="007A47F6">
                <w:rPr>
                  <w:rFonts w:ascii="Arial Narrow" w:eastAsia="Times New Roman" w:hAnsi="Arial Narrow" w:cs="Calibri"/>
                  <w:color w:val="000000"/>
                  <w:sz w:val="20"/>
                  <w:szCs w:val="20"/>
                  <w:lang w:val="es-MX" w:eastAsia="es-MX"/>
                </w:rPr>
                <w:delText xml:space="preserve">7,774.11 </w:delText>
              </w:r>
            </w:del>
          </w:p>
        </w:tc>
        <w:tc>
          <w:tcPr>
            <w:tcW w:w="851" w:type="dxa"/>
            <w:tcBorders>
              <w:top w:val="nil"/>
              <w:left w:val="nil"/>
              <w:bottom w:val="single" w:sz="4" w:space="0" w:color="auto"/>
              <w:right w:val="single" w:sz="4" w:space="0" w:color="auto"/>
            </w:tcBorders>
            <w:shd w:val="clear" w:color="000000" w:fill="FFFFFF"/>
            <w:noWrap/>
            <w:vAlign w:val="bottom"/>
            <w:tcPrChange w:id="863"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690B6A44" w14:textId="77777777" w:rsidR="00390BF1" w:rsidRPr="007C143F" w:rsidRDefault="00390BF1" w:rsidP="009969BF">
            <w:pPr>
              <w:rPr>
                <w:rFonts w:ascii="Arial Narrow" w:eastAsia="Times New Roman" w:hAnsi="Arial Narrow" w:cs="Calibri"/>
                <w:color w:val="000000"/>
                <w:sz w:val="20"/>
                <w:szCs w:val="20"/>
                <w:lang w:val="es-MX" w:eastAsia="es-MX"/>
              </w:rPr>
            </w:pPr>
            <w:del w:id="864"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865"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75F89FDF" w14:textId="77777777" w:rsidR="00390BF1" w:rsidRPr="007C143F" w:rsidRDefault="00390BF1" w:rsidP="009969BF">
            <w:pPr>
              <w:rPr>
                <w:rFonts w:ascii="Arial Narrow" w:eastAsia="Times New Roman" w:hAnsi="Arial Narrow" w:cs="Calibri"/>
                <w:color w:val="000000"/>
                <w:sz w:val="20"/>
                <w:szCs w:val="20"/>
                <w:lang w:val="es-MX" w:eastAsia="es-MX"/>
              </w:rPr>
            </w:pPr>
            <w:del w:id="866"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867"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5E1A20CD" w14:textId="77777777" w:rsidR="00390BF1" w:rsidRPr="007C143F" w:rsidRDefault="00390BF1" w:rsidP="009969BF">
            <w:pPr>
              <w:rPr>
                <w:rFonts w:ascii="Arial Narrow" w:eastAsia="Times New Roman" w:hAnsi="Arial Narrow" w:cs="Calibri"/>
                <w:color w:val="000000"/>
                <w:sz w:val="20"/>
                <w:szCs w:val="20"/>
                <w:lang w:val="es-MX" w:eastAsia="es-MX"/>
              </w:rPr>
            </w:pPr>
            <w:del w:id="868" w:author="Alex Valdivia" w:date="2025-08-26T11:01:00Z">
              <w:r w:rsidRPr="007C143F" w:rsidDel="007A47F6">
                <w:rPr>
                  <w:rFonts w:ascii="Arial Narrow" w:eastAsia="Times New Roman" w:hAnsi="Arial Narrow" w:cs="Calibri"/>
                  <w:color w:val="000000"/>
                  <w:sz w:val="20"/>
                  <w:szCs w:val="20"/>
                  <w:lang w:val="es-MX" w:eastAsia="es-MX"/>
                </w:rPr>
                <w:delText xml:space="preserve">2,265.44 </w:delText>
              </w:r>
            </w:del>
          </w:p>
        </w:tc>
        <w:tc>
          <w:tcPr>
            <w:tcW w:w="851" w:type="dxa"/>
            <w:tcBorders>
              <w:top w:val="nil"/>
              <w:left w:val="nil"/>
              <w:bottom w:val="single" w:sz="4" w:space="0" w:color="auto"/>
              <w:right w:val="single" w:sz="4" w:space="0" w:color="auto"/>
            </w:tcBorders>
            <w:shd w:val="clear" w:color="000000" w:fill="FFFFFF"/>
            <w:noWrap/>
            <w:vAlign w:val="bottom"/>
            <w:tcPrChange w:id="869"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2B693CCE" w14:textId="77777777" w:rsidR="00390BF1" w:rsidRPr="007C143F" w:rsidRDefault="00390BF1" w:rsidP="009969BF">
            <w:pPr>
              <w:rPr>
                <w:rFonts w:ascii="Arial Narrow" w:eastAsia="Times New Roman" w:hAnsi="Arial Narrow" w:cs="Calibri"/>
                <w:color w:val="000000"/>
                <w:sz w:val="20"/>
                <w:szCs w:val="20"/>
                <w:lang w:val="es-MX" w:eastAsia="es-MX"/>
              </w:rPr>
            </w:pPr>
            <w:del w:id="870" w:author="Alex Valdivia" w:date="2025-08-26T11:01:00Z">
              <w:r w:rsidRPr="007C143F" w:rsidDel="007A47F6">
                <w:rPr>
                  <w:rFonts w:ascii="Arial Narrow" w:eastAsia="Times New Roman" w:hAnsi="Arial Narrow" w:cs="Calibri"/>
                  <w:color w:val="000000"/>
                  <w:sz w:val="20"/>
                  <w:szCs w:val="20"/>
                  <w:lang w:val="es-MX" w:eastAsia="es-MX"/>
                </w:rPr>
                <w:delText xml:space="preserve">362.47 </w:delText>
              </w:r>
            </w:del>
          </w:p>
        </w:tc>
        <w:tc>
          <w:tcPr>
            <w:tcW w:w="870" w:type="dxa"/>
            <w:tcBorders>
              <w:top w:val="nil"/>
              <w:left w:val="nil"/>
              <w:bottom w:val="single" w:sz="4" w:space="0" w:color="auto"/>
              <w:right w:val="single" w:sz="4" w:space="0" w:color="auto"/>
            </w:tcBorders>
            <w:shd w:val="clear" w:color="000000" w:fill="FFFFFF"/>
            <w:noWrap/>
            <w:vAlign w:val="bottom"/>
            <w:tcPrChange w:id="871" w:author="Alex Valdivia" w:date="2025-08-26T11:01:00Z">
              <w:tcPr>
                <w:tcW w:w="870" w:type="dxa"/>
                <w:gridSpan w:val="2"/>
                <w:tcBorders>
                  <w:top w:val="nil"/>
                  <w:left w:val="nil"/>
                  <w:bottom w:val="single" w:sz="4" w:space="0" w:color="auto"/>
                  <w:right w:val="single" w:sz="4" w:space="0" w:color="auto"/>
                </w:tcBorders>
                <w:shd w:val="clear" w:color="000000" w:fill="FFFFFF"/>
                <w:noWrap/>
                <w:vAlign w:val="bottom"/>
              </w:tcPr>
            </w:tcPrChange>
          </w:tcPr>
          <w:p w14:paraId="7F4E66A0" w14:textId="77777777" w:rsidR="00390BF1" w:rsidRPr="007C143F" w:rsidRDefault="00390BF1" w:rsidP="009969BF">
            <w:pPr>
              <w:rPr>
                <w:rFonts w:ascii="Arial Narrow" w:eastAsia="Times New Roman" w:hAnsi="Arial Narrow" w:cs="Calibri"/>
                <w:color w:val="000000"/>
                <w:sz w:val="20"/>
                <w:szCs w:val="20"/>
                <w:lang w:val="es-MX" w:eastAsia="es-MX"/>
              </w:rPr>
            </w:pPr>
            <w:del w:id="872" w:author="Alex Valdivia" w:date="2025-08-26T11:01:00Z">
              <w:r w:rsidRPr="007C143F" w:rsidDel="007A47F6">
                <w:rPr>
                  <w:rFonts w:ascii="Arial Narrow" w:eastAsia="Times New Roman" w:hAnsi="Arial Narrow" w:cs="Calibri"/>
                  <w:color w:val="000000"/>
                  <w:sz w:val="20"/>
                  <w:szCs w:val="20"/>
                  <w:lang w:val="es-MX" w:eastAsia="es-MX"/>
                </w:rPr>
                <w:delText xml:space="preserve">10,808.02 </w:delText>
              </w:r>
            </w:del>
          </w:p>
        </w:tc>
        <w:tc>
          <w:tcPr>
            <w:tcW w:w="1590" w:type="dxa"/>
            <w:tcBorders>
              <w:top w:val="nil"/>
              <w:left w:val="nil"/>
              <w:bottom w:val="single" w:sz="4" w:space="0" w:color="auto"/>
              <w:right w:val="single" w:sz="4" w:space="0" w:color="auto"/>
            </w:tcBorders>
            <w:shd w:val="clear" w:color="000000" w:fill="FFFFFF"/>
            <w:noWrap/>
            <w:vAlign w:val="bottom"/>
            <w:tcPrChange w:id="873"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7DC40660" w14:textId="77777777" w:rsidR="00390BF1" w:rsidRPr="007C143F" w:rsidRDefault="00390BF1" w:rsidP="009969BF">
            <w:pPr>
              <w:rPr>
                <w:rFonts w:ascii="Arial Narrow" w:eastAsia="Times New Roman" w:hAnsi="Arial Narrow" w:cs="Calibri"/>
                <w:color w:val="000000"/>
                <w:sz w:val="20"/>
                <w:szCs w:val="20"/>
                <w:lang w:val="es-MX" w:eastAsia="es-MX"/>
              </w:rPr>
            </w:pPr>
            <w:del w:id="874" w:author="Alex Valdivia" w:date="2025-08-26T11:01:00Z">
              <w:r w:rsidRPr="007C143F" w:rsidDel="007A47F6">
                <w:rPr>
                  <w:rFonts w:ascii="Arial Narrow" w:eastAsia="Times New Roman" w:hAnsi="Arial Narrow" w:cs="Calibri"/>
                  <w:color w:val="000000"/>
                  <w:sz w:val="20"/>
                  <w:szCs w:val="20"/>
                  <w:lang w:val="es-MX" w:eastAsia="es-MX"/>
                </w:rPr>
                <w:delText>10/abril/2027</w:delText>
              </w:r>
            </w:del>
          </w:p>
        </w:tc>
        <w:tc>
          <w:tcPr>
            <w:tcW w:w="1862" w:type="dxa"/>
            <w:tcBorders>
              <w:top w:val="nil"/>
              <w:left w:val="nil"/>
              <w:bottom w:val="single" w:sz="4" w:space="0" w:color="auto"/>
              <w:right w:val="single" w:sz="4" w:space="0" w:color="auto"/>
            </w:tcBorders>
            <w:shd w:val="clear" w:color="000000" w:fill="FFFFFF"/>
            <w:noWrap/>
            <w:vAlign w:val="bottom"/>
            <w:tcPrChange w:id="875"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6435939F" w14:textId="77777777" w:rsidR="00390BF1" w:rsidRPr="007C143F" w:rsidRDefault="00390BF1" w:rsidP="009969BF">
            <w:pPr>
              <w:rPr>
                <w:rFonts w:ascii="Arial Narrow" w:eastAsia="Times New Roman" w:hAnsi="Arial Narrow" w:cs="Calibri"/>
                <w:color w:val="000000"/>
                <w:sz w:val="20"/>
                <w:szCs w:val="20"/>
                <w:lang w:val="es-MX" w:eastAsia="es-MX"/>
              </w:rPr>
            </w:pPr>
            <w:del w:id="876" w:author="Alex Valdivia" w:date="2025-08-26T11:01:00Z">
              <w:r w:rsidRPr="007C143F" w:rsidDel="007A47F6">
                <w:rPr>
                  <w:rFonts w:ascii="Arial Narrow" w:eastAsia="Times New Roman" w:hAnsi="Arial Narrow" w:cs="Calibri"/>
                  <w:color w:val="000000"/>
                  <w:sz w:val="20"/>
                  <w:szCs w:val="20"/>
                  <w:lang w:val="es-MX" w:eastAsia="es-MX"/>
                </w:rPr>
                <w:delText>Etapa de Egreso</w:delText>
              </w:r>
            </w:del>
          </w:p>
        </w:tc>
      </w:tr>
      <w:tr w:rsidR="00390BF1" w:rsidRPr="007C143F" w14:paraId="5DEB5721" w14:textId="77777777" w:rsidTr="007A47F6">
        <w:tblPrEx>
          <w:tblW w:w="11410" w:type="dxa"/>
          <w:tblInd w:w="-497" w:type="dxa"/>
          <w:tblCellMar>
            <w:left w:w="70" w:type="dxa"/>
            <w:right w:w="70" w:type="dxa"/>
          </w:tblCellMar>
          <w:tblPrExChange w:id="877" w:author="Alex Valdivia" w:date="2025-08-26T11:01:00Z">
            <w:tblPrEx>
              <w:tblW w:w="11410" w:type="dxa"/>
              <w:tblInd w:w="-497" w:type="dxa"/>
              <w:tblCellMar>
                <w:left w:w="70" w:type="dxa"/>
                <w:right w:w="70" w:type="dxa"/>
              </w:tblCellMar>
            </w:tblPrEx>
          </w:tblPrExChange>
        </w:tblPrEx>
        <w:trPr>
          <w:trHeight w:val="283"/>
          <w:trPrChange w:id="878"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879"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574829BB" w14:textId="77777777" w:rsidR="00390BF1" w:rsidRPr="007C143F" w:rsidRDefault="00390BF1" w:rsidP="009969BF">
            <w:pPr>
              <w:rPr>
                <w:rFonts w:ascii="Arial Narrow" w:eastAsia="Times New Roman" w:hAnsi="Arial Narrow" w:cs="Calibri"/>
                <w:color w:val="000000"/>
                <w:sz w:val="20"/>
                <w:szCs w:val="20"/>
                <w:lang w:val="es-MX" w:eastAsia="es-MX"/>
              </w:rPr>
            </w:pPr>
            <w:del w:id="880" w:author="Alex Valdivia" w:date="2025-08-26T11:01:00Z">
              <w:r w:rsidRPr="007C143F" w:rsidDel="007A47F6">
                <w:rPr>
                  <w:rFonts w:ascii="Arial Narrow" w:eastAsia="Times New Roman" w:hAnsi="Arial Narrow" w:cs="Calibri"/>
                  <w:color w:val="000000"/>
                  <w:sz w:val="20"/>
                  <w:szCs w:val="20"/>
                  <w:lang w:val="es-MX" w:eastAsia="es-MX"/>
                </w:rPr>
                <w:delText>10</w:delText>
              </w:r>
            </w:del>
          </w:p>
        </w:tc>
        <w:tc>
          <w:tcPr>
            <w:tcW w:w="993" w:type="dxa"/>
            <w:tcBorders>
              <w:top w:val="nil"/>
              <w:left w:val="nil"/>
              <w:bottom w:val="single" w:sz="4" w:space="0" w:color="auto"/>
              <w:right w:val="single" w:sz="4" w:space="0" w:color="auto"/>
            </w:tcBorders>
            <w:shd w:val="clear" w:color="000000" w:fill="FFFFFF"/>
            <w:noWrap/>
            <w:vAlign w:val="bottom"/>
            <w:tcPrChange w:id="881"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0675C1C8" w14:textId="77777777" w:rsidR="00390BF1" w:rsidRPr="007C143F" w:rsidRDefault="00390BF1" w:rsidP="009969BF">
            <w:pPr>
              <w:rPr>
                <w:rFonts w:ascii="Arial Narrow" w:eastAsia="Times New Roman" w:hAnsi="Arial Narrow" w:cs="Calibri"/>
                <w:color w:val="000000"/>
                <w:sz w:val="20"/>
                <w:szCs w:val="20"/>
                <w:lang w:val="es-MX" w:eastAsia="es-MX"/>
              </w:rPr>
            </w:pPr>
            <w:del w:id="882"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883"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6E97B6C6" w14:textId="77777777" w:rsidR="00390BF1" w:rsidRPr="007C143F" w:rsidRDefault="00390BF1" w:rsidP="009969BF">
            <w:pPr>
              <w:rPr>
                <w:rFonts w:ascii="Arial Narrow" w:eastAsia="Times New Roman" w:hAnsi="Arial Narrow" w:cs="Calibri"/>
                <w:color w:val="000000"/>
                <w:sz w:val="20"/>
                <w:szCs w:val="20"/>
                <w:lang w:val="es-MX" w:eastAsia="es-MX"/>
              </w:rPr>
            </w:pPr>
            <w:del w:id="884" w:author="Alex Valdivia" w:date="2025-08-26T11:01:00Z">
              <w:r w:rsidRPr="007C143F" w:rsidDel="007A47F6">
                <w:rPr>
                  <w:rFonts w:ascii="Arial Narrow" w:eastAsia="Times New Roman" w:hAnsi="Arial Narrow" w:cs="Calibri"/>
                  <w:color w:val="000000"/>
                  <w:sz w:val="20"/>
                  <w:szCs w:val="20"/>
                  <w:lang w:val="es-MX" w:eastAsia="es-MX"/>
                </w:rPr>
                <w:delText xml:space="preserve">135,306.09 </w:delText>
              </w:r>
            </w:del>
          </w:p>
        </w:tc>
        <w:tc>
          <w:tcPr>
            <w:tcW w:w="992" w:type="dxa"/>
            <w:tcBorders>
              <w:top w:val="nil"/>
              <w:left w:val="nil"/>
              <w:bottom w:val="single" w:sz="4" w:space="0" w:color="auto"/>
              <w:right w:val="single" w:sz="4" w:space="0" w:color="auto"/>
            </w:tcBorders>
            <w:shd w:val="clear" w:color="000000" w:fill="FFFFFF"/>
            <w:noWrap/>
            <w:vAlign w:val="bottom"/>
            <w:tcPrChange w:id="885"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4D4BAEB5" w14:textId="77777777" w:rsidR="00390BF1" w:rsidRPr="007C143F" w:rsidRDefault="00390BF1" w:rsidP="009969BF">
            <w:pPr>
              <w:rPr>
                <w:rFonts w:ascii="Arial Narrow" w:eastAsia="Times New Roman" w:hAnsi="Arial Narrow" w:cs="Calibri"/>
                <w:color w:val="000000"/>
                <w:sz w:val="20"/>
                <w:szCs w:val="20"/>
                <w:lang w:val="es-MX" w:eastAsia="es-MX"/>
              </w:rPr>
            </w:pPr>
            <w:del w:id="886" w:author="Alex Valdivia" w:date="2025-08-26T11:01:00Z">
              <w:r w:rsidRPr="007C143F" w:rsidDel="007A47F6">
                <w:rPr>
                  <w:rFonts w:ascii="Arial Narrow" w:eastAsia="Times New Roman" w:hAnsi="Arial Narrow" w:cs="Calibri"/>
                  <w:color w:val="000000"/>
                  <w:sz w:val="20"/>
                  <w:szCs w:val="20"/>
                  <w:lang w:val="es-MX" w:eastAsia="es-MX"/>
                </w:rPr>
                <w:delText xml:space="preserve">7,916.89 </w:delText>
              </w:r>
            </w:del>
          </w:p>
        </w:tc>
        <w:tc>
          <w:tcPr>
            <w:tcW w:w="851" w:type="dxa"/>
            <w:tcBorders>
              <w:top w:val="nil"/>
              <w:left w:val="nil"/>
              <w:bottom w:val="single" w:sz="4" w:space="0" w:color="auto"/>
              <w:right w:val="single" w:sz="4" w:space="0" w:color="auto"/>
            </w:tcBorders>
            <w:shd w:val="clear" w:color="000000" w:fill="FFFFFF"/>
            <w:noWrap/>
            <w:vAlign w:val="bottom"/>
            <w:tcPrChange w:id="887"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6B7A3B6E" w14:textId="77777777" w:rsidR="00390BF1" w:rsidRPr="007C143F" w:rsidRDefault="00390BF1" w:rsidP="009969BF">
            <w:pPr>
              <w:rPr>
                <w:rFonts w:ascii="Arial Narrow" w:eastAsia="Times New Roman" w:hAnsi="Arial Narrow" w:cs="Calibri"/>
                <w:color w:val="000000"/>
                <w:sz w:val="20"/>
                <w:szCs w:val="20"/>
                <w:lang w:val="es-MX" w:eastAsia="es-MX"/>
              </w:rPr>
            </w:pPr>
            <w:del w:id="888"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889"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4B46D775" w14:textId="77777777" w:rsidR="00390BF1" w:rsidRPr="007C143F" w:rsidRDefault="00390BF1" w:rsidP="009969BF">
            <w:pPr>
              <w:rPr>
                <w:rFonts w:ascii="Arial Narrow" w:eastAsia="Times New Roman" w:hAnsi="Arial Narrow" w:cs="Calibri"/>
                <w:color w:val="000000"/>
                <w:sz w:val="20"/>
                <w:szCs w:val="20"/>
                <w:lang w:val="es-MX" w:eastAsia="es-MX"/>
              </w:rPr>
            </w:pPr>
            <w:del w:id="890"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891"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77C47DF0" w14:textId="77777777" w:rsidR="00390BF1" w:rsidRPr="007C143F" w:rsidRDefault="00390BF1" w:rsidP="009969BF">
            <w:pPr>
              <w:rPr>
                <w:rFonts w:ascii="Arial Narrow" w:eastAsia="Times New Roman" w:hAnsi="Arial Narrow" w:cs="Calibri"/>
                <w:color w:val="000000"/>
                <w:sz w:val="20"/>
                <w:szCs w:val="20"/>
                <w:lang w:val="es-MX" w:eastAsia="es-MX"/>
              </w:rPr>
            </w:pPr>
            <w:del w:id="892" w:author="Alex Valdivia" w:date="2025-08-26T11:01:00Z">
              <w:r w:rsidRPr="007C143F" w:rsidDel="007A47F6">
                <w:rPr>
                  <w:rFonts w:ascii="Arial Narrow" w:eastAsia="Times New Roman" w:hAnsi="Arial Narrow" w:cs="Calibri"/>
                  <w:color w:val="000000"/>
                  <w:sz w:val="20"/>
                  <w:szCs w:val="20"/>
                  <w:lang w:val="es-MX" w:eastAsia="es-MX"/>
                </w:rPr>
                <w:delText xml:space="preserve">2,142.35 </w:delText>
              </w:r>
            </w:del>
          </w:p>
        </w:tc>
        <w:tc>
          <w:tcPr>
            <w:tcW w:w="851" w:type="dxa"/>
            <w:tcBorders>
              <w:top w:val="nil"/>
              <w:left w:val="nil"/>
              <w:bottom w:val="single" w:sz="4" w:space="0" w:color="auto"/>
              <w:right w:val="single" w:sz="4" w:space="0" w:color="auto"/>
            </w:tcBorders>
            <w:shd w:val="clear" w:color="000000" w:fill="FFFFFF"/>
            <w:noWrap/>
            <w:vAlign w:val="bottom"/>
            <w:tcPrChange w:id="893"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4820699B" w14:textId="77777777" w:rsidR="00390BF1" w:rsidRPr="007C143F" w:rsidRDefault="00390BF1" w:rsidP="009969BF">
            <w:pPr>
              <w:rPr>
                <w:rFonts w:ascii="Arial Narrow" w:eastAsia="Times New Roman" w:hAnsi="Arial Narrow" w:cs="Calibri"/>
                <w:color w:val="000000"/>
                <w:sz w:val="20"/>
                <w:szCs w:val="20"/>
                <w:lang w:val="es-MX" w:eastAsia="es-MX"/>
              </w:rPr>
            </w:pPr>
            <w:del w:id="894" w:author="Alex Valdivia" w:date="2025-08-26T11:01:00Z">
              <w:r w:rsidRPr="007C143F" w:rsidDel="007A47F6">
                <w:rPr>
                  <w:rFonts w:ascii="Arial Narrow" w:eastAsia="Times New Roman" w:hAnsi="Arial Narrow" w:cs="Calibri"/>
                  <w:color w:val="000000"/>
                  <w:sz w:val="20"/>
                  <w:szCs w:val="20"/>
                  <w:lang w:val="es-MX" w:eastAsia="es-MX"/>
                </w:rPr>
                <w:delText xml:space="preserve">342.78 </w:delText>
              </w:r>
            </w:del>
          </w:p>
        </w:tc>
        <w:tc>
          <w:tcPr>
            <w:tcW w:w="870" w:type="dxa"/>
            <w:tcBorders>
              <w:top w:val="nil"/>
              <w:left w:val="nil"/>
              <w:bottom w:val="single" w:sz="4" w:space="0" w:color="auto"/>
              <w:right w:val="single" w:sz="4" w:space="0" w:color="auto"/>
            </w:tcBorders>
            <w:shd w:val="clear" w:color="000000" w:fill="FFFFFF"/>
            <w:noWrap/>
            <w:vAlign w:val="bottom"/>
            <w:tcPrChange w:id="895" w:author="Alex Valdivia" w:date="2025-08-26T11:01:00Z">
              <w:tcPr>
                <w:tcW w:w="870" w:type="dxa"/>
                <w:gridSpan w:val="2"/>
                <w:tcBorders>
                  <w:top w:val="nil"/>
                  <w:left w:val="nil"/>
                  <w:bottom w:val="single" w:sz="4" w:space="0" w:color="auto"/>
                  <w:right w:val="single" w:sz="4" w:space="0" w:color="auto"/>
                </w:tcBorders>
                <w:shd w:val="clear" w:color="000000" w:fill="FFFFFF"/>
                <w:noWrap/>
                <w:vAlign w:val="bottom"/>
              </w:tcPr>
            </w:tcPrChange>
          </w:tcPr>
          <w:p w14:paraId="1E803E3F" w14:textId="77777777" w:rsidR="00390BF1" w:rsidRPr="007C143F" w:rsidRDefault="00390BF1" w:rsidP="009969BF">
            <w:pPr>
              <w:rPr>
                <w:rFonts w:ascii="Arial Narrow" w:eastAsia="Times New Roman" w:hAnsi="Arial Narrow" w:cs="Calibri"/>
                <w:color w:val="000000"/>
                <w:sz w:val="20"/>
                <w:szCs w:val="20"/>
                <w:lang w:val="es-MX" w:eastAsia="es-MX"/>
              </w:rPr>
            </w:pPr>
            <w:del w:id="896" w:author="Alex Valdivia" w:date="2025-08-26T11:01:00Z">
              <w:r w:rsidRPr="007C143F" w:rsidDel="007A47F6">
                <w:rPr>
                  <w:rFonts w:ascii="Arial Narrow" w:eastAsia="Times New Roman" w:hAnsi="Arial Narrow" w:cs="Calibri"/>
                  <w:color w:val="000000"/>
                  <w:sz w:val="20"/>
                  <w:szCs w:val="20"/>
                  <w:lang w:val="es-MX" w:eastAsia="es-MX"/>
                </w:rPr>
                <w:delText xml:space="preserve">10,808.02 </w:delText>
              </w:r>
            </w:del>
          </w:p>
        </w:tc>
        <w:tc>
          <w:tcPr>
            <w:tcW w:w="1590" w:type="dxa"/>
            <w:tcBorders>
              <w:top w:val="nil"/>
              <w:left w:val="nil"/>
              <w:bottom w:val="single" w:sz="4" w:space="0" w:color="auto"/>
              <w:right w:val="single" w:sz="4" w:space="0" w:color="auto"/>
            </w:tcBorders>
            <w:shd w:val="clear" w:color="000000" w:fill="FFFFFF"/>
            <w:noWrap/>
            <w:vAlign w:val="bottom"/>
            <w:tcPrChange w:id="897"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38E0AFAF" w14:textId="77777777" w:rsidR="00390BF1" w:rsidRPr="007C143F" w:rsidRDefault="00390BF1" w:rsidP="009969BF">
            <w:pPr>
              <w:rPr>
                <w:rFonts w:ascii="Arial Narrow" w:eastAsia="Times New Roman" w:hAnsi="Arial Narrow" w:cs="Calibri"/>
                <w:color w:val="000000"/>
                <w:sz w:val="20"/>
                <w:szCs w:val="20"/>
                <w:lang w:val="es-MX" w:eastAsia="es-MX"/>
              </w:rPr>
            </w:pPr>
            <w:del w:id="898" w:author="Alex Valdivia" w:date="2025-08-26T11:01:00Z">
              <w:r w:rsidRPr="007C143F" w:rsidDel="007A47F6">
                <w:rPr>
                  <w:rFonts w:ascii="Arial Narrow" w:eastAsia="Times New Roman" w:hAnsi="Arial Narrow" w:cs="Calibri"/>
                  <w:color w:val="000000"/>
                  <w:sz w:val="20"/>
                  <w:szCs w:val="20"/>
                  <w:lang w:val="es-MX" w:eastAsia="es-MX"/>
                </w:rPr>
                <w:delText>10/mayo/2027</w:delText>
              </w:r>
            </w:del>
          </w:p>
        </w:tc>
        <w:tc>
          <w:tcPr>
            <w:tcW w:w="1862" w:type="dxa"/>
            <w:tcBorders>
              <w:top w:val="nil"/>
              <w:left w:val="nil"/>
              <w:bottom w:val="single" w:sz="4" w:space="0" w:color="auto"/>
              <w:right w:val="single" w:sz="4" w:space="0" w:color="auto"/>
            </w:tcBorders>
            <w:shd w:val="clear" w:color="000000" w:fill="FFFFFF"/>
            <w:noWrap/>
            <w:vAlign w:val="bottom"/>
            <w:tcPrChange w:id="899"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1EC09A47" w14:textId="77777777" w:rsidR="00390BF1" w:rsidRPr="007C143F" w:rsidRDefault="00390BF1" w:rsidP="009969BF">
            <w:pPr>
              <w:rPr>
                <w:rFonts w:ascii="Arial Narrow" w:eastAsia="Times New Roman" w:hAnsi="Arial Narrow" w:cs="Calibri"/>
                <w:color w:val="000000"/>
                <w:sz w:val="20"/>
                <w:szCs w:val="20"/>
                <w:lang w:val="es-MX" w:eastAsia="es-MX"/>
              </w:rPr>
            </w:pPr>
            <w:del w:id="900" w:author="Alex Valdivia" w:date="2025-08-26T11:01:00Z">
              <w:r w:rsidRPr="007C143F" w:rsidDel="007A47F6">
                <w:rPr>
                  <w:rFonts w:ascii="Arial Narrow" w:eastAsia="Times New Roman" w:hAnsi="Arial Narrow" w:cs="Calibri"/>
                  <w:color w:val="000000"/>
                  <w:sz w:val="20"/>
                  <w:szCs w:val="20"/>
                  <w:lang w:val="es-MX" w:eastAsia="es-MX"/>
                </w:rPr>
                <w:delText>Etapa de Egreso</w:delText>
              </w:r>
            </w:del>
          </w:p>
        </w:tc>
      </w:tr>
      <w:tr w:rsidR="00390BF1" w:rsidRPr="007C143F" w14:paraId="137ED131" w14:textId="77777777" w:rsidTr="007A47F6">
        <w:tblPrEx>
          <w:tblW w:w="11410" w:type="dxa"/>
          <w:tblInd w:w="-497" w:type="dxa"/>
          <w:tblCellMar>
            <w:left w:w="70" w:type="dxa"/>
            <w:right w:w="70" w:type="dxa"/>
          </w:tblCellMar>
          <w:tblPrExChange w:id="901" w:author="Alex Valdivia" w:date="2025-08-26T11:01:00Z">
            <w:tblPrEx>
              <w:tblW w:w="11410" w:type="dxa"/>
              <w:tblInd w:w="-497" w:type="dxa"/>
              <w:tblCellMar>
                <w:left w:w="70" w:type="dxa"/>
                <w:right w:w="70" w:type="dxa"/>
              </w:tblCellMar>
            </w:tblPrEx>
          </w:tblPrExChange>
        </w:tblPrEx>
        <w:trPr>
          <w:trHeight w:val="283"/>
          <w:trPrChange w:id="902"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903"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287A75D1" w14:textId="77777777" w:rsidR="00390BF1" w:rsidRPr="007C143F" w:rsidRDefault="00390BF1" w:rsidP="009969BF">
            <w:pPr>
              <w:rPr>
                <w:rFonts w:ascii="Arial Narrow" w:eastAsia="Times New Roman" w:hAnsi="Arial Narrow" w:cs="Calibri"/>
                <w:color w:val="000000"/>
                <w:sz w:val="20"/>
                <w:szCs w:val="20"/>
                <w:lang w:val="es-MX" w:eastAsia="es-MX"/>
              </w:rPr>
            </w:pPr>
            <w:del w:id="904" w:author="Alex Valdivia" w:date="2025-08-26T11:01:00Z">
              <w:r w:rsidRPr="007C143F" w:rsidDel="007A47F6">
                <w:rPr>
                  <w:rFonts w:ascii="Arial Narrow" w:eastAsia="Times New Roman" w:hAnsi="Arial Narrow" w:cs="Calibri"/>
                  <w:color w:val="000000"/>
                  <w:sz w:val="20"/>
                  <w:szCs w:val="20"/>
                  <w:lang w:val="es-MX" w:eastAsia="es-MX"/>
                </w:rPr>
                <w:delText>11</w:delText>
              </w:r>
            </w:del>
          </w:p>
        </w:tc>
        <w:tc>
          <w:tcPr>
            <w:tcW w:w="993" w:type="dxa"/>
            <w:tcBorders>
              <w:top w:val="nil"/>
              <w:left w:val="nil"/>
              <w:bottom w:val="single" w:sz="4" w:space="0" w:color="auto"/>
              <w:right w:val="single" w:sz="4" w:space="0" w:color="auto"/>
            </w:tcBorders>
            <w:shd w:val="clear" w:color="000000" w:fill="FFFFFF"/>
            <w:noWrap/>
            <w:vAlign w:val="bottom"/>
            <w:tcPrChange w:id="905"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7D068AD2" w14:textId="77777777" w:rsidR="00390BF1" w:rsidRPr="007C143F" w:rsidRDefault="00390BF1" w:rsidP="009969BF">
            <w:pPr>
              <w:rPr>
                <w:rFonts w:ascii="Arial Narrow" w:eastAsia="Times New Roman" w:hAnsi="Arial Narrow" w:cs="Calibri"/>
                <w:color w:val="000000"/>
                <w:sz w:val="20"/>
                <w:szCs w:val="20"/>
                <w:lang w:val="es-MX" w:eastAsia="es-MX"/>
              </w:rPr>
            </w:pPr>
            <w:del w:id="906"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907"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7F088775" w14:textId="77777777" w:rsidR="00390BF1" w:rsidRPr="007C143F" w:rsidRDefault="00390BF1" w:rsidP="009969BF">
            <w:pPr>
              <w:rPr>
                <w:rFonts w:ascii="Arial Narrow" w:eastAsia="Times New Roman" w:hAnsi="Arial Narrow" w:cs="Calibri"/>
                <w:color w:val="000000"/>
                <w:sz w:val="20"/>
                <w:szCs w:val="20"/>
                <w:lang w:val="es-MX" w:eastAsia="es-MX"/>
              </w:rPr>
            </w:pPr>
            <w:del w:id="908" w:author="Alex Valdivia" w:date="2025-08-26T11:01:00Z">
              <w:r w:rsidRPr="007C143F" w:rsidDel="007A47F6">
                <w:rPr>
                  <w:rFonts w:ascii="Arial Narrow" w:eastAsia="Times New Roman" w:hAnsi="Arial Narrow" w:cs="Calibri"/>
                  <w:color w:val="000000"/>
                  <w:sz w:val="20"/>
                  <w:szCs w:val="20"/>
                  <w:lang w:val="es-MX" w:eastAsia="es-MX"/>
                </w:rPr>
                <w:delText xml:space="preserve">127,389.20 </w:delText>
              </w:r>
            </w:del>
          </w:p>
        </w:tc>
        <w:tc>
          <w:tcPr>
            <w:tcW w:w="992" w:type="dxa"/>
            <w:tcBorders>
              <w:top w:val="nil"/>
              <w:left w:val="nil"/>
              <w:bottom w:val="single" w:sz="4" w:space="0" w:color="auto"/>
              <w:right w:val="single" w:sz="4" w:space="0" w:color="auto"/>
            </w:tcBorders>
            <w:shd w:val="clear" w:color="000000" w:fill="FFFFFF"/>
            <w:noWrap/>
            <w:vAlign w:val="bottom"/>
            <w:tcPrChange w:id="909"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0541865F" w14:textId="77777777" w:rsidR="00390BF1" w:rsidRPr="007C143F" w:rsidRDefault="00390BF1" w:rsidP="009969BF">
            <w:pPr>
              <w:rPr>
                <w:rFonts w:ascii="Arial Narrow" w:eastAsia="Times New Roman" w:hAnsi="Arial Narrow" w:cs="Calibri"/>
                <w:color w:val="000000"/>
                <w:sz w:val="20"/>
                <w:szCs w:val="20"/>
                <w:lang w:val="es-MX" w:eastAsia="es-MX"/>
              </w:rPr>
            </w:pPr>
            <w:del w:id="910" w:author="Alex Valdivia" w:date="2025-08-26T11:01:00Z">
              <w:r w:rsidRPr="007C143F" w:rsidDel="007A47F6">
                <w:rPr>
                  <w:rFonts w:ascii="Arial Narrow" w:eastAsia="Times New Roman" w:hAnsi="Arial Narrow" w:cs="Calibri"/>
                  <w:color w:val="000000"/>
                  <w:sz w:val="20"/>
                  <w:szCs w:val="20"/>
                  <w:lang w:val="es-MX" w:eastAsia="es-MX"/>
                </w:rPr>
                <w:delText xml:space="preserve">8,062.30 </w:delText>
              </w:r>
            </w:del>
          </w:p>
        </w:tc>
        <w:tc>
          <w:tcPr>
            <w:tcW w:w="851" w:type="dxa"/>
            <w:tcBorders>
              <w:top w:val="nil"/>
              <w:left w:val="nil"/>
              <w:bottom w:val="single" w:sz="4" w:space="0" w:color="auto"/>
              <w:right w:val="single" w:sz="4" w:space="0" w:color="auto"/>
            </w:tcBorders>
            <w:shd w:val="clear" w:color="000000" w:fill="FFFFFF"/>
            <w:noWrap/>
            <w:vAlign w:val="bottom"/>
            <w:tcPrChange w:id="911"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3DCCAF85" w14:textId="77777777" w:rsidR="00390BF1" w:rsidRPr="007C143F" w:rsidRDefault="00390BF1" w:rsidP="009969BF">
            <w:pPr>
              <w:rPr>
                <w:rFonts w:ascii="Arial Narrow" w:eastAsia="Times New Roman" w:hAnsi="Arial Narrow" w:cs="Calibri"/>
                <w:color w:val="000000"/>
                <w:sz w:val="20"/>
                <w:szCs w:val="20"/>
                <w:lang w:val="es-MX" w:eastAsia="es-MX"/>
              </w:rPr>
            </w:pPr>
            <w:del w:id="912"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913"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70766651" w14:textId="77777777" w:rsidR="00390BF1" w:rsidRPr="007C143F" w:rsidRDefault="00390BF1" w:rsidP="009969BF">
            <w:pPr>
              <w:rPr>
                <w:rFonts w:ascii="Arial Narrow" w:eastAsia="Times New Roman" w:hAnsi="Arial Narrow" w:cs="Calibri"/>
                <w:color w:val="000000"/>
                <w:sz w:val="20"/>
                <w:szCs w:val="20"/>
                <w:lang w:val="es-MX" w:eastAsia="es-MX"/>
              </w:rPr>
            </w:pPr>
            <w:del w:id="914"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915"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09402BF0" w14:textId="77777777" w:rsidR="00390BF1" w:rsidRPr="007C143F" w:rsidRDefault="00390BF1" w:rsidP="009969BF">
            <w:pPr>
              <w:rPr>
                <w:rFonts w:ascii="Arial Narrow" w:eastAsia="Times New Roman" w:hAnsi="Arial Narrow" w:cs="Calibri"/>
                <w:color w:val="000000"/>
                <w:sz w:val="20"/>
                <w:szCs w:val="20"/>
                <w:lang w:val="es-MX" w:eastAsia="es-MX"/>
              </w:rPr>
            </w:pPr>
            <w:del w:id="916" w:author="Alex Valdivia" w:date="2025-08-26T11:01:00Z">
              <w:r w:rsidRPr="007C143F" w:rsidDel="007A47F6">
                <w:rPr>
                  <w:rFonts w:ascii="Arial Narrow" w:eastAsia="Times New Roman" w:hAnsi="Arial Narrow" w:cs="Calibri"/>
                  <w:color w:val="000000"/>
                  <w:sz w:val="20"/>
                  <w:szCs w:val="20"/>
                  <w:lang w:val="es-MX" w:eastAsia="es-MX"/>
                </w:rPr>
                <w:delText xml:space="preserve"> 2,017.00 </w:delText>
              </w:r>
            </w:del>
          </w:p>
        </w:tc>
        <w:tc>
          <w:tcPr>
            <w:tcW w:w="851" w:type="dxa"/>
            <w:tcBorders>
              <w:top w:val="nil"/>
              <w:left w:val="nil"/>
              <w:bottom w:val="single" w:sz="4" w:space="0" w:color="auto"/>
              <w:right w:val="single" w:sz="4" w:space="0" w:color="auto"/>
            </w:tcBorders>
            <w:shd w:val="clear" w:color="000000" w:fill="FFFFFF"/>
            <w:noWrap/>
            <w:vAlign w:val="bottom"/>
            <w:tcPrChange w:id="917"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7DE2490F" w14:textId="77777777" w:rsidR="00390BF1" w:rsidRPr="007C143F" w:rsidRDefault="00390BF1" w:rsidP="009969BF">
            <w:pPr>
              <w:rPr>
                <w:rFonts w:ascii="Arial Narrow" w:eastAsia="Times New Roman" w:hAnsi="Arial Narrow" w:cs="Calibri"/>
                <w:color w:val="000000"/>
                <w:sz w:val="20"/>
                <w:szCs w:val="20"/>
                <w:lang w:val="es-MX" w:eastAsia="es-MX"/>
              </w:rPr>
            </w:pPr>
            <w:del w:id="918" w:author="Alex Valdivia" w:date="2025-08-26T11:01:00Z">
              <w:r w:rsidRPr="007C143F" w:rsidDel="007A47F6">
                <w:rPr>
                  <w:rFonts w:ascii="Arial Narrow" w:eastAsia="Times New Roman" w:hAnsi="Arial Narrow" w:cs="Calibri"/>
                  <w:color w:val="000000"/>
                  <w:sz w:val="20"/>
                  <w:szCs w:val="20"/>
                  <w:lang w:val="es-MX" w:eastAsia="es-MX"/>
                </w:rPr>
                <w:delText xml:space="preserve">322.72 </w:delText>
              </w:r>
            </w:del>
          </w:p>
        </w:tc>
        <w:tc>
          <w:tcPr>
            <w:tcW w:w="870" w:type="dxa"/>
            <w:tcBorders>
              <w:top w:val="nil"/>
              <w:left w:val="nil"/>
              <w:bottom w:val="single" w:sz="4" w:space="0" w:color="auto"/>
              <w:right w:val="single" w:sz="4" w:space="0" w:color="auto"/>
            </w:tcBorders>
            <w:shd w:val="clear" w:color="000000" w:fill="FFFFFF"/>
            <w:noWrap/>
            <w:vAlign w:val="bottom"/>
            <w:tcPrChange w:id="919" w:author="Alex Valdivia" w:date="2025-08-26T11:01:00Z">
              <w:tcPr>
                <w:tcW w:w="870" w:type="dxa"/>
                <w:gridSpan w:val="2"/>
                <w:tcBorders>
                  <w:top w:val="nil"/>
                  <w:left w:val="nil"/>
                  <w:bottom w:val="single" w:sz="4" w:space="0" w:color="auto"/>
                  <w:right w:val="single" w:sz="4" w:space="0" w:color="auto"/>
                </w:tcBorders>
                <w:shd w:val="clear" w:color="000000" w:fill="FFFFFF"/>
                <w:noWrap/>
                <w:vAlign w:val="bottom"/>
              </w:tcPr>
            </w:tcPrChange>
          </w:tcPr>
          <w:p w14:paraId="6D19D176" w14:textId="77777777" w:rsidR="00390BF1" w:rsidRPr="007C143F" w:rsidRDefault="00390BF1" w:rsidP="009969BF">
            <w:pPr>
              <w:rPr>
                <w:rFonts w:ascii="Arial Narrow" w:eastAsia="Times New Roman" w:hAnsi="Arial Narrow" w:cs="Calibri"/>
                <w:color w:val="000000"/>
                <w:sz w:val="20"/>
                <w:szCs w:val="20"/>
                <w:lang w:val="es-MX" w:eastAsia="es-MX"/>
              </w:rPr>
            </w:pPr>
            <w:del w:id="920" w:author="Alex Valdivia" w:date="2025-08-26T11:01:00Z">
              <w:r w:rsidRPr="007C143F" w:rsidDel="007A47F6">
                <w:rPr>
                  <w:rFonts w:ascii="Arial Narrow" w:eastAsia="Times New Roman" w:hAnsi="Arial Narrow" w:cs="Calibri"/>
                  <w:color w:val="000000"/>
                  <w:sz w:val="20"/>
                  <w:szCs w:val="20"/>
                  <w:lang w:val="es-MX" w:eastAsia="es-MX"/>
                </w:rPr>
                <w:delText xml:space="preserve">10,808.02 </w:delText>
              </w:r>
            </w:del>
          </w:p>
        </w:tc>
        <w:tc>
          <w:tcPr>
            <w:tcW w:w="1590" w:type="dxa"/>
            <w:tcBorders>
              <w:top w:val="nil"/>
              <w:left w:val="nil"/>
              <w:bottom w:val="single" w:sz="4" w:space="0" w:color="auto"/>
              <w:right w:val="single" w:sz="4" w:space="0" w:color="auto"/>
            </w:tcBorders>
            <w:shd w:val="clear" w:color="000000" w:fill="FFFFFF"/>
            <w:noWrap/>
            <w:vAlign w:val="bottom"/>
            <w:tcPrChange w:id="921"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12859661" w14:textId="77777777" w:rsidR="00390BF1" w:rsidRPr="007C143F" w:rsidRDefault="00390BF1" w:rsidP="009969BF">
            <w:pPr>
              <w:rPr>
                <w:rFonts w:ascii="Arial Narrow" w:eastAsia="Times New Roman" w:hAnsi="Arial Narrow" w:cs="Calibri"/>
                <w:color w:val="000000"/>
                <w:sz w:val="20"/>
                <w:szCs w:val="20"/>
                <w:lang w:val="es-MX" w:eastAsia="es-MX"/>
              </w:rPr>
            </w:pPr>
            <w:del w:id="922" w:author="Alex Valdivia" w:date="2025-08-26T11:01:00Z">
              <w:r w:rsidRPr="007C143F" w:rsidDel="007A47F6">
                <w:rPr>
                  <w:rFonts w:ascii="Arial Narrow" w:eastAsia="Times New Roman" w:hAnsi="Arial Narrow" w:cs="Calibri"/>
                  <w:color w:val="000000"/>
                  <w:sz w:val="20"/>
                  <w:szCs w:val="20"/>
                  <w:lang w:val="es-MX" w:eastAsia="es-MX"/>
                </w:rPr>
                <w:delText>10/junio/2027</w:delText>
              </w:r>
            </w:del>
          </w:p>
        </w:tc>
        <w:tc>
          <w:tcPr>
            <w:tcW w:w="1862" w:type="dxa"/>
            <w:tcBorders>
              <w:top w:val="nil"/>
              <w:left w:val="nil"/>
              <w:bottom w:val="single" w:sz="4" w:space="0" w:color="auto"/>
              <w:right w:val="single" w:sz="4" w:space="0" w:color="auto"/>
            </w:tcBorders>
            <w:shd w:val="clear" w:color="000000" w:fill="FFFFFF"/>
            <w:noWrap/>
            <w:vAlign w:val="bottom"/>
            <w:tcPrChange w:id="923"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29E6BA1E" w14:textId="77777777" w:rsidR="00390BF1" w:rsidRPr="007C143F" w:rsidRDefault="00390BF1" w:rsidP="009969BF">
            <w:pPr>
              <w:rPr>
                <w:rFonts w:ascii="Arial Narrow" w:eastAsia="Times New Roman" w:hAnsi="Arial Narrow" w:cs="Calibri"/>
                <w:color w:val="000000"/>
                <w:sz w:val="20"/>
                <w:szCs w:val="20"/>
                <w:lang w:val="es-MX" w:eastAsia="es-MX"/>
              </w:rPr>
            </w:pPr>
            <w:del w:id="924" w:author="Alex Valdivia" w:date="2025-08-26T11:01:00Z">
              <w:r w:rsidRPr="007C143F" w:rsidDel="007A47F6">
                <w:rPr>
                  <w:rFonts w:ascii="Arial Narrow" w:eastAsia="Times New Roman" w:hAnsi="Arial Narrow" w:cs="Calibri"/>
                  <w:color w:val="000000"/>
                  <w:sz w:val="20"/>
                  <w:szCs w:val="20"/>
                  <w:lang w:val="es-MX" w:eastAsia="es-MX"/>
                </w:rPr>
                <w:delText>Etapa de Egreso</w:delText>
              </w:r>
            </w:del>
          </w:p>
        </w:tc>
      </w:tr>
      <w:tr w:rsidR="0060365E" w:rsidRPr="007C143F" w14:paraId="5001D7CC" w14:textId="77777777" w:rsidTr="007A47F6">
        <w:tblPrEx>
          <w:tblW w:w="11410" w:type="dxa"/>
          <w:tblInd w:w="-497" w:type="dxa"/>
          <w:tblCellMar>
            <w:left w:w="70" w:type="dxa"/>
            <w:right w:w="70" w:type="dxa"/>
          </w:tblCellMar>
          <w:tblPrExChange w:id="925" w:author="Alex Valdivia" w:date="2025-08-26T11:01:00Z">
            <w:tblPrEx>
              <w:tblW w:w="11410" w:type="dxa"/>
              <w:tblInd w:w="-497" w:type="dxa"/>
              <w:tblCellMar>
                <w:left w:w="70" w:type="dxa"/>
                <w:right w:w="70" w:type="dxa"/>
              </w:tblCellMar>
            </w:tblPrEx>
          </w:tblPrExChange>
        </w:tblPrEx>
        <w:trPr>
          <w:trHeight w:val="283"/>
          <w:trPrChange w:id="926"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927"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032BF270" w14:textId="77777777" w:rsidR="0060365E" w:rsidRPr="007C143F" w:rsidRDefault="0060365E" w:rsidP="009969BF">
            <w:pPr>
              <w:rPr>
                <w:rFonts w:ascii="Arial Narrow" w:eastAsia="Times New Roman" w:hAnsi="Arial Narrow" w:cs="Calibri"/>
                <w:color w:val="000000"/>
                <w:sz w:val="20"/>
                <w:szCs w:val="20"/>
                <w:lang w:val="es-MX" w:eastAsia="es-MX"/>
              </w:rPr>
            </w:pPr>
            <w:del w:id="928" w:author="Alex Valdivia" w:date="2025-08-26T11:01:00Z">
              <w:r w:rsidRPr="007C143F" w:rsidDel="007A47F6">
                <w:rPr>
                  <w:rFonts w:ascii="Arial Narrow" w:eastAsia="Times New Roman" w:hAnsi="Arial Narrow" w:cs="Calibri"/>
                  <w:color w:val="000000"/>
                  <w:sz w:val="20"/>
                  <w:szCs w:val="20"/>
                  <w:lang w:val="es-MX" w:eastAsia="es-MX"/>
                </w:rPr>
                <w:delText>12</w:delText>
              </w:r>
            </w:del>
          </w:p>
        </w:tc>
        <w:tc>
          <w:tcPr>
            <w:tcW w:w="993" w:type="dxa"/>
            <w:tcBorders>
              <w:top w:val="nil"/>
              <w:left w:val="nil"/>
              <w:bottom w:val="single" w:sz="4" w:space="0" w:color="auto"/>
              <w:right w:val="single" w:sz="4" w:space="0" w:color="auto"/>
            </w:tcBorders>
            <w:shd w:val="clear" w:color="000000" w:fill="FFFFFF"/>
            <w:noWrap/>
            <w:vAlign w:val="bottom"/>
            <w:tcPrChange w:id="929"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4800578D" w14:textId="77777777" w:rsidR="0060365E" w:rsidRPr="007C143F" w:rsidRDefault="0060365E" w:rsidP="009969BF">
            <w:pPr>
              <w:rPr>
                <w:rFonts w:ascii="Arial Narrow" w:eastAsia="Times New Roman" w:hAnsi="Arial Narrow" w:cs="Calibri"/>
                <w:color w:val="000000"/>
                <w:sz w:val="20"/>
                <w:szCs w:val="20"/>
                <w:lang w:val="es-MX" w:eastAsia="es-MX"/>
              </w:rPr>
            </w:pPr>
            <w:del w:id="930"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931"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502BA426" w14:textId="77777777" w:rsidR="0060365E" w:rsidRPr="007C143F" w:rsidRDefault="0060365E" w:rsidP="009969BF">
            <w:pPr>
              <w:rPr>
                <w:rFonts w:ascii="Arial Narrow" w:eastAsia="Times New Roman" w:hAnsi="Arial Narrow" w:cs="Calibri"/>
                <w:color w:val="000000"/>
                <w:sz w:val="20"/>
                <w:szCs w:val="20"/>
                <w:lang w:val="es-MX" w:eastAsia="es-MX"/>
              </w:rPr>
            </w:pPr>
            <w:del w:id="932" w:author="Alex Valdivia" w:date="2025-08-26T11:01:00Z">
              <w:r w:rsidRPr="007C143F" w:rsidDel="007A47F6">
                <w:rPr>
                  <w:rFonts w:ascii="Arial Narrow" w:eastAsia="Times New Roman" w:hAnsi="Arial Narrow" w:cs="Calibri"/>
                  <w:color w:val="000000"/>
                  <w:sz w:val="20"/>
                  <w:szCs w:val="20"/>
                  <w:lang w:val="es-MX" w:eastAsia="es-MX"/>
                </w:rPr>
                <w:delText xml:space="preserve">119,326.90 </w:delText>
              </w:r>
            </w:del>
          </w:p>
        </w:tc>
        <w:tc>
          <w:tcPr>
            <w:tcW w:w="992" w:type="dxa"/>
            <w:tcBorders>
              <w:top w:val="nil"/>
              <w:left w:val="nil"/>
              <w:bottom w:val="single" w:sz="4" w:space="0" w:color="auto"/>
              <w:right w:val="single" w:sz="4" w:space="0" w:color="auto"/>
            </w:tcBorders>
            <w:shd w:val="clear" w:color="000000" w:fill="FFFFFF"/>
            <w:noWrap/>
            <w:vAlign w:val="bottom"/>
            <w:tcPrChange w:id="933"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3545342D" w14:textId="77777777" w:rsidR="0060365E" w:rsidRPr="007C143F" w:rsidRDefault="0060365E" w:rsidP="009969BF">
            <w:pPr>
              <w:rPr>
                <w:rFonts w:ascii="Arial Narrow" w:eastAsia="Times New Roman" w:hAnsi="Arial Narrow" w:cs="Calibri"/>
                <w:color w:val="000000"/>
                <w:sz w:val="20"/>
                <w:szCs w:val="20"/>
                <w:lang w:val="es-MX" w:eastAsia="es-MX"/>
              </w:rPr>
            </w:pPr>
            <w:del w:id="934" w:author="Alex Valdivia" w:date="2025-08-26T11:01:00Z">
              <w:r w:rsidRPr="007C143F" w:rsidDel="007A47F6">
                <w:rPr>
                  <w:rFonts w:ascii="Arial Narrow" w:eastAsia="Times New Roman" w:hAnsi="Arial Narrow" w:cs="Calibri"/>
                  <w:color w:val="000000"/>
                  <w:sz w:val="20"/>
                  <w:szCs w:val="20"/>
                  <w:lang w:val="es-MX" w:eastAsia="es-MX"/>
                </w:rPr>
                <w:delText xml:space="preserve">8,210.39 </w:delText>
              </w:r>
            </w:del>
          </w:p>
        </w:tc>
        <w:tc>
          <w:tcPr>
            <w:tcW w:w="851" w:type="dxa"/>
            <w:tcBorders>
              <w:top w:val="nil"/>
              <w:left w:val="nil"/>
              <w:bottom w:val="single" w:sz="4" w:space="0" w:color="auto"/>
              <w:right w:val="single" w:sz="4" w:space="0" w:color="auto"/>
            </w:tcBorders>
            <w:shd w:val="clear" w:color="000000" w:fill="FFFFFF"/>
            <w:noWrap/>
            <w:vAlign w:val="bottom"/>
            <w:tcPrChange w:id="935"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3AEF6B2E" w14:textId="77777777" w:rsidR="0060365E" w:rsidRPr="007C143F" w:rsidRDefault="0060365E" w:rsidP="009969BF">
            <w:pPr>
              <w:rPr>
                <w:rFonts w:ascii="Arial Narrow" w:eastAsia="Times New Roman" w:hAnsi="Arial Narrow" w:cs="Calibri"/>
                <w:color w:val="000000"/>
                <w:sz w:val="20"/>
                <w:szCs w:val="20"/>
                <w:lang w:val="es-MX" w:eastAsia="es-MX"/>
              </w:rPr>
            </w:pPr>
            <w:del w:id="936"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937"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0DEF8C78" w14:textId="77777777" w:rsidR="0060365E" w:rsidRPr="007C143F" w:rsidRDefault="0060365E" w:rsidP="009969BF">
            <w:pPr>
              <w:rPr>
                <w:rFonts w:ascii="Arial Narrow" w:eastAsia="Times New Roman" w:hAnsi="Arial Narrow" w:cs="Calibri"/>
                <w:color w:val="000000"/>
                <w:sz w:val="20"/>
                <w:szCs w:val="20"/>
                <w:lang w:val="es-MX" w:eastAsia="es-MX"/>
              </w:rPr>
            </w:pPr>
            <w:del w:id="938"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939"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39EC9962" w14:textId="77777777" w:rsidR="0060365E" w:rsidRPr="007C143F" w:rsidRDefault="0060365E" w:rsidP="009969BF">
            <w:pPr>
              <w:rPr>
                <w:rFonts w:ascii="Arial Narrow" w:eastAsia="Times New Roman" w:hAnsi="Arial Narrow" w:cs="Calibri"/>
                <w:color w:val="000000"/>
                <w:sz w:val="20"/>
                <w:szCs w:val="20"/>
                <w:lang w:val="es-MX" w:eastAsia="es-MX"/>
              </w:rPr>
            </w:pPr>
            <w:del w:id="940" w:author="Alex Valdivia" w:date="2025-08-26T11:01:00Z">
              <w:r w:rsidRPr="007C143F" w:rsidDel="007A47F6">
                <w:rPr>
                  <w:rFonts w:ascii="Arial Narrow" w:eastAsia="Times New Roman" w:hAnsi="Arial Narrow" w:cs="Calibri"/>
                  <w:color w:val="000000"/>
                  <w:sz w:val="20"/>
                  <w:szCs w:val="20"/>
                  <w:lang w:val="es-MX" w:eastAsia="es-MX"/>
                </w:rPr>
                <w:delText xml:space="preserve">1,889.34 </w:delText>
              </w:r>
            </w:del>
          </w:p>
        </w:tc>
        <w:tc>
          <w:tcPr>
            <w:tcW w:w="851" w:type="dxa"/>
            <w:tcBorders>
              <w:top w:val="nil"/>
              <w:left w:val="nil"/>
              <w:bottom w:val="single" w:sz="4" w:space="0" w:color="auto"/>
              <w:right w:val="single" w:sz="4" w:space="0" w:color="auto"/>
            </w:tcBorders>
            <w:shd w:val="clear" w:color="000000" w:fill="FFFFFF"/>
            <w:noWrap/>
            <w:vAlign w:val="bottom"/>
            <w:tcPrChange w:id="941"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44C50A82" w14:textId="77777777" w:rsidR="0060365E" w:rsidRPr="007C143F" w:rsidRDefault="0060365E" w:rsidP="009969BF">
            <w:pPr>
              <w:rPr>
                <w:rFonts w:ascii="Arial Narrow" w:eastAsia="Times New Roman" w:hAnsi="Arial Narrow" w:cs="Calibri"/>
                <w:color w:val="000000"/>
                <w:sz w:val="20"/>
                <w:szCs w:val="20"/>
                <w:lang w:val="es-MX" w:eastAsia="es-MX"/>
              </w:rPr>
            </w:pPr>
            <w:del w:id="942" w:author="Alex Valdivia" w:date="2025-08-26T11:01:00Z">
              <w:r w:rsidRPr="007C143F" w:rsidDel="007A47F6">
                <w:rPr>
                  <w:rFonts w:ascii="Arial Narrow" w:eastAsia="Times New Roman" w:hAnsi="Arial Narrow" w:cs="Calibri"/>
                  <w:color w:val="000000"/>
                  <w:sz w:val="20"/>
                  <w:szCs w:val="20"/>
                  <w:lang w:val="es-MX" w:eastAsia="es-MX"/>
                </w:rPr>
                <w:delText xml:space="preserve">302.29 </w:delText>
              </w:r>
            </w:del>
          </w:p>
        </w:tc>
        <w:tc>
          <w:tcPr>
            <w:tcW w:w="870" w:type="dxa"/>
            <w:tcBorders>
              <w:top w:val="nil"/>
              <w:left w:val="nil"/>
              <w:bottom w:val="single" w:sz="4" w:space="0" w:color="auto"/>
              <w:right w:val="single" w:sz="4" w:space="0" w:color="auto"/>
            </w:tcBorders>
            <w:shd w:val="clear" w:color="000000" w:fill="FFFFFF"/>
            <w:noWrap/>
            <w:vAlign w:val="bottom"/>
            <w:tcPrChange w:id="943" w:author="Alex Valdivia" w:date="2025-08-26T11:01:00Z">
              <w:tcPr>
                <w:tcW w:w="870" w:type="dxa"/>
                <w:gridSpan w:val="2"/>
                <w:tcBorders>
                  <w:top w:val="nil"/>
                  <w:left w:val="nil"/>
                  <w:bottom w:val="single" w:sz="4" w:space="0" w:color="auto"/>
                  <w:right w:val="single" w:sz="4" w:space="0" w:color="auto"/>
                </w:tcBorders>
                <w:shd w:val="clear" w:color="000000" w:fill="FFFFFF"/>
                <w:noWrap/>
                <w:vAlign w:val="bottom"/>
              </w:tcPr>
            </w:tcPrChange>
          </w:tcPr>
          <w:p w14:paraId="5631091F" w14:textId="77777777" w:rsidR="0060365E" w:rsidRPr="007C143F" w:rsidRDefault="0060365E" w:rsidP="009969BF">
            <w:pPr>
              <w:rPr>
                <w:rFonts w:ascii="Arial Narrow" w:eastAsia="Times New Roman" w:hAnsi="Arial Narrow" w:cs="Calibri"/>
                <w:color w:val="000000"/>
                <w:sz w:val="20"/>
                <w:szCs w:val="20"/>
                <w:lang w:val="es-MX" w:eastAsia="es-MX"/>
              </w:rPr>
            </w:pPr>
            <w:del w:id="944" w:author="Alex Valdivia" w:date="2025-08-26T11:01:00Z">
              <w:r w:rsidRPr="007C143F" w:rsidDel="007A47F6">
                <w:rPr>
                  <w:rFonts w:ascii="Arial Narrow" w:eastAsia="Times New Roman" w:hAnsi="Arial Narrow" w:cs="Calibri"/>
                  <w:color w:val="000000"/>
                  <w:sz w:val="20"/>
                  <w:szCs w:val="20"/>
                  <w:lang w:val="es-MX" w:eastAsia="es-MX"/>
                </w:rPr>
                <w:delText xml:space="preserve">10,808.02 </w:delText>
              </w:r>
            </w:del>
          </w:p>
        </w:tc>
        <w:tc>
          <w:tcPr>
            <w:tcW w:w="1590" w:type="dxa"/>
            <w:tcBorders>
              <w:top w:val="nil"/>
              <w:left w:val="nil"/>
              <w:bottom w:val="single" w:sz="4" w:space="0" w:color="auto"/>
              <w:right w:val="single" w:sz="4" w:space="0" w:color="auto"/>
            </w:tcBorders>
            <w:shd w:val="clear" w:color="000000" w:fill="FFFFFF"/>
            <w:noWrap/>
            <w:vAlign w:val="bottom"/>
            <w:tcPrChange w:id="945"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3237D9AE" w14:textId="77777777" w:rsidR="0060365E" w:rsidRPr="007C143F" w:rsidRDefault="0060365E" w:rsidP="009969BF">
            <w:pPr>
              <w:rPr>
                <w:rFonts w:ascii="Arial Narrow" w:eastAsia="Times New Roman" w:hAnsi="Arial Narrow" w:cs="Calibri"/>
                <w:color w:val="000000"/>
                <w:sz w:val="20"/>
                <w:szCs w:val="20"/>
                <w:lang w:val="es-MX" w:eastAsia="es-MX"/>
              </w:rPr>
            </w:pPr>
            <w:del w:id="946" w:author="Alex Valdivia" w:date="2025-08-26T11:01:00Z">
              <w:r w:rsidRPr="007C143F" w:rsidDel="007A47F6">
                <w:rPr>
                  <w:rFonts w:ascii="Arial Narrow" w:eastAsia="Times New Roman" w:hAnsi="Arial Narrow" w:cs="Calibri"/>
                  <w:color w:val="000000"/>
                  <w:sz w:val="20"/>
                  <w:szCs w:val="20"/>
                  <w:lang w:val="es-MX" w:eastAsia="es-MX"/>
                </w:rPr>
                <w:delText>10/julio/2027</w:delText>
              </w:r>
            </w:del>
          </w:p>
        </w:tc>
        <w:tc>
          <w:tcPr>
            <w:tcW w:w="1862" w:type="dxa"/>
            <w:tcBorders>
              <w:top w:val="nil"/>
              <w:left w:val="nil"/>
              <w:bottom w:val="single" w:sz="4" w:space="0" w:color="auto"/>
              <w:right w:val="single" w:sz="4" w:space="0" w:color="auto"/>
            </w:tcBorders>
            <w:shd w:val="clear" w:color="000000" w:fill="FFFFFF"/>
            <w:noWrap/>
            <w:vAlign w:val="bottom"/>
            <w:tcPrChange w:id="947"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23A6C5E0" w14:textId="77777777" w:rsidR="0060365E" w:rsidRPr="007C143F" w:rsidRDefault="0060365E" w:rsidP="009969BF">
            <w:pPr>
              <w:rPr>
                <w:rFonts w:ascii="Arial Narrow" w:eastAsia="Times New Roman" w:hAnsi="Arial Narrow" w:cs="Calibri"/>
                <w:color w:val="000000"/>
                <w:sz w:val="20"/>
                <w:szCs w:val="20"/>
                <w:lang w:val="es-MX" w:eastAsia="es-MX"/>
              </w:rPr>
            </w:pPr>
            <w:del w:id="948" w:author="Alex Valdivia" w:date="2025-08-26T11:01:00Z">
              <w:r w:rsidRPr="007C143F" w:rsidDel="007A47F6">
                <w:rPr>
                  <w:rFonts w:ascii="Arial Narrow" w:eastAsia="Times New Roman" w:hAnsi="Arial Narrow" w:cs="Calibri"/>
                  <w:color w:val="000000"/>
                  <w:sz w:val="20"/>
                  <w:szCs w:val="20"/>
                  <w:lang w:val="es-MX" w:eastAsia="es-MX"/>
                </w:rPr>
                <w:delText>Etapa de Egreso</w:delText>
              </w:r>
            </w:del>
          </w:p>
        </w:tc>
      </w:tr>
      <w:tr w:rsidR="00E81CAC" w:rsidRPr="007C143F" w14:paraId="28FB321D" w14:textId="77777777" w:rsidTr="007A47F6">
        <w:tblPrEx>
          <w:tblW w:w="11410" w:type="dxa"/>
          <w:tblInd w:w="-497" w:type="dxa"/>
          <w:tblCellMar>
            <w:left w:w="70" w:type="dxa"/>
            <w:right w:w="70" w:type="dxa"/>
          </w:tblCellMar>
          <w:tblPrExChange w:id="949" w:author="Alex Valdivia" w:date="2025-08-26T11:01:00Z">
            <w:tblPrEx>
              <w:tblW w:w="11410" w:type="dxa"/>
              <w:tblInd w:w="-497" w:type="dxa"/>
              <w:tblCellMar>
                <w:left w:w="70" w:type="dxa"/>
                <w:right w:w="70" w:type="dxa"/>
              </w:tblCellMar>
            </w:tblPrEx>
          </w:tblPrExChange>
        </w:tblPrEx>
        <w:trPr>
          <w:trHeight w:val="283"/>
          <w:trPrChange w:id="950"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951"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71C09A81" w14:textId="77777777" w:rsidR="00E81CAC" w:rsidRPr="007C143F" w:rsidRDefault="00E81CAC" w:rsidP="009969BF">
            <w:pPr>
              <w:rPr>
                <w:rFonts w:ascii="Arial Narrow" w:eastAsia="Times New Roman" w:hAnsi="Arial Narrow" w:cs="Calibri"/>
                <w:color w:val="000000"/>
                <w:sz w:val="20"/>
                <w:szCs w:val="20"/>
                <w:lang w:val="es-MX" w:eastAsia="es-MX"/>
              </w:rPr>
            </w:pPr>
            <w:del w:id="952" w:author="Alex Valdivia" w:date="2025-08-26T11:01:00Z">
              <w:r w:rsidRPr="007C143F" w:rsidDel="007A47F6">
                <w:rPr>
                  <w:rFonts w:ascii="Arial Narrow" w:eastAsia="Times New Roman" w:hAnsi="Arial Narrow" w:cs="Calibri"/>
                  <w:color w:val="000000"/>
                  <w:sz w:val="20"/>
                  <w:szCs w:val="20"/>
                  <w:lang w:val="es-MX" w:eastAsia="es-MX"/>
                </w:rPr>
                <w:delText>13</w:delText>
              </w:r>
            </w:del>
          </w:p>
        </w:tc>
        <w:tc>
          <w:tcPr>
            <w:tcW w:w="993" w:type="dxa"/>
            <w:tcBorders>
              <w:top w:val="nil"/>
              <w:left w:val="nil"/>
              <w:bottom w:val="single" w:sz="4" w:space="0" w:color="auto"/>
              <w:right w:val="single" w:sz="4" w:space="0" w:color="auto"/>
            </w:tcBorders>
            <w:shd w:val="clear" w:color="000000" w:fill="FFFFFF"/>
            <w:noWrap/>
            <w:vAlign w:val="bottom"/>
            <w:tcPrChange w:id="953"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04F42833" w14:textId="77777777" w:rsidR="00E81CAC" w:rsidRPr="007C143F" w:rsidRDefault="00E81CAC" w:rsidP="009969BF">
            <w:pPr>
              <w:rPr>
                <w:rFonts w:ascii="Arial Narrow" w:eastAsia="Times New Roman" w:hAnsi="Arial Narrow" w:cs="Calibri"/>
                <w:color w:val="000000"/>
                <w:sz w:val="20"/>
                <w:szCs w:val="20"/>
                <w:lang w:val="es-MX" w:eastAsia="es-MX"/>
              </w:rPr>
            </w:pPr>
            <w:del w:id="954"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955"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25B6DE35" w14:textId="77777777" w:rsidR="00E81CAC" w:rsidRPr="007C143F" w:rsidRDefault="00E81CAC" w:rsidP="009969BF">
            <w:pPr>
              <w:rPr>
                <w:rFonts w:ascii="Arial Narrow" w:eastAsia="Times New Roman" w:hAnsi="Arial Narrow" w:cs="Calibri"/>
                <w:color w:val="000000"/>
                <w:sz w:val="20"/>
                <w:szCs w:val="20"/>
                <w:lang w:val="es-MX" w:eastAsia="es-MX"/>
              </w:rPr>
            </w:pPr>
            <w:del w:id="956" w:author="Alex Valdivia" w:date="2025-08-26T11:01:00Z">
              <w:r w:rsidRPr="007C143F" w:rsidDel="007A47F6">
                <w:rPr>
                  <w:rFonts w:ascii="Arial Narrow" w:eastAsia="Times New Roman" w:hAnsi="Arial Narrow" w:cs="Calibri"/>
                  <w:color w:val="000000"/>
                  <w:sz w:val="20"/>
                  <w:szCs w:val="20"/>
                  <w:lang w:val="es-MX" w:eastAsia="es-MX"/>
                </w:rPr>
                <w:delText xml:space="preserve">111,116.51 </w:delText>
              </w:r>
            </w:del>
          </w:p>
        </w:tc>
        <w:tc>
          <w:tcPr>
            <w:tcW w:w="992" w:type="dxa"/>
            <w:tcBorders>
              <w:top w:val="nil"/>
              <w:left w:val="nil"/>
              <w:bottom w:val="single" w:sz="4" w:space="0" w:color="auto"/>
              <w:right w:val="single" w:sz="4" w:space="0" w:color="auto"/>
            </w:tcBorders>
            <w:shd w:val="clear" w:color="000000" w:fill="FFFFFF"/>
            <w:noWrap/>
            <w:vAlign w:val="bottom"/>
            <w:tcPrChange w:id="957"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73775B23" w14:textId="77777777" w:rsidR="00E81CAC" w:rsidRPr="007C143F" w:rsidRDefault="00E81CAC" w:rsidP="009969BF">
            <w:pPr>
              <w:rPr>
                <w:rFonts w:ascii="Arial Narrow" w:eastAsia="Times New Roman" w:hAnsi="Arial Narrow" w:cs="Calibri"/>
                <w:color w:val="000000"/>
                <w:sz w:val="20"/>
                <w:szCs w:val="20"/>
                <w:lang w:val="es-MX" w:eastAsia="es-MX"/>
              </w:rPr>
            </w:pPr>
            <w:del w:id="958" w:author="Alex Valdivia" w:date="2025-08-26T11:01:00Z">
              <w:r w:rsidRPr="007C143F" w:rsidDel="007A47F6">
                <w:rPr>
                  <w:rFonts w:ascii="Arial Narrow" w:eastAsia="Times New Roman" w:hAnsi="Arial Narrow" w:cs="Calibri"/>
                  <w:color w:val="000000"/>
                  <w:sz w:val="20"/>
                  <w:szCs w:val="20"/>
                  <w:lang w:val="es-MX" w:eastAsia="es-MX"/>
                </w:rPr>
                <w:delText xml:space="preserve">8,361.19 </w:delText>
              </w:r>
            </w:del>
          </w:p>
        </w:tc>
        <w:tc>
          <w:tcPr>
            <w:tcW w:w="851" w:type="dxa"/>
            <w:tcBorders>
              <w:top w:val="nil"/>
              <w:left w:val="nil"/>
              <w:bottom w:val="single" w:sz="4" w:space="0" w:color="auto"/>
              <w:right w:val="single" w:sz="4" w:space="0" w:color="auto"/>
            </w:tcBorders>
            <w:shd w:val="clear" w:color="000000" w:fill="FFFFFF"/>
            <w:noWrap/>
            <w:vAlign w:val="bottom"/>
            <w:tcPrChange w:id="959"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44F03D48" w14:textId="77777777" w:rsidR="00E81CAC" w:rsidRPr="007C143F" w:rsidRDefault="00E81CAC" w:rsidP="009969BF">
            <w:pPr>
              <w:rPr>
                <w:rFonts w:ascii="Arial Narrow" w:eastAsia="Times New Roman" w:hAnsi="Arial Narrow" w:cs="Calibri"/>
                <w:color w:val="000000"/>
                <w:sz w:val="20"/>
                <w:szCs w:val="20"/>
                <w:lang w:val="es-MX" w:eastAsia="es-MX"/>
              </w:rPr>
            </w:pPr>
            <w:del w:id="960"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961"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4F6BDED4" w14:textId="77777777" w:rsidR="00E81CAC" w:rsidRPr="007C143F" w:rsidRDefault="00E81CAC" w:rsidP="009969BF">
            <w:pPr>
              <w:rPr>
                <w:rFonts w:ascii="Arial Narrow" w:eastAsia="Times New Roman" w:hAnsi="Arial Narrow" w:cs="Calibri"/>
                <w:color w:val="000000"/>
                <w:sz w:val="20"/>
                <w:szCs w:val="20"/>
                <w:lang w:val="es-MX" w:eastAsia="es-MX"/>
              </w:rPr>
            </w:pPr>
            <w:del w:id="962"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963"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78504587" w14:textId="77777777" w:rsidR="00E81CAC" w:rsidRPr="007C143F" w:rsidRDefault="00E81CAC" w:rsidP="009969BF">
            <w:pPr>
              <w:rPr>
                <w:rFonts w:ascii="Arial Narrow" w:eastAsia="Times New Roman" w:hAnsi="Arial Narrow" w:cs="Calibri"/>
                <w:color w:val="000000"/>
                <w:sz w:val="20"/>
                <w:szCs w:val="20"/>
                <w:lang w:val="es-MX" w:eastAsia="es-MX"/>
              </w:rPr>
            </w:pPr>
            <w:del w:id="964" w:author="Alex Valdivia" w:date="2025-08-26T11:01:00Z">
              <w:r w:rsidRPr="007C143F" w:rsidDel="007A47F6">
                <w:rPr>
                  <w:rFonts w:ascii="Arial Narrow" w:eastAsia="Times New Roman" w:hAnsi="Arial Narrow" w:cs="Calibri"/>
                  <w:color w:val="000000"/>
                  <w:sz w:val="20"/>
                  <w:szCs w:val="20"/>
                  <w:lang w:val="es-MX" w:eastAsia="es-MX"/>
                </w:rPr>
                <w:delText xml:space="preserve">1,759.34 </w:delText>
              </w:r>
            </w:del>
          </w:p>
        </w:tc>
        <w:tc>
          <w:tcPr>
            <w:tcW w:w="851" w:type="dxa"/>
            <w:tcBorders>
              <w:top w:val="nil"/>
              <w:left w:val="nil"/>
              <w:bottom w:val="single" w:sz="4" w:space="0" w:color="auto"/>
              <w:right w:val="single" w:sz="4" w:space="0" w:color="auto"/>
            </w:tcBorders>
            <w:shd w:val="clear" w:color="000000" w:fill="FFFFFF"/>
            <w:noWrap/>
            <w:vAlign w:val="bottom"/>
            <w:tcPrChange w:id="965"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3A883611" w14:textId="77777777" w:rsidR="00E81CAC" w:rsidRPr="007C143F" w:rsidRDefault="00E81CAC" w:rsidP="009969BF">
            <w:pPr>
              <w:rPr>
                <w:rFonts w:ascii="Arial Narrow" w:eastAsia="Times New Roman" w:hAnsi="Arial Narrow" w:cs="Calibri"/>
                <w:color w:val="000000"/>
                <w:sz w:val="20"/>
                <w:szCs w:val="20"/>
                <w:lang w:val="es-MX" w:eastAsia="es-MX"/>
              </w:rPr>
            </w:pPr>
            <w:del w:id="966" w:author="Alex Valdivia" w:date="2025-08-26T11:01:00Z">
              <w:r w:rsidRPr="007C143F" w:rsidDel="007A47F6">
                <w:rPr>
                  <w:rFonts w:ascii="Arial Narrow" w:eastAsia="Times New Roman" w:hAnsi="Arial Narrow" w:cs="Calibri"/>
                  <w:color w:val="000000"/>
                  <w:sz w:val="20"/>
                  <w:szCs w:val="20"/>
                  <w:lang w:val="es-MX" w:eastAsia="es-MX"/>
                </w:rPr>
                <w:delText xml:space="preserve">281.49 </w:delText>
              </w:r>
            </w:del>
          </w:p>
        </w:tc>
        <w:tc>
          <w:tcPr>
            <w:tcW w:w="870" w:type="dxa"/>
            <w:tcBorders>
              <w:top w:val="nil"/>
              <w:left w:val="nil"/>
              <w:bottom w:val="single" w:sz="4" w:space="0" w:color="auto"/>
              <w:right w:val="single" w:sz="4" w:space="0" w:color="auto"/>
            </w:tcBorders>
            <w:shd w:val="clear" w:color="000000" w:fill="FFFFFF"/>
            <w:noWrap/>
            <w:tcPrChange w:id="967"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168F04EB" w14:textId="77777777" w:rsidR="00E81CAC" w:rsidRPr="007C143F" w:rsidRDefault="00E81CAC" w:rsidP="009969BF">
            <w:pPr>
              <w:rPr>
                <w:rFonts w:ascii="Arial Narrow" w:eastAsia="Times New Roman" w:hAnsi="Arial Narrow" w:cs="Calibri"/>
                <w:color w:val="000000"/>
                <w:sz w:val="20"/>
                <w:szCs w:val="20"/>
                <w:lang w:val="es-MX" w:eastAsia="es-MX"/>
              </w:rPr>
            </w:pPr>
            <w:del w:id="968" w:author="Alex Valdivia" w:date="2025-08-26T11:01:00Z">
              <w:r w:rsidRPr="007C143F" w:rsidDel="007A47F6">
                <w:rPr>
                  <w:rFonts w:ascii="Arial Narrow" w:eastAsia="Times New Roman" w:hAnsi="Arial Narrow" w:cs="Calibri"/>
                  <w:color w:val="000000"/>
                  <w:sz w:val="20"/>
                  <w:szCs w:val="20"/>
                  <w:lang w:val="es-MX" w:eastAsia="es-MX"/>
                </w:rPr>
                <w:delText>10,808.02</w:delText>
              </w:r>
            </w:del>
          </w:p>
        </w:tc>
        <w:tc>
          <w:tcPr>
            <w:tcW w:w="1590" w:type="dxa"/>
            <w:tcBorders>
              <w:top w:val="nil"/>
              <w:left w:val="nil"/>
              <w:bottom w:val="single" w:sz="4" w:space="0" w:color="auto"/>
              <w:right w:val="single" w:sz="4" w:space="0" w:color="auto"/>
            </w:tcBorders>
            <w:shd w:val="clear" w:color="000000" w:fill="FFFFFF"/>
            <w:noWrap/>
            <w:vAlign w:val="bottom"/>
            <w:tcPrChange w:id="969"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07BC5D94" w14:textId="77777777" w:rsidR="00E81CAC" w:rsidRPr="007C143F" w:rsidRDefault="00E81CAC" w:rsidP="009969BF">
            <w:pPr>
              <w:rPr>
                <w:rFonts w:ascii="Arial Narrow" w:eastAsia="Times New Roman" w:hAnsi="Arial Narrow" w:cs="Calibri"/>
                <w:color w:val="000000"/>
                <w:sz w:val="20"/>
                <w:szCs w:val="20"/>
                <w:lang w:val="es-MX" w:eastAsia="es-MX"/>
              </w:rPr>
            </w:pPr>
            <w:del w:id="970" w:author="Alex Valdivia" w:date="2025-08-26T11:01:00Z">
              <w:r w:rsidRPr="007C143F" w:rsidDel="007A47F6">
                <w:rPr>
                  <w:rFonts w:ascii="Arial Narrow" w:eastAsia="Times New Roman" w:hAnsi="Arial Narrow" w:cs="Calibri"/>
                  <w:color w:val="000000"/>
                  <w:sz w:val="20"/>
                  <w:szCs w:val="20"/>
                  <w:lang w:val="es-MX" w:eastAsia="es-MX"/>
                </w:rPr>
                <w:delText>10/agosto/2027</w:delText>
              </w:r>
            </w:del>
          </w:p>
        </w:tc>
        <w:tc>
          <w:tcPr>
            <w:tcW w:w="1862" w:type="dxa"/>
            <w:tcBorders>
              <w:top w:val="nil"/>
              <w:left w:val="nil"/>
              <w:bottom w:val="single" w:sz="4" w:space="0" w:color="auto"/>
              <w:right w:val="single" w:sz="4" w:space="0" w:color="auto"/>
            </w:tcBorders>
            <w:shd w:val="clear" w:color="000000" w:fill="FFFFFF"/>
            <w:noWrap/>
            <w:vAlign w:val="bottom"/>
            <w:tcPrChange w:id="971"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605E9EB3" w14:textId="77777777" w:rsidR="00E81CAC" w:rsidRPr="007C143F" w:rsidRDefault="00E81CAC" w:rsidP="009969BF">
            <w:pPr>
              <w:rPr>
                <w:rFonts w:ascii="Arial Narrow" w:eastAsia="Times New Roman" w:hAnsi="Arial Narrow" w:cs="Calibri"/>
                <w:color w:val="000000"/>
                <w:sz w:val="20"/>
                <w:szCs w:val="20"/>
                <w:lang w:val="es-MX" w:eastAsia="es-MX"/>
              </w:rPr>
            </w:pPr>
            <w:del w:id="972" w:author="Alex Valdivia" w:date="2025-08-26T11:01:00Z">
              <w:r w:rsidRPr="007C143F" w:rsidDel="007A47F6">
                <w:rPr>
                  <w:rFonts w:ascii="Arial Narrow" w:eastAsia="Times New Roman" w:hAnsi="Arial Narrow" w:cs="Calibri"/>
                  <w:color w:val="000000"/>
                  <w:sz w:val="20"/>
                  <w:szCs w:val="20"/>
                  <w:lang w:val="es-MX" w:eastAsia="es-MX"/>
                </w:rPr>
                <w:delText>Etapa de Egreso</w:delText>
              </w:r>
            </w:del>
          </w:p>
        </w:tc>
      </w:tr>
      <w:tr w:rsidR="00E81CAC" w:rsidRPr="007C143F" w14:paraId="4C855DF8" w14:textId="77777777" w:rsidTr="007A47F6">
        <w:tblPrEx>
          <w:tblW w:w="11410" w:type="dxa"/>
          <w:tblInd w:w="-497" w:type="dxa"/>
          <w:tblCellMar>
            <w:left w:w="70" w:type="dxa"/>
            <w:right w:w="70" w:type="dxa"/>
          </w:tblCellMar>
          <w:tblPrExChange w:id="973" w:author="Alex Valdivia" w:date="2025-08-26T11:01:00Z">
            <w:tblPrEx>
              <w:tblW w:w="11410" w:type="dxa"/>
              <w:tblInd w:w="-497" w:type="dxa"/>
              <w:tblCellMar>
                <w:left w:w="70" w:type="dxa"/>
                <w:right w:w="70" w:type="dxa"/>
              </w:tblCellMar>
            </w:tblPrEx>
          </w:tblPrExChange>
        </w:tblPrEx>
        <w:trPr>
          <w:trHeight w:val="283"/>
          <w:trPrChange w:id="974"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975"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47BE4A64" w14:textId="77777777" w:rsidR="00E81CAC" w:rsidRPr="007C143F" w:rsidRDefault="00E81CAC" w:rsidP="009969BF">
            <w:pPr>
              <w:rPr>
                <w:rFonts w:ascii="Arial Narrow" w:eastAsia="Times New Roman" w:hAnsi="Arial Narrow" w:cs="Calibri"/>
                <w:color w:val="000000"/>
                <w:sz w:val="20"/>
                <w:szCs w:val="20"/>
                <w:lang w:val="es-MX" w:eastAsia="es-MX"/>
              </w:rPr>
            </w:pPr>
            <w:del w:id="976" w:author="Alex Valdivia" w:date="2025-08-26T11:01:00Z">
              <w:r w:rsidRPr="007C143F" w:rsidDel="007A47F6">
                <w:rPr>
                  <w:rFonts w:ascii="Arial Narrow" w:eastAsia="Times New Roman" w:hAnsi="Arial Narrow" w:cs="Calibri"/>
                  <w:color w:val="000000"/>
                  <w:sz w:val="20"/>
                  <w:szCs w:val="20"/>
                  <w:lang w:val="es-MX" w:eastAsia="es-MX"/>
                </w:rPr>
                <w:lastRenderedPageBreak/>
                <w:delText>14</w:delText>
              </w:r>
            </w:del>
          </w:p>
        </w:tc>
        <w:tc>
          <w:tcPr>
            <w:tcW w:w="993" w:type="dxa"/>
            <w:tcBorders>
              <w:top w:val="nil"/>
              <w:left w:val="nil"/>
              <w:bottom w:val="single" w:sz="4" w:space="0" w:color="auto"/>
              <w:right w:val="single" w:sz="4" w:space="0" w:color="auto"/>
            </w:tcBorders>
            <w:shd w:val="clear" w:color="000000" w:fill="FFFFFF"/>
            <w:noWrap/>
            <w:vAlign w:val="bottom"/>
            <w:tcPrChange w:id="977"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6A38BF95" w14:textId="77777777" w:rsidR="00E81CAC" w:rsidRPr="007C143F" w:rsidRDefault="00E81CAC" w:rsidP="009969BF">
            <w:pPr>
              <w:rPr>
                <w:rFonts w:ascii="Arial Narrow" w:eastAsia="Times New Roman" w:hAnsi="Arial Narrow" w:cs="Calibri"/>
                <w:color w:val="000000"/>
                <w:sz w:val="20"/>
                <w:szCs w:val="20"/>
                <w:lang w:val="es-MX" w:eastAsia="es-MX"/>
              </w:rPr>
            </w:pPr>
            <w:del w:id="978"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979"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1E1AAE7E" w14:textId="77777777" w:rsidR="00E81CAC" w:rsidRPr="007C143F" w:rsidRDefault="00E81CAC" w:rsidP="009969BF">
            <w:pPr>
              <w:rPr>
                <w:rFonts w:ascii="Arial Narrow" w:eastAsia="Times New Roman" w:hAnsi="Arial Narrow" w:cs="Calibri"/>
                <w:color w:val="000000"/>
                <w:sz w:val="20"/>
                <w:szCs w:val="20"/>
                <w:lang w:val="es-MX" w:eastAsia="es-MX"/>
              </w:rPr>
            </w:pPr>
            <w:del w:id="980" w:author="Alex Valdivia" w:date="2025-08-26T11:01:00Z">
              <w:r w:rsidRPr="007C143F" w:rsidDel="007A47F6">
                <w:rPr>
                  <w:rFonts w:ascii="Arial Narrow" w:eastAsia="Times New Roman" w:hAnsi="Arial Narrow" w:cs="Calibri"/>
                  <w:color w:val="000000"/>
                  <w:sz w:val="20"/>
                  <w:szCs w:val="20"/>
                  <w:lang w:val="es-MX" w:eastAsia="es-MX"/>
                </w:rPr>
                <w:delText xml:space="preserve">102,755.32 </w:delText>
              </w:r>
            </w:del>
          </w:p>
        </w:tc>
        <w:tc>
          <w:tcPr>
            <w:tcW w:w="992" w:type="dxa"/>
            <w:tcBorders>
              <w:top w:val="nil"/>
              <w:left w:val="nil"/>
              <w:bottom w:val="single" w:sz="4" w:space="0" w:color="auto"/>
              <w:right w:val="single" w:sz="4" w:space="0" w:color="auto"/>
            </w:tcBorders>
            <w:shd w:val="clear" w:color="000000" w:fill="FFFFFF"/>
            <w:noWrap/>
            <w:vAlign w:val="bottom"/>
            <w:tcPrChange w:id="981"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00A4D8D1" w14:textId="77777777" w:rsidR="00E81CAC" w:rsidRPr="007C143F" w:rsidRDefault="00E81CAC" w:rsidP="009969BF">
            <w:pPr>
              <w:rPr>
                <w:rFonts w:ascii="Arial Narrow" w:eastAsia="Times New Roman" w:hAnsi="Arial Narrow" w:cs="Calibri"/>
                <w:color w:val="000000"/>
                <w:sz w:val="20"/>
                <w:szCs w:val="20"/>
                <w:lang w:val="es-MX" w:eastAsia="es-MX"/>
              </w:rPr>
            </w:pPr>
            <w:del w:id="982" w:author="Alex Valdivia" w:date="2025-08-26T11:01:00Z">
              <w:r w:rsidRPr="007C143F" w:rsidDel="007A47F6">
                <w:rPr>
                  <w:rFonts w:ascii="Arial Narrow" w:eastAsia="Times New Roman" w:hAnsi="Arial Narrow" w:cs="Calibri"/>
                  <w:color w:val="000000"/>
                  <w:sz w:val="20"/>
                  <w:szCs w:val="20"/>
                  <w:lang w:val="es-MX" w:eastAsia="es-MX"/>
                </w:rPr>
                <w:delText xml:space="preserve">8,514.75 </w:delText>
              </w:r>
            </w:del>
          </w:p>
        </w:tc>
        <w:tc>
          <w:tcPr>
            <w:tcW w:w="851" w:type="dxa"/>
            <w:tcBorders>
              <w:top w:val="nil"/>
              <w:left w:val="nil"/>
              <w:bottom w:val="single" w:sz="4" w:space="0" w:color="auto"/>
              <w:right w:val="single" w:sz="4" w:space="0" w:color="auto"/>
            </w:tcBorders>
            <w:shd w:val="clear" w:color="000000" w:fill="FFFFFF"/>
            <w:noWrap/>
            <w:vAlign w:val="bottom"/>
            <w:tcPrChange w:id="983"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4F1E7083" w14:textId="77777777" w:rsidR="00E81CAC" w:rsidRPr="007C143F" w:rsidRDefault="00E81CAC" w:rsidP="009969BF">
            <w:pPr>
              <w:rPr>
                <w:rFonts w:ascii="Arial Narrow" w:eastAsia="Times New Roman" w:hAnsi="Arial Narrow" w:cs="Calibri"/>
                <w:color w:val="000000"/>
                <w:sz w:val="20"/>
                <w:szCs w:val="20"/>
                <w:lang w:val="es-MX" w:eastAsia="es-MX"/>
              </w:rPr>
            </w:pPr>
            <w:del w:id="984"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985"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5DCF4055" w14:textId="77777777" w:rsidR="00E81CAC" w:rsidRPr="007C143F" w:rsidRDefault="00E81CAC" w:rsidP="009969BF">
            <w:pPr>
              <w:rPr>
                <w:rFonts w:ascii="Arial Narrow" w:eastAsia="Times New Roman" w:hAnsi="Arial Narrow" w:cs="Calibri"/>
                <w:color w:val="000000"/>
                <w:sz w:val="20"/>
                <w:szCs w:val="20"/>
                <w:lang w:val="es-MX" w:eastAsia="es-MX"/>
              </w:rPr>
            </w:pPr>
            <w:del w:id="986"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987"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72E3F403" w14:textId="77777777" w:rsidR="00E81CAC" w:rsidRPr="007C143F" w:rsidRDefault="00E81CAC" w:rsidP="009969BF">
            <w:pPr>
              <w:rPr>
                <w:rFonts w:ascii="Arial Narrow" w:eastAsia="Times New Roman" w:hAnsi="Arial Narrow" w:cs="Calibri"/>
                <w:color w:val="000000"/>
                <w:sz w:val="20"/>
                <w:szCs w:val="20"/>
                <w:lang w:val="es-MX" w:eastAsia="es-MX"/>
              </w:rPr>
            </w:pPr>
            <w:del w:id="988" w:author="Alex Valdivia" w:date="2025-08-26T11:01:00Z">
              <w:r w:rsidRPr="007C143F" w:rsidDel="007A47F6">
                <w:rPr>
                  <w:rFonts w:ascii="Arial Narrow" w:eastAsia="Times New Roman" w:hAnsi="Arial Narrow" w:cs="Calibri"/>
                  <w:color w:val="000000"/>
                  <w:sz w:val="20"/>
                  <w:szCs w:val="20"/>
                  <w:lang w:val="es-MX" w:eastAsia="es-MX"/>
                </w:rPr>
                <w:delText xml:space="preserve">1,626.96 </w:delText>
              </w:r>
            </w:del>
          </w:p>
        </w:tc>
        <w:tc>
          <w:tcPr>
            <w:tcW w:w="851" w:type="dxa"/>
            <w:tcBorders>
              <w:top w:val="nil"/>
              <w:left w:val="nil"/>
              <w:bottom w:val="single" w:sz="4" w:space="0" w:color="auto"/>
              <w:right w:val="single" w:sz="4" w:space="0" w:color="auto"/>
            </w:tcBorders>
            <w:shd w:val="clear" w:color="000000" w:fill="FFFFFF"/>
            <w:noWrap/>
            <w:vAlign w:val="bottom"/>
            <w:tcPrChange w:id="989"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2E150FF3" w14:textId="77777777" w:rsidR="00E81CAC" w:rsidRPr="007C143F" w:rsidRDefault="00E81CAC" w:rsidP="009969BF">
            <w:pPr>
              <w:rPr>
                <w:rFonts w:ascii="Arial Narrow" w:eastAsia="Times New Roman" w:hAnsi="Arial Narrow" w:cs="Calibri"/>
                <w:color w:val="000000"/>
                <w:sz w:val="20"/>
                <w:szCs w:val="20"/>
                <w:lang w:val="es-MX" w:eastAsia="es-MX"/>
              </w:rPr>
            </w:pPr>
            <w:del w:id="990" w:author="Alex Valdivia" w:date="2025-08-26T11:01:00Z">
              <w:r w:rsidRPr="007C143F" w:rsidDel="007A47F6">
                <w:rPr>
                  <w:rFonts w:ascii="Arial Narrow" w:eastAsia="Times New Roman" w:hAnsi="Arial Narrow" w:cs="Calibri"/>
                  <w:color w:val="000000"/>
                  <w:sz w:val="20"/>
                  <w:szCs w:val="20"/>
                  <w:lang w:val="es-MX" w:eastAsia="es-MX"/>
                </w:rPr>
                <w:delText xml:space="preserve">260.31 </w:delText>
              </w:r>
            </w:del>
          </w:p>
        </w:tc>
        <w:tc>
          <w:tcPr>
            <w:tcW w:w="870" w:type="dxa"/>
            <w:tcBorders>
              <w:top w:val="nil"/>
              <w:left w:val="nil"/>
              <w:bottom w:val="single" w:sz="4" w:space="0" w:color="auto"/>
              <w:right w:val="single" w:sz="4" w:space="0" w:color="auto"/>
            </w:tcBorders>
            <w:shd w:val="clear" w:color="000000" w:fill="FFFFFF"/>
            <w:noWrap/>
            <w:tcPrChange w:id="991"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7911B6AA" w14:textId="77777777" w:rsidR="00E81CAC" w:rsidRPr="007C143F" w:rsidRDefault="00E81CAC" w:rsidP="009969BF">
            <w:pPr>
              <w:rPr>
                <w:rFonts w:ascii="Arial Narrow" w:eastAsia="Times New Roman" w:hAnsi="Arial Narrow" w:cs="Calibri"/>
                <w:color w:val="000000"/>
                <w:sz w:val="20"/>
                <w:szCs w:val="20"/>
                <w:lang w:val="es-MX" w:eastAsia="es-MX"/>
              </w:rPr>
            </w:pPr>
            <w:del w:id="992" w:author="Alex Valdivia" w:date="2025-08-26T11:01:00Z">
              <w:r w:rsidRPr="007C143F" w:rsidDel="007A47F6">
                <w:rPr>
                  <w:rFonts w:ascii="Arial Narrow" w:eastAsia="Times New Roman" w:hAnsi="Arial Narrow" w:cs="Calibri"/>
                  <w:color w:val="000000"/>
                  <w:sz w:val="20"/>
                  <w:szCs w:val="20"/>
                  <w:lang w:val="es-MX" w:eastAsia="es-MX"/>
                </w:rPr>
                <w:delText>10,808.02</w:delText>
              </w:r>
            </w:del>
          </w:p>
        </w:tc>
        <w:tc>
          <w:tcPr>
            <w:tcW w:w="1590" w:type="dxa"/>
            <w:tcBorders>
              <w:top w:val="nil"/>
              <w:left w:val="nil"/>
              <w:bottom w:val="single" w:sz="4" w:space="0" w:color="auto"/>
              <w:right w:val="single" w:sz="4" w:space="0" w:color="auto"/>
            </w:tcBorders>
            <w:shd w:val="clear" w:color="000000" w:fill="FFFFFF"/>
            <w:noWrap/>
            <w:vAlign w:val="bottom"/>
            <w:tcPrChange w:id="993"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37998C59" w14:textId="77777777" w:rsidR="00E81CAC" w:rsidRPr="007C143F" w:rsidRDefault="00E81CAC" w:rsidP="009969BF">
            <w:pPr>
              <w:rPr>
                <w:rFonts w:ascii="Arial Narrow" w:eastAsia="Times New Roman" w:hAnsi="Arial Narrow" w:cs="Calibri"/>
                <w:color w:val="000000"/>
                <w:sz w:val="20"/>
                <w:szCs w:val="20"/>
                <w:lang w:val="es-MX" w:eastAsia="es-MX"/>
              </w:rPr>
            </w:pPr>
            <w:del w:id="994" w:author="Alex Valdivia" w:date="2025-08-26T11:01:00Z">
              <w:r w:rsidRPr="007C143F" w:rsidDel="007A47F6">
                <w:rPr>
                  <w:rFonts w:ascii="Arial Narrow" w:eastAsia="Times New Roman" w:hAnsi="Arial Narrow" w:cs="Calibri"/>
                  <w:color w:val="000000"/>
                  <w:sz w:val="20"/>
                  <w:szCs w:val="20"/>
                  <w:lang w:val="es-MX" w:eastAsia="es-MX"/>
                </w:rPr>
                <w:delText>10/septiembre/2027</w:delText>
              </w:r>
            </w:del>
          </w:p>
        </w:tc>
        <w:tc>
          <w:tcPr>
            <w:tcW w:w="1862" w:type="dxa"/>
            <w:tcBorders>
              <w:top w:val="nil"/>
              <w:left w:val="nil"/>
              <w:bottom w:val="single" w:sz="4" w:space="0" w:color="auto"/>
              <w:right w:val="single" w:sz="4" w:space="0" w:color="auto"/>
            </w:tcBorders>
            <w:shd w:val="clear" w:color="000000" w:fill="FFFFFF"/>
            <w:noWrap/>
            <w:vAlign w:val="bottom"/>
            <w:tcPrChange w:id="995"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18A9FE16" w14:textId="77777777" w:rsidR="00E81CAC" w:rsidRPr="007C143F" w:rsidRDefault="00E81CAC" w:rsidP="009969BF">
            <w:pPr>
              <w:rPr>
                <w:rFonts w:ascii="Arial Narrow" w:eastAsia="Times New Roman" w:hAnsi="Arial Narrow" w:cs="Calibri"/>
                <w:color w:val="000000"/>
                <w:sz w:val="20"/>
                <w:szCs w:val="20"/>
                <w:lang w:val="es-MX" w:eastAsia="es-MX"/>
              </w:rPr>
            </w:pPr>
            <w:del w:id="996" w:author="Alex Valdivia" w:date="2025-08-26T11:01:00Z">
              <w:r w:rsidRPr="007C143F" w:rsidDel="007A47F6">
                <w:rPr>
                  <w:rFonts w:ascii="Arial Narrow" w:eastAsia="Times New Roman" w:hAnsi="Arial Narrow" w:cs="Calibri"/>
                  <w:color w:val="000000"/>
                  <w:sz w:val="20"/>
                  <w:szCs w:val="20"/>
                  <w:lang w:val="es-MX" w:eastAsia="es-MX"/>
                </w:rPr>
                <w:delText>Etapa de Egreso</w:delText>
              </w:r>
            </w:del>
          </w:p>
        </w:tc>
      </w:tr>
      <w:tr w:rsidR="00E81CAC" w:rsidRPr="007C143F" w14:paraId="19029AB8" w14:textId="77777777" w:rsidTr="007A47F6">
        <w:tblPrEx>
          <w:tblW w:w="11410" w:type="dxa"/>
          <w:tblInd w:w="-497" w:type="dxa"/>
          <w:tblCellMar>
            <w:left w:w="70" w:type="dxa"/>
            <w:right w:w="70" w:type="dxa"/>
          </w:tblCellMar>
          <w:tblPrExChange w:id="997" w:author="Alex Valdivia" w:date="2025-08-26T11:01:00Z">
            <w:tblPrEx>
              <w:tblW w:w="11410" w:type="dxa"/>
              <w:tblInd w:w="-497" w:type="dxa"/>
              <w:tblCellMar>
                <w:left w:w="70" w:type="dxa"/>
                <w:right w:w="70" w:type="dxa"/>
              </w:tblCellMar>
            </w:tblPrEx>
          </w:tblPrExChange>
        </w:tblPrEx>
        <w:trPr>
          <w:trHeight w:val="283"/>
          <w:trPrChange w:id="998"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999"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3372D3FA" w14:textId="77777777" w:rsidR="00E81CAC" w:rsidRPr="007C143F" w:rsidRDefault="00E81CAC" w:rsidP="009969BF">
            <w:pPr>
              <w:rPr>
                <w:rFonts w:ascii="Arial Narrow" w:eastAsia="Times New Roman" w:hAnsi="Arial Narrow" w:cs="Calibri"/>
                <w:color w:val="000000"/>
                <w:sz w:val="20"/>
                <w:szCs w:val="20"/>
                <w:lang w:val="es-MX" w:eastAsia="es-MX"/>
              </w:rPr>
            </w:pPr>
            <w:del w:id="1000" w:author="Alex Valdivia" w:date="2025-08-26T11:01:00Z">
              <w:r w:rsidRPr="007C143F" w:rsidDel="007A47F6">
                <w:rPr>
                  <w:rFonts w:ascii="Arial Narrow" w:eastAsia="Times New Roman" w:hAnsi="Arial Narrow" w:cs="Calibri"/>
                  <w:color w:val="000000"/>
                  <w:sz w:val="20"/>
                  <w:szCs w:val="20"/>
                  <w:lang w:val="es-MX" w:eastAsia="es-MX"/>
                </w:rPr>
                <w:delText>15</w:delText>
              </w:r>
            </w:del>
          </w:p>
        </w:tc>
        <w:tc>
          <w:tcPr>
            <w:tcW w:w="993" w:type="dxa"/>
            <w:tcBorders>
              <w:top w:val="nil"/>
              <w:left w:val="nil"/>
              <w:bottom w:val="single" w:sz="4" w:space="0" w:color="auto"/>
              <w:right w:val="single" w:sz="4" w:space="0" w:color="auto"/>
            </w:tcBorders>
            <w:shd w:val="clear" w:color="000000" w:fill="FFFFFF"/>
            <w:noWrap/>
            <w:vAlign w:val="bottom"/>
            <w:tcPrChange w:id="1001"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573AF257" w14:textId="77777777" w:rsidR="00E81CAC" w:rsidRPr="007C143F" w:rsidRDefault="00E81CAC" w:rsidP="009969BF">
            <w:pPr>
              <w:rPr>
                <w:rFonts w:ascii="Arial Narrow" w:eastAsia="Times New Roman" w:hAnsi="Arial Narrow" w:cs="Calibri"/>
                <w:color w:val="000000"/>
                <w:sz w:val="20"/>
                <w:szCs w:val="20"/>
                <w:lang w:val="es-MX" w:eastAsia="es-MX"/>
              </w:rPr>
            </w:pPr>
            <w:del w:id="1002"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1003"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0B6FC941" w14:textId="77777777" w:rsidR="00E81CAC" w:rsidRPr="007C143F" w:rsidRDefault="00E81CAC" w:rsidP="009969BF">
            <w:pPr>
              <w:rPr>
                <w:rFonts w:ascii="Arial Narrow" w:eastAsia="Times New Roman" w:hAnsi="Arial Narrow" w:cs="Calibri"/>
                <w:color w:val="000000"/>
                <w:sz w:val="20"/>
                <w:szCs w:val="20"/>
                <w:lang w:val="es-MX" w:eastAsia="es-MX"/>
              </w:rPr>
            </w:pPr>
            <w:del w:id="1004" w:author="Alex Valdivia" w:date="2025-08-26T11:01:00Z">
              <w:r w:rsidRPr="007C143F" w:rsidDel="007A47F6">
                <w:rPr>
                  <w:rFonts w:ascii="Arial Narrow" w:eastAsia="Times New Roman" w:hAnsi="Arial Narrow" w:cs="Calibri"/>
                  <w:color w:val="000000"/>
                  <w:sz w:val="20"/>
                  <w:szCs w:val="20"/>
                  <w:lang w:val="es-MX" w:eastAsia="es-MX"/>
                </w:rPr>
                <w:delText xml:space="preserve">94,240.57 </w:delText>
              </w:r>
            </w:del>
          </w:p>
        </w:tc>
        <w:tc>
          <w:tcPr>
            <w:tcW w:w="992" w:type="dxa"/>
            <w:tcBorders>
              <w:top w:val="nil"/>
              <w:left w:val="nil"/>
              <w:bottom w:val="single" w:sz="4" w:space="0" w:color="auto"/>
              <w:right w:val="single" w:sz="4" w:space="0" w:color="auto"/>
            </w:tcBorders>
            <w:shd w:val="clear" w:color="000000" w:fill="FFFFFF"/>
            <w:noWrap/>
            <w:vAlign w:val="bottom"/>
            <w:tcPrChange w:id="1005"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5A886754" w14:textId="77777777" w:rsidR="00E81CAC" w:rsidRPr="007C143F" w:rsidRDefault="00E81CAC" w:rsidP="009969BF">
            <w:pPr>
              <w:rPr>
                <w:rFonts w:ascii="Arial Narrow" w:eastAsia="Times New Roman" w:hAnsi="Arial Narrow" w:cs="Calibri"/>
                <w:color w:val="000000"/>
                <w:sz w:val="20"/>
                <w:szCs w:val="20"/>
                <w:lang w:val="es-MX" w:eastAsia="es-MX"/>
              </w:rPr>
            </w:pPr>
            <w:del w:id="1006" w:author="Alex Valdivia" w:date="2025-08-26T11:01:00Z">
              <w:r w:rsidRPr="007C143F" w:rsidDel="007A47F6">
                <w:rPr>
                  <w:rFonts w:ascii="Arial Narrow" w:eastAsia="Times New Roman" w:hAnsi="Arial Narrow" w:cs="Calibri"/>
                  <w:color w:val="000000"/>
                  <w:sz w:val="20"/>
                  <w:szCs w:val="20"/>
                  <w:lang w:val="es-MX" w:eastAsia="es-MX"/>
                </w:rPr>
                <w:delText xml:space="preserve">8,671.14 </w:delText>
              </w:r>
            </w:del>
          </w:p>
        </w:tc>
        <w:tc>
          <w:tcPr>
            <w:tcW w:w="851" w:type="dxa"/>
            <w:tcBorders>
              <w:top w:val="nil"/>
              <w:left w:val="nil"/>
              <w:bottom w:val="single" w:sz="4" w:space="0" w:color="auto"/>
              <w:right w:val="single" w:sz="4" w:space="0" w:color="auto"/>
            </w:tcBorders>
            <w:shd w:val="clear" w:color="000000" w:fill="FFFFFF"/>
            <w:noWrap/>
            <w:vAlign w:val="bottom"/>
            <w:tcPrChange w:id="1007"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3DF0DB81" w14:textId="77777777" w:rsidR="00E81CAC" w:rsidRPr="007C143F" w:rsidRDefault="00E81CAC" w:rsidP="009969BF">
            <w:pPr>
              <w:rPr>
                <w:rFonts w:ascii="Arial Narrow" w:eastAsia="Times New Roman" w:hAnsi="Arial Narrow" w:cs="Calibri"/>
                <w:color w:val="000000"/>
                <w:sz w:val="20"/>
                <w:szCs w:val="20"/>
                <w:lang w:val="es-MX" w:eastAsia="es-MX"/>
              </w:rPr>
            </w:pPr>
            <w:del w:id="1008"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1009"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5C21C378" w14:textId="77777777" w:rsidR="00E81CAC" w:rsidRPr="007C143F" w:rsidRDefault="00E81CAC" w:rsidP="009969BF">
            <w:pPr>
              <w:rPr>
                <w:rFonts w:ascii="Arial Narrow" w:eastAsia="Times New Roman" w:hAnsi="Arial Narrow" w:cs="Calibri"/>
                <w:color w:val="000000"/>
                <w:sz w:val="20"/>
                <w:szCs w:val="20"/>
                <w:lang w:val="es-MX" w:eastAsia="es-MX"/>
              </w:rPr>
            </w:pPr>
            <w:del w:id="1010"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1011"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1654CA1B" w14:textId="77777777" w:rsidR="00E81CAC" w:rsidRPr="007C143F" w:rsidRDefault="00E81CAC" w:rsidP="009969BF">
            <w:pPr>
              <w:rPr>
                <w:rFonts w:ascii="Arial Narrow" w:eastAsia="Times New Roman" w:hAnsi="Arial Narrow" w:cs="Calibri"/>
                <w:color w:val="000000"/>
                <w:sz w:val="20"/>
                <w:szCs w:val="20"/>
                <w:lang w:val="es-MX" w:eastAsia="es-MX"/>
              </w:rPr>
            </w:pPr>
            <w:del w:id="1012" w:author="Alex Valdivia" w:date="2025-08-26T11:01:00Z">
              <w:r w:rsidRPr="007C143F" w:rsidDel="007A47F6">
                <w:rPr>
                  <w:rFonts w:ascii="Arial Narrow" w:eastAsia="Times New Roman" w:hAnsi="Arial Narrow" w:cs="Calibri"/>
                  <w:color w:val="000000"/>
                  <w:sz w:val="20"/>
                  <w:szCs w:val="20"/>
                  <w:lang w:val="es-MX" w:eastAsia="es-MX"/>
                </w:rPr>
                <w:delText xml:space="preserve">1,492.14 </w:delText>
              </w:r>
            </w:del>
          </w:p>
        </w:tc>
        <w:tc>
          <w:tcPr>
            <w:tcW w:w="851" w:type="dxa"/>
            <w:tcBorders>
              <w:top w:val="nil"/>
              <w:left w:val="nil"/>
              <w:bottom w:val="single" w:sz="4" w:space="0" w:color="auto"/>
              <w:right w:val="single" w:sz="4" w:space="0" w:color="auto"/>
            </w:tcBorders>
            <w:shd w:val="clear" w:color="000000" w:fill="FFFFFF"/>
            <w:noWrap/>
            <w:vAlign w:val="bottom"/>
            <w:tcPrChange w:id="1013"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4DDA3CC8" w14:textId="77777777" w:rsidR="00E81CAC" w:rsidRPr="007C143F" w:rsidRDefault="00E81CAC" w:rsidP="009969BF">
            <w:pPr>
              <w:rPr>
                <w:rFonts w:ascii="Arial Narrow" w:eastAsia="Times New Roman" w:hAnsi="Arial Narrow" w:cs="Calibri"/>
                <w:color w:val="000000"/>
                <w:sz w:val="20"/>
                <w:szCs w:val="20"/>
                <w:lang w:val="es-MX" w:eastAsia="es-MX"/>
              </w:rPr>
            </w:pPr>
            <w:del w:id="1014" w:author="Alex Valdivia" w:date="2025-08-26T11:01:00Z">
              <w:r w:rsidRPr="007C143F" w:rsidDel="007A47F6">
                <w:rPr>
                  <w:rFonts w:ascii="Arial Narrow" w:eastAsia="Times New Roman" w:hAnsi="Arial Narrow" w:cs="Calibri"/>
                  <w:color w:val="000000"/>
                  <w:sz w:val="20"/>
                  <w:szCs w:val="20"/>
                  <w:lang w:val="es-MX" w:eastAsia="es-MX"/>
                </w:rPr>
                <w:delText xml:space="preserve">238.74 </w:delText>
              </w:r>
            </w:del>
          </w:p>
        </w:tc>
        <w:tc>
          <w:tcPr>
            <w:tcW w:w="870" w:type="dxa"/>
            <w:tcBorders>
              <w:top w:val="nil"/>
              <w:left w:val="nil"/>
              <w:bottom w:val="single" w:sz="4" w:space="0" w:color="auto"/>
              <w:right w:val="single" w:sz="4" w:space="0" w:color="auto"/>
            </w:tcBorders>
            <w:shd w:val="clear" w:color="000000" w:fill="FFFFFF"/>
            <w:noWrap/>
            <w:tcPrChange w:id="1015"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485AAFBB" w14:textId="77777777" w:rsidR="00E81CAC" w:rsidRPr="007C143F" w:rsidRDefault="00E81CAC" w:rsidP="009969BF">
            <w:pPr>
              <w:rPr>
                <w:rFonts w:ascii="Arial Narrow" w:eastAsia="Times New Roman" w:hAnsi="Arial Narrow" w:cs="Calibri"/>
                <w:color w:val="000000"/>
                <w:sz w:val="20"/>
                <w:szCs w:val="20"/>
                <w:lang w:val="es-MX" w:eastAsia="es-MX"/>
              </w:rPr>
            </w:pPr>
            <w:del w:id="1016" w:author="Alex Valdivia" w:date="2025-08-26T11:01:00Z">
              <w:r w:rsidRPr="007C143F" w:rsidDel="007A47F6">
                <w:rPr>
                  <w:rFonts w:ascii="Arial Narrow" w:eastAsia="Times New Roman" w:hAnsi="Arial Narrow" w:cs="Calibri"/>
                  <w:color w:val="000000"/>
                  <w:sz w:val="20"/>
                  <w:szCs w:val="20"/>
                  <w:lang w:val="es-MX" w:eastAsia="es-MX"/>
                </w:rPr>
                <w:delText>10,808.02</w:delText>
              </w:r>
            </w:del>
          </w:p>
        </w:tc>
        <w:tc>
          <w:tcPr>
            <w:tcW w:w="1590" w:type="dxa"/>
            <w:tcBorders>
              <w:top w:val="nil"/>
              <w:left w:val="nil"/>
              <w:bottom w:val="single" w:sz="4" w:space="0" w:color="auto"/>
              <w:right w:val="single" w:sz="4" w:space="0" w:color="auto"/>
            </w:tcBorders>
            <w:shd w:val="clear" w:color="000000" w:fill="FFFFFF"/>
            <w:noWrap/>
            <w:vAlign w:val="bottom"/>
            <w:tcPrChange w:id="1017"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5A146210" w14:textId="77777777" w:rsidR="00E81CAC" w:rsidRPr="007C143F" w:rsidRDefault="00E81CAC" w:rsidP="009969BF">
            <w:pPr>
              <w:rPr>
                <w:rFonts w:ascii="Arial Narrow" w:eastAsia="Times New Roman" w:hAnsi="Arial Narrow" w:cs="Calibri"/>
                <w:color w:val="000000"/>
                <w:sz w:val="20"/>
                <w:szCs w:val="20"/>
                <w:lang w:val="es-MX" w:eastAsia="es-MX"/>
              </w:rPr>
            </w:pPr>
            <w:del w:id="1018" w:author="Alex Valdivia" w:date="2025-08-26T11:01:00Z">
              <w:r w:rsidRPr="007C143F" w:rsidDel="007A47F6">
                <w:rPr>
                  <w:rFonts w:ascii="Arial Narrow" w:eastAsia="Times New Roman" w:hAnsi="Arial Narrow" w:cs="Calibri"/>
                  <w:color w:val="000000"/>
                  <w:sz w:val="20"/>
                  <w:szCs w:val="20"/>
                  <w:lang w:val="es-MX" w:eastAsia="es-MX"/>
                </w:rPr>
                <w:delText>10/octubre/2027</w:delText>
              </w:r>
            </w:del>
          </w:p>
        </w:tc>
        <w:tc>
          <w:tcPr>
            <w:tcW w:w="1862" w:type="dxa"/>
            <w:tcBorders>
              <w:top w:val="nil"/>
              <w:left w:val="nil"/>
              <w:bottom w:val="single" w:sz="4" w:space="0" w:color="auto"/>
              <w:right w:val="single" w:sz="4" w:space="0" w:color="auto"/>
            </w:tcBorders>
            <w:shd w:val="clear" w:color="000000" w:fill="FFFFFF"/>
            <w:noWrap/>
            <w:vAlign w:val="bottom"/>
            <w:tcPrChange w:id="1019"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5B02E471" w14:textId="77777777" w:rsidR="00E81CAC" w:rsidRPr="007C143F" w:rsidRDefault="00E81CAC" w:rsidP="009969BF">
            <w:pPr>
              <w:rPr>
                <w:rFonts w:ascii="Arial Narrow" w:eastAsia="Times New Roman" w:hAnsi="Arial Narrow" w:cs="Calibri"/>
                <w:color w:val="000000"/>
                <w:sz w:val="20"/>
                <w:szCs w:val="20"/>
                <w:lang w:val="es-MX" w:eastAsia="es-MX"/>
              </w:rPr>
            </w:pPr>
            <w:del w:id="1020" w:author="Alex Valdivia" w:date="2025-08-26T11:01:00Z">
              <w:r w:rsidRPr="007C143F" w:rsidDel="007A47F6">
                <w:rPr>
                  <w:rFonts w:ascii="Arial Narrow" w:eastAsia="Times New Roman" w:hAnsi="Arial Narrow" w:cs="Calibri"/>
                  <w:color w:val="000000"/>
                  <w:sz w:val="20"/>
                  <w:szCs w:val="20"/>
                  <w:lang w:val="es-MX" w:eastAsia="es-MX"/>
                </w:rPr>
                <w:delText>Etapa de Egreso</w:delText>
              </w:r>
            </w:del>
          </w:p>
        </w:tc>
      </w:tr>
      <w:tr w:rsidR="00E81CAC" w:rsidRPr="007C143F" w14:paraId="020455D7" w14:textId="77777777" w:rsidTr="007A47F6">
        <w:tblPrEx>
          <w:tblW w:w="11410" w:type="dxa"/>
          <w:tblInd w:w="-497" w:type="dxa"/>
          <w:tblCellMar>
            <w:left w:w="70" w:type="dxa"/>
            <w:right w:w="70" w:type="dxa"/>
          </w:tblCellMar>
          <w:tblPrExChange w:id="1021" w:author="Alex Valdivia" w:date="2025-08-26T11:01:00Z">
            <w:tblPrEx>
              <w:tblW w:w="11410" w:type="dxa"/>
              <w:tblInd w:w="-497" w:type="dxa"/>
              <w:tblCellMar>
                <w:left w:w="70" w:type="dxa"/>
                <w:right w:w="70" w:type="dxa"/>
              </w:tblCellMar>
            </w:tblPrEx>
          </w:tblPrExChange>
        </w:tblPrEx>
        <w:trPr>
          <w:trHeight w:val="283"/>
          <w:trPrChange w:id="1022"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1023"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13F64C41" w14:textId="77777777" w:rsidR="00E81CAC" w:rsidRPr="007C143F" w:rsidRDefault="00E81CAC" w:rsidP="009969BF">
            <w:pPr>
              <w:rPr>
                <w:rFonts w:ascii="Arial Narrow" w:eastAsia="Times New Roman" w:hAnsi="Arial Narrow" w:cs="Calibri"/>
                <w:color w:val="000000"/>
                <w:sz w:val="20"/>
                <w:szCs w:val="20"/>
                <w:lang w:val="es-MX" w:eastAsia="es-MX"/>
              </w:rPr>
            </w:pPr>
            <w:del w:id="1024" w:author="Alex Valdivia" w:date="2025-08-26T11:01:00Z">
              <w:r w:rsidRPr="007C143F" w:rsidDel="007A47F6">
                <w:rPr>
                  <w:rFonts w:ascii="Arial Narrow" w:eastAsia="Times New Roman" w:hAnsi="Arial Narrow" w:cs="Calibri"/>
                  <w:color w:val="000000"/>
                  <w:sz w:val="20"/>
                  <w:szCs w:val="20"/>
                  <w:lang w:val="es-MX" w:eastAsia="es-MX"/>
                </w:rPr>
                <w:delText>16</w:delText>
              </w:r>
            </w:del>
          </w:p>
        </w:tc>
        <w:tc>
          <w:tcPr>
            <w:tcW w:w="993" w:type="dxa"/>
            <w:tcBorders>
              <w:top w:val="nil"/>
              <w:left w:val="nil"/>
              <w:bottom w:val="single" w:sz="4" w:space="0" w:color="auto"/>
              <w:right w:val="single" w:sz="4" w:space="0" w:color="auto"/>
            </w:tcBorders>
            <w:shd w:val="clear" w:color="000000" w:fill="FFFFFF"/>
            <w:noWrap/>
            <w:vAlign w:val="bottom"/>
            <w:tcPrChange w:id="1025"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6AD8110F" w14:textId="77777777" w:rsidR="00E81CAC" w:rsidRPr="007C143F" w:rsidRDefault="00E81CAC" w:rsidP="009969BF">
            <w:pPr>
              <w:rPr>
                <w:rFonts w:ascii="Arial Narrow" w:eastAsia="Times New Roman" w:hAnsi="Arial Narrow" w:cs="Calibri"/>
                <w:color w:val="000000"/>
                <w:sz w:val="20"/>
                <w:szCs w:val="20"/>
                <w:lang w:val="es-MX" w:eastAsia="es-MX"/>
              </w:rPr>
            </w:pPr>
            <w:del w:id="1026"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1027"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7E13562B" w14:textId="77777777" w:rsidR="00E81CAC" w:rsidRPr="007C143F" w:rsidRDefault="00E81CAC" w:rsidP="009969BF">
            <w:pPr>
              <w:rPr>
                <w:rFonts w:ascii="Arial Narrow" w:eastAsia="Times New Roman" w:hAnsi="Arial Narrow" w:cs="Calibri"/>
                <w:color w:val="000000"/>
                <w:sz w:val="20"/>
                <w:szCs w:val="20"/>
                <w:lang w:val="es-MX" w:eastAsia="es-MX"/>
              </w:rPr>
            </w:pPr>
            <w:del w:id="1028" w:author="Alex Valdivia" w:date="2025-08-26T11:01:00Z">
              <w:r w:rsidRPr="007C143F" w:rsidDel="007A47F6">
                <w:rPr>
                  <w:rFonts w:ascii="Arial Narrow" w:eastAsia="Times New Roman" w:hAnsi="Arial Narrow" w:cs="Calibri"/>
                  <w:color w:val="000000"/>
                  <w:sz w:val="20"/>
                  <w:szCs w:val="20"/>
                  <w:lang w:val="es-MX" w:eastAsia="es-MX"/>
                </w:rPr>
                <w:delText xml:space="preserve">85,569.43 </w:delText>
              </w:r>
            </w:del>
          </w:p>
        </w:tc>
        <w:tc>
          <w:tcPr>
            <w:tcW w:w="992" w:type="dxa"/>
            <w:tcBorders>
              <w:top w:val="nil"/>
              <w:left w:val="nil"/>
              <w:bottom w:val="single" w:sz="4" w:space="0" w:color="auto"/>
              <w:right w:val="single" w:sz="4" w:space="0" w:color="auto"/>
            </w:tcBorders>
            <w:shd w:val="clear" w:color="000000" w:fill="FFFFFF"/>
            <w:noWrap/>
            <w:vAlign w:val="bottom"/>
            <w:tcPrChange w:id="1029"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46DDBB36" w14:textId="77777777" w:rsidR="00E81CAC" w:rsidRPr="007C143F" w:rsidRDefault="00E81CAC" w:rsidP="009969BF">
            <w:pPr>
              <w:rPr>
                <w:rFonts w:ascii="Arial Narrow" w:eastAsia="Times New Roman" w:hAnsi="Arial Narrow" w:cs="Calibri"/>
                <w:color w:val="000000"/>
                <w:sz w:val="20"/>
                <w:szCs w:val="20"/>
                <w:lang w:val="es-MX" w:eastAsia="es-MX"/>
              </w:rPr>
            </w:pPr>
            <w:del w:id="1030" w:author="Alex Valdivia" w:date="2025-08-26T11:01:00Z">
              <w:r w:rsidRPr="007C143F" w:rsidDel="007A47F6">
                <w:rPr>
                  <w:rFonts w:ascii="Arial Narrow" w:eastAsia="Times New Roman" w:hAnsi="Arial Narrow" w:cs="Calibri"/>
                  <w:color w:val="000000"/>
                  <w:sz w:val="20"/>
                  <w:szCs w:val="20"/>
                  <w:lang w:val="es-MX" w:eastAsia="es-MX"/>
                </w:rPr>
                <w:delText xml:space="preserve">8,830.39 </w:delText>
              </w:r>
            </w:del>
          </w:p>
        </w:tc>
        <w:tc>
          <w:tcPr>
            <w:tcW w:w="851" w:type="dxa"/>
            <w:tcBorders>
              <w:top w:val="nil"/>
              <w:left w:val="nil"/>
              <w:bottom w:val="single" w:sz="4" w:space="0" w:color="auto"/>
              <w:right w:val="single" w:sz="4" w:space="0" w:color="auto"/>
            </w:tcBorders>
            <w:shd w:val="clear" w:color="000000" w:fill="FFFFFF"/>
            <w:noWrap/>
            <w:vAlign w:val="bottom"/>
            <w:tcPrChange w:id="1031"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4363EFBE" w14:textId="77777777" w:rsidR="00E81CAC" w:rsidRPr="007C143F" w:rsidRDefault="00E81CAC" w:rsidP="009969BF">
            <w:pPr>
              <w:rPr>
                <w:rFonts w:ascii="Arial Narrow" w:eastAsia="Times New Roman" w:hAnsi="Arial Narrow" w:cs="Calibri"/>
                <w:color w:val="000000"/>
                <w:sz w:val="20"/>
                <w:szCs w:val="20"/>
                <w:lang w:val="es-MX" w:eastAsia="es-MX"/>
              </w:rPr>
            </w:pPr>
            <w:del w:id="1032"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1033"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6BF11FCA" w14:textId="77777777" w:rsidR="00E81CAC" w:rsidRPr="007C143F" w:rsidRDefault="00E81CAC" w:rsidP="009969BF">
            <w:pPr>
              <w:rPr>
                <w:rFonts w:ascii="Arial Narrow" w:eastAsia="Times New Roman" w:hAnsi="Arial Narrow" w:cs="Calibri"/>
                <w:color w:val="000000"/>
                <w:sz w:val="20"/>
                <w:szCs w:val="20"/>
                <w:lang w:val="es-MX" w:eastAsia="es-MX"/>
              </w:rPr>
            </w:pPr>
            <w:del w:id="1034"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1035"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1C5D8B6F" w14:textId="77777777" w:rsidR="00E81CAC" w:rsidRPr="007C143F" w:rsidRDefault="00E81CAC" w:rsidP="009969BF">
            <w:pPr>
              <w:rPr>
                <w:rFonts w:ascii="Arial Narrow" w:eastAsia="Times New Roman" w:hAnsi="Arial Narrow" w:cs="Calibri"/>
                <w:color w:val="000000"/>
                <w:sz w:val="20"/>
                <w:szCs w:val="20"/>
                <w:lang w:val="es-MX" w:eastAsia="es-MX"/>
              </w:rPr>
            </w:pPr>
            <w:del w:id="1036" w:author="Alex Valdivia" w:date="2025-08-26T11:01:00Z">
              <w:r w:rsidRPr="007C143F" w:rsidDel="007A47F6">
                <w:rPr>
                  <w:rFonts w:ascii="Arial Narrow" w:eastAsia="Times New Roman" w:hAnsi="Arial Narrow" w:cs="Calibri"/>
                  <w:color w:val="000000"/>
                  <w:sz w:val="20"/>
                  <w:szCs w:val="20"/>
                  <w:lang w:val="es-MX" w:eastAsia="es-MX"/>
                </w:rPr>
                <w:delText xml:space="preserve">1,354.85 </w:delText>
              </w:r>
            </w:del>
          </w:p>
        </w:tc>
        <w:tc>
          <w:tcPr>
            <w:tcW w:w="851" w:type="dxa"/>
            <w:tcBorders>
              <w:top w:val="nil"/>
              <w:left w:val="nil"/>
              <w:bottom w:val="single" w:sz="4" w:space="0" w:color="auto"/>
              <w:right w:val="single" w:sz="4" w:space="0" w:color="auto"/>
            </w:tcBorders>
            <w:shd w:val="clear" w:color="000000" w:fill="FFFFFF"/>
            <w:noWrap/>
            <w:vAlign w:val="bottom"/>
            <w:tcPrChange w:id="1037"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4BBAEF53" w14:textId="77777777" w:rsidR="00E81CAC" w:rsidRPr="007C143F" w:rsidRDefault="00E81CAC" w:rsidP="009969BF">
            <w:pPr>
              <w:rPr>
                <w:rFonts w:ascii="Arial Narrow" w:eastAsia="Times New Roman" w:hAnsi="Arial Narrow" w:cs="Calibri"/>
                <w:color w:val="000000"/>
                <w:sz w:val="20"/>
                <w:szCs w:val="20"/>
                <w:lang w:val="es-MX" w:eastAsia="es-MX"/>
              </w:rPr>
            </w:pPr>
            <w:del w:id="1038" w:author="Alex Valdivia" w:date="2025-08-26T11:01:00Z">
              <w:r w:rsidRPr="007C143F" w:rsidDel="007A47F6">
                <w:rPr>
                  <w:rFonts w:ascii="Arial Narrow" w:eastAsia="Times New Roman" w:hAnsi="Arial Narrow" w:cs="Calibri"/>
                  <w:color w:val="000000"/>
                  <w:sz w:val="20"/>
                  <w:szCs w:val="20"/>
                  <w:lang w:val="es-MX" w:eastAsia="es-MX"/>
                </w:rPr>
                <w:delText xml:space="preserve">216.78 </w:delText>
              </w:r>
            </w:del>
          </w:p>
        </w:tc>
        <w:tc>
          <w:tcPr>
            <w:tcW w:w="870" w:type="dxa"/>
            <w:tcBorders>
              <w:top w:val="nil"/>
              <w:left w:val="nil"/>
              <w:bottom w:val="single" w:sz="4" w:space="0" w:color="auto"/>
              <w:right w:val="single" w:sz="4" w:space="0" w:color="auto"/>
            </w:tcBorders>
            <w:shd w:val="clear" w:color="000000" w:fill="FFFFFF"/>
            <w:noWrap/>
            <w:tcPrChange w:id="1039"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5D7C205D" w14:textId="77777777" w:rsidR="00E81CAC" w:rsidRPr="007C143F" w:rsidRDefault="00E81CAC" w:rsidP="009969BF">
            <w:pPr>
              <w:rPr>
                <w:rFonts w:ascii="Arial Narrow" w:eastAsia="Times New Roman" w:hAnsi="Arial Narrow" w:cs="Calibri"/>
                <w:color w:val="000000"/>
                <w:sz w:val="20"/>
                <w:szCs w:val="20"/>
                <w:lang w:val="es-MX" w:eastAsia="es-MX"/>
              </w:rPr>
            </w:pPr>
            <w:del w:id="1040" w:author="Alex Valdivia" w:date="2025-08-26T11:01:00Z">
              <w:r w:rsidRPr="007C143F" w:rsidDel="007A47F6">
                <w:rPr>
                  <w:rFonts w:ascii="Arial Narrow" w:eastAsia="Times New Roman" w:hAnsi="Arial Narrow" w:cs="Calibri"/>
                  <w:color w:val="000000"/>
                  <w:sz w:val="20"/>
                  <w:szCs w:val="20"/>
                  <w:lang w:val="es-MX" w:eastAsia="es-MX"/>
                </w:rPr>
                <w:delText>10,808.02</w:delText>
              </w:r>
            </w:del>
          </w:p>
        </w:tc>
        <w:tc>
          <w:tcPr>
            <w:tcW w:w="1590" w:type="dxa"/>
            <w:tcBorders>
              <w:top w:val="nil"/>
              <w:left w:val="nil"/>
              <w:bottom w:val="single" w:sz="4" w:space="0" w:color="auto"/>
              <w:right w:val="single" w:sz="4" w:space="0" w:color="auto"/>
            </w:tcBorders>
            <w:shd w:val="clear" w:color="000000" w:fill="FFFFFF"/>
            <w:noWrap/>
            <w:vAlign w:val="bottom"/>
            <w:tcPrChange w:id="1041"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7DF2681F" w14:textId="77777777" w:rsidR="00E81CAC" w:rsidRPr="007C143F" w:rsidRDefault="00E81CAC" w:rsidP="009969BF">
            <w:pPr>
              <w:rPr>
                <w:rFonts w:ascii="Arial Narrow" w:eastAsia="Times New Roman" w:hAnsi="Arial Narrow" w:cs="Calibri"/>
                <w:color w:val="000000"/>
                <w:sz w:val="20"/>
                <w:szCs w:val="20"/>
                <w:lang w:val="es-MX" w:eastAsia="es-MX"/>
              </w:rPr>
            </w:pPr>
            <w:del w:id="1042" w:author="Alex Valdivia" w:date="2025-08-26T11:01:00Z">
              <w:r w:rsidRPr="007C143F" w:rsidDel="007A47F6">
                <w:rPr>
                  <w:rFonts w:ascii="Arial Narrow" w:eastAsia="Times New Roman" w:hAnsi="Arial Narrow" w:cs="Calibri"/>
                  <w:color w:val="000000"/>
                  <w:sz w:val="20"/>
                  <w:szCs w:val="20"/>
                  <w:lang w:val="es-MX" w:eastAsia="es-MX"/>
                </w:rPr>
                <w:delText>10/noviembre/2027</w:delText>
              </w:r>
            </w:del>
          </w:p>
        </w:tc>
        <w:tc>
          <w:tcPr>
            <w:tcW w:w="1862" w:type="dxa"/>
            <w:tcBorders>
              <w:top w:val="nil"/>
              <w:left w:val="nil"/>
              <w:bottom w:val="single" w:sz="4" w:space="0" w:color="auto"/>
              <w:right w:val="single" w:sz="4" w:space="0" w:color="auto"/>
            </w:tcBorders>
            <w:shd w:val="clear" w:color="000000" w:fill="FFFFFF"/>
            <w:noWrap/>
            <w:vAlign w:val="bottom"/>
            <w:tcPrChange w:id="1043"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57917362" w14:textId="77777777" w:rsidR="00E81CAC" w:rsidRPr="007C143F" w:rsidRDefault="00E81CAC" w:rsidP="009969BF">
            <w:pPr>
              <w:rPr>
                <w:rFonts w:ascii="Arial Narrow" w:eastAsia="Times New Roman" w:hAnsi="Arial Narrow" w:cs="Calibri"/>
                <w:color w:val="000000"/>
                <w:sz w:val="20"/>
                <w:szCs w:val="20"/>
                <w:lang w:val="es-MX" w:eastAsia="es-MX"/>
              </w:rPr>
            </w:pPr>
            <w:del w:id="1044" w:author="Alex Valdivia" w:date="2025-08-26T11:01:00Z">
              <w:r w:rsidRPr="007C143F" w:rsidDel="007A47F6">
                <w:rPr>
                  <w:rFonts w:ascii="Arial Narrow" w:eastAsia="Times New Roman" w:hAnsi="Arial Narrow" w:cs="Calibri"/>
                  <w:color w:val="000000"/>
                  <w:sz w:val="20"/>
                  <w:szCs w:val="20"/>
                  <w:lang w:val="es-MX" w:eastAsia="es-MX"/>
                </w:rPr>
                <w:delText>Etapa de Egreso</w:delText>
              </w:r>
            </w:del>
          </w:p>
        </w:tc>
      </w:tr>
      <w:tr w:rsidR="00E81CAC" w:rsidRPr="007C143F" w14:paraId="03E72EF3" w14:textId="77777777" w:rsidTr="007A47F6">
        <w:tblPrEx>
          <w:tblW w:w="11410" w:type="dxa"/>
          <w:tblInd w:w="-497" w:type="dxa"/>
          <w:tblCellMar>
            <w:left w:w="70" w:type="dxa"/>
            <w:right w:w="70" w:type="dxa"/>
          </w:tblCellMar>
          <w:tblPrExChange w:id="1045" w:author="Alex Valdivia" w:date="2025-08-26T11:01:00Z">
            <w:tblPrEx>
              <w:tblW w:w="11410" w:type="dxa"/>
              <w:tblInd w:w="-497" w:type="dxa"/>
              <w:tblCellMar>
                <w:left w:w="70" w:type="dxa"/>
                <w:right w:w="70" w:type="dxa"/>
              </w:tblCellMar>
            </w:tblPrEx>
          </w:tblPrExChange>
        </w:tblPrEx>
        <w:trPr>
          <w:trHeight w:val="283"/>
          <w:trPrChange w:id="1046"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1047"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7B5DC768" w14:textId="77777777" w:rsidR="00E81CAC" w:rsidRPr="007C143F" w:rsidRDefault="00E81CAC" w:rsidP="009969BF">
            <w:pPr>
              <w:rPr>
                <w:rFonts w:ascii="Arial Narrow" w:eastAsia="Times New Roman" w:hAnsi="Arial Narrow" w:cs="Calibri"/>
                <w:color w:val="000000"/>
                <w:sz w:val="20"/>
                <w:szCs w:val="20"/>
                <w:lang w:val="es-MX" w:eastAsia="es-MX"/>
              </w:rPr>
            </w:pPr>
            <w:del w:id="1048" w:author="Alex Valdivia" w:date="2025-08-26T11:01:00Z">
              <w:r w:rsidRPr="007C143F" w:rsidDel="007A47F6">
                <w:rPr>
                  <w:rFonts w:ascii="Arial Narrow" w:eastAsia="Times New Roman" w:hAnsi="Arial Narrow" w:cs="Calibri"/>
                  <w:color w:val="000000"/>
                  <w:sz w:val="20"/>
                  <w:szCs w:val="20"/>
                  <w:lang w:val="es-MX" w:eastAsia="es-MX"/>
                </w:rPr>
                <w:delText>17</w:delText>
              </w:r>
            </w:del>
          </w:p>
        </w:tc>
        <w:tc>
          <w:tcPr>
            <w:tcW w:w="993" w:type="dxa"/>
            <w:tcBorders>
              <w:top w:val="nil"/>
              <w:left w:val="nil"/>
              <w:bottom w:val="single" w:sz="4" w:space="0" w:color="auto"/>
              <w:right w:val="single" w:sz="4" w:space="0" w:color="auto"/>
            </w:tcBorders>
            <w:shd w:val="clear" w:color="000000" w:fill="FFFFFF"/>
            <w:noWrap/>
            <w:vAlign w:val="bottom"/>
            <w:tcPrChange w:id="1049"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57B7EABA" w14:textId="77777777" w:rsidR="00E81CAC" w:rsidRPr="007C143F" w:rsidRDefault="00E81CAC" w:rsidP="009969BF">
            <w:pPr>
              <w:rPr>
                <w:rFonts w:ascii="Arial Narrow" w:eastAsia="Times New Roman" w:hAnsi="Arial Narrow" w:cs="Calibri"/>
                <w:color w:val="000000"/>
                <w:sz w:val="20"/>
                <w:szCs w:val="20"/>
                <w:lang w:val="es-MX" w:eastAsia="es-MX"/>
              </w:rPr>
            </w:pPr>
            <w:del w:id="1050"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1051"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45B4BB69" w14:textId="77777777" w:rsidR="00E81CAC" w:rsidRPr="007C143F" w:rsidRDefault="00E81CAC" w:rsidP="009969BF">
            <w:pPr>
              <w:rPr>
                <w:rFonts w:ascii="Arial Narrow" w:eastAsia="Times New Roman" w:hAnsi="Arial Narrow" w:cs="Calibri"/>
                <w:color w:val="000000"/>
                <w:sz w:val="20"/>
                <w:szCs w:val="20"/>
                <w:lang w:val="es-MX" w:eastAsia="es-MX"/>
              </w:rPr>
            </w:pPr>
            <w:del w:id="1052" w:author="Alex Valdivia" w:date="2025-08-26T11:01:00Z">
              <w:r w:rsidRPr="007C143F" w:rsidDel="007A47F6">
                <w:rPr>
                  <w:rFonts w:ascii="Arial Narrow" w:eastAsia="Times New Roman" w:hAnsi="Arial Narrow" w:cs="Calibri"/>
                  <w:color w:val="000000"/>
                  <w:sz w:val="20"/>
                  <w:szCs w:val="20"/>
                  <w:lang w:val="es-MX" w:eastAsia="es-MX"/>
                </w:rPr>
                <w:delText xml:space="preserve">76,739.04 </w:delText>
              </w:r>
            </w:del>
          </w:p>
        </w:tc>
        <w:tc>
          <w:tcPr>
            <w:tcW w:w="992" w:type="dxa"/>
            <w:tcBorders>
              <w:top w:val="nil"/>
              <w:left w:val="nil"/>
              <w:bottom w:val="single" w:sz="4" w:space="0" w:color="auto"/>
              <w:right w:val="single" w:sz="4" w:space="0" w:color="auto"/>
            </w:tcBorders>
            <w:shd w:val="clear" w:color="000000" w:fill="FFFFFF"/>
            <w:noWrap/>
            <w:vAlign w:val="bottom"/>
            <w:tcPrChange w:id="1053"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41867CD1" w14:textId="77777777" w:rsidR="00E81CAC" w:rsidRPr="007C143F" w:rsidRDefault="00E81CAC" w:rsidP="009969BF">
            <w:pPr>
              <w:rPr>
                <w:rFonts w:ascii="Arial Narrow" w:eastAsia="Times New Roman" w:hAnsi="Arial Narrow" w:cs="Calibri"/>
                <w:color w:val="000000"/>
                <w:sz w:val="20"/>
                <w:szCs w:val="20"/>
                <w:lang w:val="es-MX" w:eastAsia="es-MX"/>
              </w:rPr>
            </w:pPr>
            <w:del w:id="1054" w:author="Alex Valdivia" w:date="2025-08-26T11:01:00Z">
              <w:r w:rsidRPr="007C143F" w:rsidDel="007A47F6">
                <w:rPr>
                  <w:rFonts w:ascii="Arial Narrow" w:eastAsia="Times New Roman" w:hAnsi="Arial Narrow" w:cs="Calibri"/>
                  <w:color w:val="000000"/>
                  <w:sz w:val="20"/>
                  <w:szCs w:val="20"/>
                  <w:lang w:val="es-MX" w:eastAsia="es-MX"/>
                </w:rPr>
                <w:delText xml:space="preserve">8,992.59 </w:delText>
              </w:r>
            </w:del>
          </w:p>
        </w:tc>
        <w:tc>
          <w:tcPr>
            <w:tcW w:w="851" w:type="dxa"/>
            <w:tcBorders>
              <w:top w:val="nil"/>
              <w:left w:val="nil"/>
              <w:bottom w:val="single" w:sz="4" w:space="0" w:color="auto"/>
              <w:right w:val="single" w:sz="4" w:space="0" w:color="auto"/>
            </w:tcBorders>
            <w:shd w:val="clear" w:color="000000" w:fill="FFFFFF"/>
            <w:noWrap/>
            <w:vAlign w:val="bottom"/>
            <w:tcPrChange w:id="1055"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5F6F3750" w14:textId="77777777" w:rsidR="00E81CAC" w:rsidRPr="007C143F" w:rsidRDefault="00E81CAC" w:rsidP="009969BF">
            <w:pPr>
              <w:rPr>
                <w:rFonts w:ascii="Arial Narrow" w:eastAsia="Times New Roman" w:hAnsi="Arial Narrow" w:cs="Calibri"/>
                <w:color w:val="000000"/>
                <w:sz w:val="20"/>
                <w:szCs w:val="20"/>
                <w:lang w:val="es-MX" w:eastAsia="es-MX"/>
              </w:rPr>
            </w:pPr>
            <w:del w:id="1056"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1057"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48A9ECA7" w14:textId="77777777" w:rsidR="00E81CAC" w:rsidRPr="007C143F" w:rsidRDefault="00E81CAC" w:rsidP="009969BF">
            <w:pPr>
              <w:rPr>
                <w:rFonts w:ascii="Arial Narrow" w:eastAsia="Times New Roman" w:hAnsi="Arial Narrow" w:cs="Calibri"/>
                <w:color w:val="000000"/>
                <w:sz w:val="20"/>
                <w:szCs w:val="20"/>
                <w:lang w:val="es-MX" w:eastAsia="es-MX"/>
              </w:rPr>
            </w:pPr>
            <w:del w:id="1058"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1059"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39E88E6C" w14:textId="77777777" w:rsidR="00E81CAC" w:rsidRPr="007C143F" w:rsidRDefault="00E81CAC" w:rsidP="009969BF">
            <w:pPr>
              <w:rPr>
                <w:rFonts w:ascii="Arial Narrow" w:eastAsia="Times New Roman" w:hAnsi="Arial Narrow" w:cs="Calibri"/>
                <w:color w:val="000000"/>
                <w:sz w:val="20"/>
                <w:szCs w:val="20"/>
                <w:lang w:val="es-MX" w:eastAsia="es-MX"/>
              </w:rPr>
            </w:pPr>
            <w:del w:id="1060" w:author="Alex Valdivia" w:date="2025-08-26T11:01:00Z">
              <w:r w:rsidRPr="007C143F" w:rsidDel="007A47F6">
                <w:rPr>
                  <w:rFonts w:ascii="Arial Narrow" w:eastAsia="Times New Roman" w:hAnsi="Arial Narrow" w:cs="Calibri"/>
                  <w:color w:val="000000"/>
                  <w:sz w:val="20"/>
                  <w:szCs w:val="20"/>
                  <w:lang w:val="es-MX" w:eastAsia="es-MX"/>
                </w:rPr>
                <w:delText xml:space="preserve">1,215.03 </w:delText>
              </w:r>
            </w:del>
          </w:p>
        </w:tc>
        <w:tc>
          <w:tcPr>
            <w:tcW w:w="851" w:type="dxa"/>
            <w:tcBorders>
              <w:top w:val="nil"/>
              <w:left w:val="nil"/>
              <w:bottom w:val="single" w:sz="4" w:space="0" w:color="auto"/>
              <w:right w:val="single" w:sz="4" w:space="0" w:color="auto"/>
            </w:tcBorders>
            <w:shd w:val="clear" w:color="000000" w:fill="FFFFFF"/>
            <w:noWrap/>
            <w:vAlign w:val="bottom"/>
            <w:tcPrChange w:id="1061"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29AC9137" w14:textId="77777777" w:rsidR="00E81CAC" w:rsidRPr="007C143F" w:rsidRDefault="00E81CAC" w:rsidP="009969BF">
            <w:pPr>
              <w:rPr>
                <w:rFonts w:ascii="Arial Narrow" w:eastAsia="Times New Roman" w:hAnsi="Arial Narrow" w:cs="Calibri"/>
                <w:color w:val="000000"/>
                <w:sz w:val="20"/>
                <w:szCs w:val="20"/>
                <w:lang w:val="es-MX" w:eastAsia="es-MX"/>
              </w:rPr>
            </w:pPr>
            <w:del w:id="1062" w:author="Alex Valdivia" w:date="2025-08-26T11:01:00Z">
              <w:r w:rsidRPr="007C143F" w:rsidDel="007A47F6">
                <w:rPr>
                  <w:rFonts w:ascii="Arial Narrow" w:eastAsia="Times New Roman" w:hAnsi="Arial Narrow" w:cs="Calibri"/>
                  <w:color w:val="000000"/>
                  <w:sz w:val="20"/>
                  <w:szCs w:val="20"/>
                  <w:lang w:val="es-MX" w:eastAsia="es-MX"/>
                </w:rPr>
                <w:delText xml:space="preserve">194.40 </w:delText>
              </w:r>
            </w:del>
          </w:p>
        </w:tc>
        <w:tc>
          <w:tcPr>
            <w:tcW w:w="870" w:type="dxa"/>
            <w:tcBorders>
              <w:top w:val="nil"/>
              <w:left w:val="nil"/>
              <w:bottom w:val="single" w:sz="4" w:space="0" w:color="auto"/>
              <w:right w:val="single" w:sz="4" w:space="0" w:color="auto"/>
            </w:tcBorders>
            <w:shd w:val="clear" w:color="000000" w:fill="FFFFFF"/>
            <w:noWrap/>
            <w:tcPrChange w:id="1063"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5C4BA580" w14:textId="77777777" w:rsidR="00E81CAC" w:rsidRPr="007C143F" w:rsidRDefault="00E81CAC" w:rsidP="009969BF">
            <w:pPr>
              <w:rPr>
                <w:rFonts w:ascii="Arial Narrow" w:eastAsia="Times New Roman" w:hAnsi="Arial Narrow" w:cs="Calibri"/>
                <w:color w:val="000000"/>
                <w:sz w:val="20"/>
                <w:szCs w:val="20"/>
                <w:lang w:val="es-MX" w:eastAsia="es-MX"/>
              </w:rPr>
            </w:pPr>
            <w:del w:id="1064" w:author="Alex Valdivia" w:date="2025-08-26T11:01:00Z">
              <w:r w:rsidRPr="007C143F" w:rsidDel="007A47F6">
                <w:rPr>
                  <w:rFonts w:ascii="Arial Narrow" w:eastAsia="Times New Roman" w:hAnsi="Arial Narrow" w:cs="Calibri"/>
                  <w:color w:val="000000"/>
                  <w:sz w:val="20"/>
                  <w:szCs w:val="20"/>
                  <w:lang w:val="es-MX" w:eastAsia="es-MX"/>
                </w:rPr>
                <w:delText>10,808.02</w:delText>
              </w:r>
            </w:del>
          </w:p>
        </w:tc>
        <w:tc>
          <w:tcPr>
            <w:tcW w:w="1590" w:type="dxa"/>
            <w:tcBorders>
              <w:top w:val="nil"/>
              <w:left w:val="nil"/>
              <w:bottom w:val="single" w:sz="4" w:space="0" w:color="auto"/>
              <w:right w:val="single" w:sz="4" w:space="0" w:color="auto"/>
            </w:tcBorders>
            <w:shd w:val="clear" w:color="000000" w:fill="FFFFFF"/>
            <w:noWrap/>
            <w:vAlign w:val="bottom"/>
            <w:tcPrChange w:id="1065"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5D18F405" w14:textId="77777777" w:rsidR="00E81CAC" w:rsidRPr="007C143F" w:rsidRDefault="00E81CAC" w:rsidP="009969BF">
            <w:pPr>
              <w:rPr>
                <w:rFonts w:ascii="Arial Narrow" w:eastAsia="Times New Roman" w:hAnsi="Arial Narrow" w:cs="Calibri"/>
                <w:color w:val="000000"/>
                <w:sz w:val="20"/>
                <w:szCs w:val="20"/>
                <w:lang w:val="es-MX" w:eastAsia="es-MX"/>
              </w:rPr>
            </w:pPr>
            <w:del w:id="1066" w:author="Alex Valdivia" w:date="2025-08-26T11:01:00Z">
              <w:r w:rsidRPr="007C143F" w:rsidDel="007A47F6">
                <w:rPr>
                  <w:rFonts w:ascii="Arial Narrow" w:eastAsia="Times New Roman" w:hAnsi="Arial Narrow" w:cs="Calibri"/>
                  <w:color w:val="000000"/>
                  <w:sz w:val="20"/>
                  <w:szCs w:val="20"/>
                  <w:lang w:val="es-MX" w:eastAsia="es-MX"/>
                </w:rPr>
                <w:delText>10/diciembre/2027</w:delText>
              </w:r>
            </w:del>
          </w:p>
        </w:tc>
        <w:tc>
          <w:tcPr>
            <w:tcW w:w="1862" w:type="dxa"/>
            <w:tcBorders>
              <w:top w:val="nil"/>
              <w:left w:val="nil"/>
              <w:bottom w:val="single" w:sz="4" w:space="0" w:color="auto"/>
              <w:right w:val="single" w:sz="4" w:space="0" w:color="auto"/>
            </w:tcBorders>
            <w:shd w:val="clear" w:color="000000" w:fill="FFFFFF"/>
            <w:noWrap/>
            <w:vAlign w:val="bottom"/>
            <w:tcPrChange w:id="1067"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21563976" w14:textId="77777777" w:rsidR="00E81CAC" w:rsidRPr="007C143F" w:rsidRDefault="00E81CAC" w:rsidP="009969BF">
            <w:pPr>
              <w:rPr>
                <w:rFonts w:ascii="Arial Narrow" w:eastAsia="Times New Roman" w:hAnsi="Arial Narrow" w:cs="Calibri"/>
                <w:color w:val="000000"/>
                <w:sz w:val="20"/>
                <w:szCs w:val="20"/>
                <w:lang w:val="es-MX" w:eastAsia="es-MX"/>
              </w:rPr>
            </w:pPr>
            <w:del w:id="1068" w:author="Alex Valdivia" w:date="2025-08-26T11:01:00Z">
              <w:r w:rsidRPr="007C143F" w:rsidDel="007A47F6">
                <w:rPr>
                  <w:rFonts w:ascii="Arial Narrow" w:eastAsia="Times New Roman" w:hAnsi="Arial Narrow" w:cs="Calibri"/>
                  <w:color w:val="000000"/>
                  <w:sz w:val="20"/>
                  <w:szCs w:val="20"/>
                  <w:lang w:val="es-MX" w:eastAsia="es-MX"/>
                </w:rPr>
                <w:delText>Etapa de Egreso</w:delText>
              </w:r>
            </w:del>
          </w:p>
        </w:tc>
      </w:tr>
      <w:tr w:rsidR="00E81CAC" w:rsidRPr="007C143F" w14:paraId="7101D3E1" w14:textId="77777777" w:rsidTr="007A47F6">
        <w:tblPrEx>
          <w:tblW w:w="11410" w:type="dxa"/>
          <w:tblInd w:w="-497" w:type="dxa"/>
          <w:tblCellMar>
            <w:left w:w="70" w:type="dxa"/>
            <w:right w:w="70" w:type="dxa"/>
          </w:tblCellMar>
          <w:tblPrExChange w:id="1069" w:author="Alex Valdivia" w:date="2025-08-26T11:01:00Z">
            <w:tblPrEx>
              <w:tblW w:w="11410" w:type="dxa"/>
              <w:tblInd w:w="-497" w:type="dxa"/>
              <w:tblCellMar>
                <w:left w:w="70" w:type="dxa"/>
                <w:right w:w="70" w:type="dxa"/>
              </w:tblCellMar>
            </w:tblPrEx>
          </w:tblPrExChange>
        </w:tblPrEx>
        <w:trPr>
          <w:trHeight w:val="283"/>
          <w:trPrChange w:id="1070"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1071"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5700D3E7" w14:textId="77777777" w:rsidR="00E81CAC" w:rsidRPr="007C143F" w:rsidRDefault="00E81CAC" w:rsidP="009969BF">
            <w:pPr>
              <w:rPr>
                <w:rFonts w:ascii="Arial Narrow" w:eastAsia="Times New Roman" w:hAnsi="Arial Narrow" w:cs="Calibri"/>
                <w:color w:val="000000"/>
                <w:sz w:val="20"/>
                <w:szCs w:val="20"/>
                <w:lang w:val="es-MX" w:eastAsia="es-MX"/>
              </w:rPr>
            </w:pPr>
            <w:del w:id="1072" w:author="Alex Valdivia" w:date="2025-08-26T11:01:00Z">
              <w:r w:rsidRPr="007C143F" w:rsidDel="007A47F6">
                <w:rPr>
                  <w:rFonts w:ascii="Arial Narrow" w:eastAsia="Times New Roman" w:hAnsi="Arial Narrow" w:cs="Calibri"/>
                  <w:color w:val="000000"/>
                  <w:sz w:val="20"/>
                  <w:szCs w:val="20"/>
                  <w:lang w:val="es-MX" w:eastAsia="es-MX"/>
                </w:rPr>
                <w:delText>18</w:delText>
              </w:r>
            </w:del>
          </w:p>
        </w:tc>
        <w:tc>
          <w:tcPr>
            <w:tcW w:w="993" w:type="dxa"/>
            <w:tcBorders>
              <w:top w:val="nil"/>
              <w:left w:val="nil"/>
              <w:bottom w:val="single" w:sz="4" w:space="0" w:color="auto"/>
              <w:right w:val="single" w:sz="4" w:space="0" w:color="auto"/>
            </w:tcBorders>
            <w:shd w:val="clear" w:color="000000" w:fill="FFFFFF"/>
            <w:noWrap/>
            <w:vAlign w:val="bottom"/>
            <w:tcPrChange w:id="1073"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55CE2487" w14:textId="77777777" w:rsidR="00E81CAC" w:rsidRPr="007C143F" w:rsidRDefault="00E81CAC" w:rsidP="009969BF">
            <w:pPr>
              <w:rPr>
                <w:rFonts w:ascii="Arial Narrow" w:eastAsia="Times New Roman" w:hAnsi="Arial Narrow" w:cs="Calibri"/>
                <w:color w:val="000000"/>
                <w:sz w:val="20"/>
                <w:szCs w:val="20"/>
                <w:lang w:val="es-MX" w:eastAsia="es-MX"/>
              </w:rPr>
            </w:pPr>
            <w:del w:id="1074"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1075"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605C2030" w14:textId="77777777" w:rsidR="00E81CAC" w:rsidRPr="007C143F" w:rsidRDefault="00E81CAC" w:rsidP="009969BF">
            <w:pPr>
              <w:rPr>
                <w:rFonts w:ascii="Arial Narrow" w:eastAsia="Times New Roman" w:hAnsi="Arial Narrow" w:cs="Calibri"/>
                <w:color w:val="000000"/>
                <w:sz w:val="20"/>
                <w:szCs w:val="20"/>
                <w:lang w:val="es-MX" w:eastAsia="es-MX"/>
              </w:rPr>
            </w:pPr>
            <w:del w:id="1076" w:author="Alex Valdivia" w:date="2025-08-26T11:01:00Z">
              <w:r w:rsidRPr="007C143F" w:rsidDel="007A47F6">
                <w:rPr>
                  <w:rFonts w:ascii="Arial Narrow" w:eastAsia="Times New Roman" w:hAnsi="Arial Narrow" w:cs="Calibri"/>
                  <w:color w:val="000000"/>
                  <w:sz w:val="20"/>
                  <w:szCs w:val="20"/>
                  <w:lang w:val="es-MX" w:eastAsia="es-MX"/>
                </w:rPr>
                <w:delText xml:space="preserve">67,746.45 </w:delText>
              </w:r>
            </w:del>
          </w:p>
        </w:tc>
        <w:tc>
          <w:tcPr>
            <w:tcW w:w="992" w:type="dxa"/>
            <w:tcBorders>
              <w:top w:val="nil"/>
              <w:left w:val="nil"/>
              <w:bottom w:val="single" w:sz="4" w:space="0" w:color="auto"/>
              <w:right w:val="single" w:sz="4" w:space="0" w:color="auto"/>
            </w:tcBorders>
            <w:shd w:val="clear" w:color="000000" w:fill="FFFFFF"/>
            <w:noWrap/>
            <w:vAlign w:val="bottom"/>
            <w:tcPrChange w:id="1077"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494BC6C6" w14:textId="77777777" w:rsidR="00E81CAC" w:rsidRPr="007C143F" w:rsidRDefault="00E81CAC" w:rsidP="009969BF">
            <w:pPr>
              <w:rPr>
                <w:rFonts w:ascii="Arial Narrow" w:eastAsia="Times New Roman" w:hAnsi="Arial Narrow" w:cs="Calibri"/>
                <w:color w:val="000000"/>
                <w:sz w:val="20"/>
                <w:szCs w:val="20"/>
                <w:lang w:val="es-MX" w:eastAsia="es-MX"/>
              </w:rPr>
            </w:pPr>
            <w:del w:id="1078" w:author="Alex Valdivia" w:date="2025-08-26T11:01:00Z">
              <w:r w:rsidRPr="007C143F" w:rsidDel="007A47F6">
                <w:rPr>
                  <w:rFonts w:ascii="Arial Narrow" w:eastAsia="Times New Roman" w:hAnsi="Arial Narrow" w:cs="Calibri"/>
                  <w:color w:val="000000"/>
                  <w:sz w:val="20"/>
                  <w:szCs w:val="20"/>
                  <w:lang w:val="es-MX" w:eastAsia="es-MX"/>
                </w:rPr>
                <w:delText xml:space="preserve">9,157.75 </w:delText>
              </w:r>
            </w:del>
          </w:p>
        </w:tc>
        <w:tc>
          <w:tcPr>
            <w:tcW w:w="851" w:type="dxa"/>
            <w:tcBorders>
              <w:top w:val="nil"/>
              <w:left w:val="nil"/>
              <w:bottom w:val="single" w:sz="4" w:space="0" w:color="auto"/>
              <w:right w:val="single" w:sz="4" w:space="0" w:color="auto"/>
            </w:tcBorders>
            <w:shd w:val="clear" w:color="000000" w:fill="FFFFFF"/>
            <w:noWrap/>
            <w:vAlign w:val="bottom"/>
            <w:tcPrChange w:id="1079"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7B158500" w14:textId="77777777" w:rsidR="00E81CAC" w:rsidRPr="007C143F" w:rsidRDefault="00E81CAC" w:rsidP="009969BF">
            <w:pPr>
              <w:rPr>
                <w:rFonts w:ascii="Arial Narrow" w:eastAsia="Times New Roman" w:hAnsi="Arial Narrow" w:cs="Calibri"/>
                <w:color w:val="000000"/>
                <w:sz w:val="20"/>
                <w:szCs w:val="20"/>
                <w:lang w:val="es-MX" w:eastAsia="es-MX"/>
              </w:rPr>
            </w:pPr>
            <w:del w:id="1080"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1081"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039C407F" w14:textId="77777777" w:rsidR="00E81CAC" w:rsidRPr="007C143F" w:rsidRDefault="00E81CAC" w:rsidP="009969BF">
            <w:pPr>
              <w:rPr>
                <w:rFonts w:ascii="Arial Narrow" w:eastAsia="Times New Roman" w:hAnsi="Arial Narrow" w:cs="Calibri"/>
                <w:color w:val="000000"/>
                <w:sz w:val="20"/>
                <w:szCs w:val="20"/>
                <w:lang w:val="es-MX" w:eastAsia="es-MX"/>
              </w:rPr>
            </w:pPr>
            <w:del w:id="1082"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1083"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1C630668" w14:textId="77777777" w:rsidR="00E81CAC" w:rsidRPr="007C143F" w:rsidRDefault="00E81CAC" w:rsidP="009969BF">
            <w:pPr>
              <w:rPr>
                <w:rFonts w:ascii="Arial Narrow" w:eastAsia="Times New Roman" w:hAnsi="Arial Narrow" w:cs="Calibri"/>
                <w:color w:val="000000"/>
                <w:sz w:val="20"/>
                <w:szCs w:val="20"/>
                <w:lang w:val="es-MX" w:eastAsia="es-MX"/>
              </w:rPr>
            </w:pPr>
            <w:del w:id="1084" w:author="Alex Valdivia" w:date="2025-08-26T11:01:00Z">
              <w:r w:rsidRPr="007C143F" w:rsidDel="007A47F6">
                <w:rPr>
                  <w:rFonts w:ascii="Arial Narrow" w:eastAsia="Times New Roman" w:hAnsi="Arial Narrow" w:cs="Calibri"/>
                  <w:color w:val="000000"/>
                  <w:sz w:val="20"/>
                  <w:szCs w:val="20"/>
                  <w:lang w:val="es-MX" w:eastAsia="es-MX"/>
                </w:rPr>
                <w:delText xml:space="preserve">1,072.65 </w:delText>
              </w:r>
            </w:del>
          </w:p>
        </w:tc>
        <w:tc>
          <w:tcPr>
            <w:tcW w:w="851" w:type="dxa"/>
            <w:tcBorders>
              <w:top w:val="nil"/>
              <w:left w:val="nil"/>
              <w:bottom w:val="single" w:sz="4" w:space="0" w:color="auto"/>
              <w:right w:val="single" w:sz="4" w:space="0" w:color="auto"/>
            </w:tcBorders>
            <w:shd w:val="clear" w:color="000000" w:fill="FFFFFF"/>
            <w:noWrap/>
            <w:vAlign w:val="bottom"/>
            <w:tcPrChange w:id="1085"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1DF97516" w14:textId="77777777" w:rsidR="00E81CAC" w:rsidRPr="007C143F" w:rsidRDefault="00E81CAC" w:rsidP="009969BF">
            <w:pPr>
              <w:rPr>
                <w:rFonts w:ascii="Arial Narrow" w:eastAsia="Times New Roman" w:hAnsi="Arial Narrow" w:cs="Calibri"/>
                <w:color w:val="000000"/>
                <w:sz w:val="20"/>
                <w:szCs w:val="20"/>
                <w:lang w:val="es-MX" w:eastAsia="es-MX"/>
              </w:rPr>
            </w:pPr>
            <w:del w:id="1086" w:author="Alex Valdivia" w:date="2025-08-26T11:01:00Z">
              <w:r w:rsidRPr="007C143F" w:rsidDel="007A47F6">
                <w:rPr>
                  <w:rFonts w:ascii="Arial Narrow" w:eastAsia="Times New Roman" w:hAnsi="Arial Narrow" w:cs="Calibri"/>
                  <w:color w:val="000000"/>
                  <w:sz w:val="20"/>
                  <w:szCs w:val="20"/>
                  <w:lang w:val="es-MX" w:eastAsia="es-MX"/>
                </w:rPr>
                <w:delText xml:space="preserve">171.62 </w:delText>
              </w:r>
            </w:del>
          </w:p>
        </w:tc>
        <w:tc>
          <w:tcPr>
            <w:tcW w:w="870" w:type="dxa"/>
            <w:tcBorders>
              <w:top w:val="nil"/>
              <w:left w:val="nil"/>
              <w:bottom w:val="single" w:sz="4" w:space="0" w:color="auto"/>
              <w:right w:val="single" w:sz="4" w:space="0" w:color="auto"/>
            </w:tcBorders>
            <w:shd w:val="clear" w:color="000000" w:fill="FFFFFF"/>
            <w:noWrap/>
            <w:tcPrChange w:id="1087"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060D9467" w14:textId="77777777" w:rsidR="00E81CAC" w:rsidRPr="007C143F" w:rsidRDefault="00E81CAC" w:rsidP="009969BF">
            <w:pPr>
              <w:rPr>
                <w:rFonts w:ascii="Arial Narrow" w:eastAsia="Times New Roman" w:hAnsi="Arial Narrow" w:cs="Calibri"/>
                <w:color w:val="000000"/>
                <w:sz w:val="20"/>
                <w:szCs w:val="20"/>
                <w:lang w:val="es-MX" w:eastAsia="es-MX"/>
              </w:rPr>
            </w:pPr>
            <w:del w:id="1088" w:author="Alex Valdivia" w:date="2025-08-26T11:01:00Z">
              <w:r w:rsidRPr="007C143F" w:rsidDel="007A47F6">
                <w:rPr>
                  <w:rFonts w:ascii="Arial Narrow" w:eastAsia="Times New Roman" w:hAnsi="Arial Narrow" w:cs="Calibri"/>
                  <w:color w:val="000000"/>
                  <w:sz w:val="20"/>
                  <w:szCs w:val="20"/>
                  <w:lang w:val="es-MX" w:eastAsia="es-MX"/>
                </w:rPr>
                <w:delText>10,808.02</w:delText>
              </w:r>
            </w:del>
          </w:p>
        </w:tc>
        <w:tc>
          <w:tcPr>
            <w:tcW w:w="1590" w:type="dxa"/>
            <w:tcBorders>
              <w:top w:val="nil"/>
              <w:left w:val="nil"/>
              <w:bottom w:val="single" w:sz="4" w:space="0" w:color="auto"/>
              <w:right w:val="single" w:sz="4" w:space="0" w:color="auto"/>
            </w:tcBorders>
            <w:shd w:val="clear" w:color="000000" w:fill="FFFFFF"/>
            <w:noWrap/>
            <w:vAlign w:val="bottom"/>
            <w:tcPrChange w:id="1089"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5202EADD" w14:textId="77777777" w:rsidR="00E81CAC" w:rsidRPr="007C143F" w:rsidRDefault="00E81CAC" w:rsidP="009969BF">
            <w:pPr>
              <w:rPr>
                <w:rFonts w:ascii="Arial Narrow" w:eastAsia="Times New Roman" w:hAnsi="Arial Narrow" w:cs="Calibri"/>
                <w:color w:val="000000"/>
                <w:sz w:val="20"/>
                <w:szCs w:val="20"/>
                <w:lang w:val="es-MX" w:eastAsia="es-MX"/>
              </w:rPr>
            </w:pPr>
            <w:del w:id="1090" w:author="Alex Valdivia" w:date="2025-08-26T11:01:00Z">
              <w:r w:rsidRPr="007C143F" w:rsidDel="007A47F6">
                <w:rPr>
                  <w:rFonts w:ascii="Arial Narrow" w:eastAsia="Times New Roman" w:hAnsi="Arial Narrow" w:cs="Calibri"/>
                  <w:color w:val="000000"/>
                  <w:sz w:val="20"/>
                  <w:szCs w:val="20"/>
                  <w:lang w:val="es-MX" w:eastAsia="es-MX"/>
                </w:rPr>
                <w:delText>10/enero/2028</w:delText>
              </w:r>
            </w:del>
          </w:p>
        </w:tc>
        <w:tc>
          <w:tcPr>
            <w:tcW w:w="1862" w:type="dxa"/>
            <w:tcBorders>
              <w:top w:val="nil"/>
              <w:left w:val="nil"/>
              <w:bottom w:val="single" w:sz="4" w:space="0" w:color="auto"/>
              <w:right w:val="single" w:sz="4" w:space="0" w:color="auto"/>
            </w:tcBorders>
            <w:shd w:val="clear" w:color="000000" w:fill="FFFFFF"/>
            <w:noWrap/>
            <w:vAlign w:val="bottom"/>
            <w:tcPrChange w:id="1091"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54F90A02" w14:textId="77777777" w:rsidR="00E81CAC" w:rsidRPr="007C143F" w:rsidRDefault="00E81CAC" w:rsidP="009969BF">
            <w:pPr>
              <w:rPr>
                <w:rFonts w:ascii="Arial Narrow" w:eastAsia="Times New Roman" w:hAnsi="Arial Narrow" w:cs="Calibri"/>
                <w:color w:val="000000"/>
                <w:sz w:val="20"/>
                <w:szCs w:val="20"/>
                <w:lang w:val="es-MX" w:eastAsia="es-MX"/>
              </w:rPr>
            </w:pPr>
            <w:del w:id="1092" w:author="Alex Valdivia" w:date="2025-08-26T11:01:00Z">
              <w:r w:rsidRPr="007C143F" w:rsidDel="007A47F6">
                <w:rPr>
                  <w:rFonts w:ascii="Arial Narrow" w:eastAsia="Times New Roman" w:hAnsi="Arial Narrow" w:cs="Calibri"/>
                  <w:color w:val="000000"/>
                  <w:sz w:val="20"/>
                  <w:szCs w:val="20"/>
                  <w:lang w:val="es-MX" w:eastAsia="es-MX"/>
                </w:rPr>
                <w:delText>Etapa de Egreso</w:delText>
              </w:r>
            </w:del>
          </w:p>
        </w:tc>
      </w:tr>
      <w:tr w:rsidR="00E81CAC" w:rsidRPr="007C143F" w14:paraId="59B0BD03" w14:textId="77777777" w:rsidTr="007A47F6">
        <w:tblPrEx>
          <w:tblW w:w="11410" w:type="dxa"/>
          <w:tblInd w:w="-497" w:type="dxa"/>
          <w:tblCellMar>
            <w:left w:w="70" w:type="dxa"/>
            <w:right w:w="70" w:type="dxa"/>
          </w:tblCellMar>
          <w:tblPrExChange w:id="1093" w:author="Alex Valdivia" w:date="2025-08-26T11:01:00Z">
            <w:tblPrEx>
              <w:tblW w:w="11410" w:type="dxa"/>
              <w:tblInd w:w="-497" w:type="dxa"/>
              <w:tblCellMar>
                <w:left w:w="70" w:type="dxa"/>
                <w:right w:w="70" w:type="dxa"/>
              </w:tblCellMar>
            </w:tblPrEx>
          </w:tblPrExChange>
        </w:tblPrEx>
        <w:trPr>
          <w:trHeight w:val="283"/>
          <w:trPrChange w:id="1094"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1095"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6E2A40D1" w14:textId="77777777" w:rsidR="00E81CAC" w:rsidRPr="007C143F" w:rsidRDefault="00E81CAC" w:rsidP="009969BF">
            <w:pPr>
              <w:rPr>
                <w:rFonts w:ascii="Arial Narrow" w:eastAsia="Times New Roman" w:hAnsi="Arial Narrow" w:cs="Calibri"/>
                <w:color w:val="000000"/>
                <w:sz w:val="20"/>
                <w:szCs w:val="20"/>
                <w:lang w:val="es-MX" w:eastAsia="es-MX"/>
              </w:rPr>
            </w:pPr>
            <w:del w:id="1096" w:author="Alex Valdivia" w:date="2025-08-26T11:01:00Z">
              <w:r w:rsidRPr="007C143F" w:rsidDel="007A47F6">
                <w:rPr>
                  <w:rFonts w:ascii="Arial Narrow" w:eastAsia="Times New Roman" w:hAnsi="Arial Narrow" w:cs="Calibri"/>
                  <w:color w:val="000000"/>
                  <w:sz w:val="20"/>
                  <w:szCs w:val="20"/>
                  <w:lang w:val="es-MX" w:eastAsia="es-MX"/>
                </w:rPr>
                <w:delText>19</w:delText>
              </w:r>
            </w:del>
          </w:p>
        </w:tc>
        <w:tc>
          <w:tcPr>
            <w:tcW w:w="993" w:type="dxa"/>
            <w:tcBorders>
              <w:top w:val="nil"/>
              <w:left w:val="nil"/>
              <w:bottom w:val="single" w:sz="4" w:space="0" w:color="auto"/>
              <w:right w:val="single" w:sz="4" w:space="0" w:color="auto"/>
            </w:tcBorders>
            <w:shd w:val="clear" w:color="000000" w:fill="FFFFFF"/>
            <w:noWrap/>
            <w:vAlign w:val="bottom"/>
            <w:tcPrChange w:id="1097"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66058949" w14:textId="77777777" w:rsidR="00E81CAC" w:rsidRPr="007C143F" w:rsidRDefault="00E81CAC" w:rsidP="009969BF">
            <w:pPr>
              <w:rPr>
                <w:rFonts w:ascii="Arial Narrow" w:eastAsia="Times New Roman" w:hAnsi="Arial Narrow" w:cs="Calibri"/>
                <w:color w:val="000000"/>
                <w:sz w:val="20"/>
                <w:szCs w:val="20"/>
                <w:lang w:val="es-MX" w:eastAsia="es-MX"/>
              </w:rPr>
            </w:pPr>
            <w:del w:id="1098"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1099"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7D709CFE" w14:textId="77777777" w:rsidR="00E81CAC" w:rsidRPr="007C143F" w:rsidRDefault="00E81CAC" w:rsidP="009969BF">
            <w:pPr>
              <w:rPr>
                <w:rFonts w:ascii="Arial Narrow" w:eastAsia="Times New Roman" w:hAnsi="Arial Narrow" w:cs="Calibri"/>
                <w:color w:val="000000"/>
                <w:sz w:val="20"/>
                <w:szCs w:val="20"/>
                <w:lang w:val="es-MX" w:eastAsia="es-MX"/>
              </w:rPr>
            </w:pPr>
            <w:del w:id="1100" w:author="Alex Valdivia" w:date="2025-08-26T11:01:00Z">
              <w:r w:rsidRPr="007C143F" w:rsidDel="007A47F6">
                <w:rPr>
                  <w:rFonts w:ascii="Arial Narrow" w:eastAsia="Times New Roman" w:hAnsi="Arial Narrow" w:cs="Calibri"/>
                  <w:color w:val="000000"/>
                  <w:sz w:val="20"/>
                  <w:szCs w:val="20"/>
                  <w:lang w:val="es-MX" w:eastAsia="es-MX"/>
                </w:rPr>
                <w:delText xml:space="preserve">58,588.70 </w:delText>
              </w:r>
            </w:del>
          </w:p>
        </w:tc>
        <w:tc>
          <w:tcPr>
            <w:tcW w:w="992" w:type="dxa"/>
            <w:tcBorders>
              <w:top w:val="nil"/>
              <w:left w:val="nil"/>
              <w:bottom w:val="single" w:sz="4" w:space="0" w:color="auto"/>
              <w:right w:val="single" w:sz="4" w:space="0" w:color="auto"/>
            </w:tcBorders>
            <w:shd w:val="clear" w:color="000000" w:fill="FFFFFF"/>
            <w:noWrap/>
            <w:vAlign w:val="bottom"/>
            <w:tcPrChange w:id="1101"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6443B68E" w14:textId="77777777" w:rsidR="00E81CAC" w:rsidRPr="007C143F" w:rsidRDefault="00E81CAC" w:rsidP="009969BF">
            <w:pPr>
              <w:rPr>
                <w:rFonts w:ascii="Arial Narrow" w:eastAsia="Times New Roman" w:hAnsi="Arial Narrow" w:cs="Calibri"/>
                <w:color w:val="000000"/>
                <w:sz w:val="20"/>
                <w:szCs w:val="20"/>
                <w:lang w:val="es-MX" w:eastAsia="es-MX"/>
              </w:rPr>
            </w:pPr>
            <w:del w:id="1102" w:author="Alex Valdivia" w:date="2025-08-26T11:01:00Z">
              <w:r w:rsidRPr="007C143F" w:rsidDel="007A47F6">
                <w:rPr>
                  <w:rFonts w:ascii="Arial Narrow" w:eastAsia="Times New Roman" w:hAnsi="Arial Narrow" w:cs="Calibri"/>
                  <w:color w:val="000000"/>
                  <w:sz w:val="20"/>
                  <w:szCs w:val="20"/>
                  <w:lang w:val="es-MX" w:eastAsia="es-MX"/>
                </w:rPr>
                <w:delText xml:space="preserve">9,325.95 </w:delText>
              </w:r>
            </w:del>
          </w:p>
        </w:tc>
        <w:tc>
          <w:tcPr>
            <w:tcW w:w="851" w:type="dxa"/>
            <w:tcBorders>
              <w:top w:val="nil"/>
              <w:left w:val="nil"/>
              <w:bottom w:val="single" w:sz="4" w:space="0" w:color="auto"/>
              <w:right w:val="single" w:sz="4" w:space="0" w:color="auto"/>
            </w:tcBorders>
            <w:shd w:val="clear" w:color="000000" w:fill="FFFFFF"/>
            <w:noWrap/>
            <w:vAlign w:val="bottom"/>
            <w:tcPrChange w:id="1103"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14BF5036" w14:textId="77777777" w:rsidR="00E81CAC" w:rsidRPr="007C143F" w:rsidRDefault="00E81CAC" w:rsidP="009969BF">
            <w:pPr>
              <w:rPr>
                <w:rFonts w:ascii="Arial Narrow" w:eastAsia="Times New Roman" w:hAnsi="Arial Narrow" w:cs="Calibri"/>
                <w:color w:val="000000"/>
                <w:sz w:val="20"/>
                <w:szCs w:val="20"/>
                <w:lang w:val="es-MX" w:eastAsia="es-MX"/>
              </w:rPr>
            </w:pPr>
            <w:del w:id="1104"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1105"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0A74ED4E" w14:textId="77777777" w:rsidR="00E81CAC" w:rsidRPr="007C143F" w:rsidRDefault="00E81CAC" w:rsidP="009969BF">
            <w:pPr>
              <w:rPr>
                <w:rFonts w:ascii="Arial Narrow" w:eastAsia="Times New Roman" w:hAnsi="Arial Narrow" w:cs="Calibri"/>
                <w:color w:val="000000"/>
                <w:sz w:val="20"/>
                <w:szCs w:val="20"/>
                <w:lang w:val="es-MX" w:eastAsia="es-MX"/>
              </w:rPr>
            </w:pPr>
            <w:del w:id="1106"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1107"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42C079F7" w14:textId="77777777" w:rsidR="00E81CAC" w:rsidRPr="007C143F" w:rsidRDefault="00E81CAC" w:rsidP="009969BF">
            <w:pPr>
              <w:rPr>
                <w:rFonts w:ascii="Arial Narrow" w:eastAsia="Times New Roman" w:hAnsi="Arial Narrow" w:cs="Calibri"/>
                <w:color w:val="000000"/>
                <w:sz w:val="20"/>
                <w:szCs w:val="20"/>
                <w:lang w:val="es-MX" w:eastAsia="es-MX"/>
              </w:rPr>
            </w:pPr>
            <w:del w:id="1108" w:author="Alex Valdivia" w:date="2025-08-26T11:01:00Z">
              <w:r w:rsidRPr="007C143F" w:rsidDel="007A47F6">
                <w:rPr>
                  <w:rFonts w:ascii="Arial Narrow" w:eastAsia="Times New Roman" w:hAnsi="Arial Narrow" w:cs="Calibri"/>
                  <w:color w:val="000000"/>
                  <w:sz w:val="20"/>
                  <w:szCs w:val="20"/>
                  <w:lang w:val="es-MX" w:eastAsia="es-MX"/>
                </w:rPr>
                <w:delText xml:space="preserve">927.65 </w:delText>
              </w:r>
            </w:del>
          </w:p>
        </w:tc>
        <w:tc>
          <w:tcPr>
            <w:tcW w:w="851" w:type="dxa"/>
            <w:tcBorders>
              <w:top w:val="nil"/>
              <w:left w:val="nil"/>
              <w:bottom w:val="single" w:sz="4" w:space="0" w:color="auto"/>
              <w:right w:val="single" w:sz="4" w:space="0" w:color="auto"/>
            </w:tcBorders>
            <w:shd w:val="clear" w:color="000000" w:fill="FFFFFF"/>
            <w:noWrap/>
            <w:vAlign w:val="bottom"/>
            <w:tcPrChange w:id="1109"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6D13CE25" w14:textId="77777777" w:rsidR="00E81CAC" w:rsidRPr="007C143F" w:rsidRDefault="00E81CAC" w:rsidP="009969BF">
            <w:pPr>
              <w:rPr>
                <w:rFonts w:ascii="Arial Narrow" w:eastAsia="Times New Roman" w:hAnsi="Arial Narrow" w:cs="Calibri"/>
                <w:color w:val="000000"/>
                <w:sz w:val="20"/>
                <w:szCs w:val="20"/>
                <w:lang w:val="es-MX" w:eastAsia="es-MX"/>
              </w:rPr>
            </w:pPr>
            <w:del w:id="1110" w:author="Alex Valdivia" w:date="2025-08-26T11:01:00Z">
              <w:r w:rsidRPr="007C143F" w:rsidDel="007A47F6">
                <w:rPr>
                  <w:rFonts w:ascii="Arial Narrow" w:eastAsia="Times New Roman" w:hAnsi="Arial Narrow" w:cs="Calibri"/>
                  <w:color w:val="000000"/>
                  <w:sz w:val="20"/>
                  <w:szCs w:val="20"/>
                  <w:lang w:val="es-MX" w:eastAsia="es-MX"/>
                </w:rPr>
                <w:delText xml:space="preserve">148.42 </w:delText>
              </w:r>
            </w:del>
          </w:p>
        </w:tc>
        <w:tc>
          <w:tcPr>
            <w:tcW w:w="870" w:type="dxa"/>
            <w:tcBorders>
              <w:top w:val="nil"/>
              <w:left w:val="nil"/>
              <w:bottom w:val="single" w:sz="4" w:space="0" w:color="auto"/>
              <w:right w:val="single" w:sz="4" w:space="0" w:color="auto"/>
            </w:tcBorders>
            <w:shd w:val="clear" w:color="000000" w:fill="FFFFFF"/>
            <w:noWrap/>
            <w:tcPrChange w:id="1111"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2BD86458" w14:textId="77777777" w:rsidR="00E81CAC" w:rsidRPr="007C143F" w:rsidRDefault="00E81CAC" w:rsidP="009969BF">
            <w:pPr>
              <w:rPr>
                <w:rFonts w:ascii="Arial Narrow" w:eastAsia="Times New Roman" w:hAnsi="Arial Narrow" w:cs="Calibri"/>
                <w:color w:val="000000"/>
                <w:sz w:val="20"/>
                <w:szCs w:val="20"/>
                <w:lang w:val="es-MX" w:eastAsia="es-MX"/>
              </w:rPr>
            </w:pPr>
            <w:del w:id="1112" w:author="Alex Valdivia" w:date="2025-08-26T11:01:00Z">
              <w:r w:rsidRPr="007C143F" w:rsidDel="007A47F6">
                <w:rPr>
                  <w:rFonts w:ascii="Arial Narrow" w:eastAsia="Times New Roman" w:hAnsi="Arial Narrow" w:cs="Calibri"/>
                  <w:color w:val="000000"/>
                  <w:sz w:val="20"/>
                  <w:szCs w:val="20"/>
                  <w:lang w:val="es-MX" w:eastAsia="es-MX"/>
                </w:rPr>
                <w:delText>10,808.02</w:delText>
              </w:r>
            </w:del>
          </w:p>
        </w:tc>
        <w:tc>
          <w:tcPr>
            <w:tcW w:w="1590" w:type="dxa"/>
            <w:tcBorders>
              <w:top w:val="nil"/>
              <w:left w:val="nil"/>
              <w:bottom w:val="single" w:sz="4" w:space="0" w:color="auto"/>
              <w:right w:val="single" w:sz="4" w:space="0" w:color="auto"/>
            </w:tcBorders>
            <w:shd w:val="clear" w:color="000000" w:fill="FFFFFF"/>
            <w:noWrap/>
            <w:vAlign w:val="bottom"/>
            <w:tcPrChange w:id="1113"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278E4409" w14:textId="77777777" w:rsidR="00E81CAC" w:rsidRPr="007C143F" w:rsidRDefault="00E81CAC" w:rsidP="009969BF">
            <w:pPr>
              <w:rPr>
                <w:rFonts w:ascii="Arial Narrow" w:eastAsia="Times New Roman" w:hAnsi="Arial Narrow" w:cs="Calibri"/>
                <w:color w:val="000000"/>
                <w:sz w:val="20"/>
                <w:szCs w:val="20"/>
                <w:lang w:val="es-MX" w:eastAsia="es-MX"/>
              </w:rPr>
            </w:pPr>
            <w:del w:id="1114" w:author="Alex Valdivia" w:date="2025-08-26T11:01:00Z">
              <w:r w:rsidRPr="007C143F" w:rsidDel="007A47F6">
                <w:rPr>
                  <w:rFonts w:ascii="Arial Narrow" w:eastAsia="Times New Roman" w:hAnsi="Arial Narrow" w:cs="Calibri"/>
                  <w:color w:val="000000"/>
                  <w:sz w:val="20"/>
                  <w:szCs w:val="20"/>
                  <w:lang w:val="es-MX" w:eastAsia="es-MX"/>
                </w:rPr>
                <w:delText>10/febrero/2028</w:delText>
              </w:r>
            </w:del>
          </w:p>
        </w:tc>
        <w:tc>
          <w:tcPr>
            <w:tcW w:w="1862" w:type="dxa"/>
            <w:tcBorders>
              <w:top w:val="nil"/>
              <w:left w:val="nil"/>
              <w:bottom w:val="single" w:sz="4" w:space="0" w:color="auto"/>
              <w:right w:val="single" w:sz="4" w:space="0" w:color="auto"/>
            </w:tcBorders>
            <w:shd w:val="clear" w:color="000000" w:fill="FFFFFF"/>
            <w:noWrap/>
            <w:vAlign w:val="bottom"/>
            <w:tcPrChange w:id="1115"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17D4CC5D" w14:textId="77777777" w:rsidR="00E81CAC" w:rsidRPr="007C143F" w:rsidRDefault="00E81CAC" w:rsidP="009969BF">
            <w:pPr>
              <w:rPr>
                <w:rFonts w:ascii="Arial Narrow" w:eastAsia="Times New Roman" w:hAnsi="Arial Narrow" w:cs="Calibri"/>
                <w:color w:val="000000"/>
                <w:sz w:val="20"/>
                <w:szCs w:val="20"/>
                <w:lang w:val="es-MX" w:eastAsia="es-MX"/>
              </w:rPr>
            </w:pPr>
            <w:del w:id="1116" w:author="Alex Valdivia" w:date="2025-08-26T11:01:00Z">
              <w:r w:rsidRPr="007C143F" w:rsidDel="007A47F6">
                <w:rPr>
                  <w:rFonts w:ascii="Arial Narrow" w:eastAsia="Times New Roman" w:hAnsi="Arial Narrow" w:cs="Calibri"/>
                  <w:color w:val="000000"/>
                  <w:sz w:val="20"/>
                  <w:szCs w:val="20"/>
                  <w:lang w:val="es-MX" w:eastAsia="es-MX"/>
                </w:rPr>
                <w:delText>Etapa de Egreso</w:delText>
              </w:r>
            </w:del>
          </w:p>
        </w:tc>
      </w:tr>
      <w:tr w:rsidR="00E81CAC" w:rsidRPr="007C143F" w14:paraId="40122B3B" w14:textId="77777777" w:rsidTr="007A47F6">
        <w:tblPrEx>
          <w:tblW w:w="11410" w:type="dxa"/>
          <w:tblInd w:w="-497" w:type="dxa"/>
          <w:tblCellMar>
            <w:left w:w="70" w:type="dxa"/>
            <w:right w:w="70" w:type="dxa"/>
          </w:tblCellMar>
          <w:tblPrExChange w:id="1117" w:author="Alex Valdivia" w:date="2025-08-26T11:01:00Z">
            <w:tblPrEx>
              <w:tblW w:w="11410" w:type="dxa"/>
              <w:tblInd w:w="-497" w:type="dxa"/>
              <w:tblCellMar>
                <w:left w:w="70" w:type="dxa"/>
                <w:right w:w="70" w:type="dxa"/>
              </w:tblCellMar>
            </w:tblPrEx>
          </w:tblPrExChange>
        </w:tblPrEx>
        <w:trPr>
          <w:trHeight w:val="283"/>
          <w:trPrChange w:id="1118"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1119"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6C5002E4" w14:textId="77777777" w:rsidR="00E81CAC" w:rsidRPr="007C143F" w:rsidRDefault="00E81CAC" w:rsidP="009969BF">
            <w:pPr>
              <w:rPr>
                <w:rFonts w:ascii="Arial Narrow" w:eastAsia="Times New Roman" w:hAnsi="Arial Narrow" w:cs="Calibri"/>
                <w:color w:val="000000"/>
                <w:sz w:val="20"/>
                <w:szCs w:val="20"/>
                <w:lang w:val="es-MX" w:eastAsia="es-MX"/>
              </w:rPr>
            </w:pPr>
            <w:del w:id="1120" w:author="Alex Valdivia" w:date="2025-08-26T11:01:00Z">
              <w:r w:rsidRPr="007C143F" w:rsidDel="007A47F6">
                <w:rPr>
                  <w:rFonts w:ascii="Arial Narrow" w:eastAsia="Times New Roman" w:hAnsi="Arial Narrow" w:cs="Calibri"/>
                  <w:color w:val="000000"/>
                  <w:sz w:val="20"/>
                  <w:szCs w:val="20"/>
                  <w:lang w:val="es-MX" w:eastAsia="es-MX"/>
                </w:rPr>
                <w:delText>20</w:delText>
              </w:r>
            </w:del>
          </w:p>
        </w:tc>
        <w:tc>
          <w:tcPr>
            <w:tcW w:w="993" w:type="dxa"/>
            <w:tcBorders>
              <w:top w:val="nil"/>
              <w:left w:val="nil"/>
              <w:bottom w:val="single" w:sz="4" w:space="0" w:color="auto"/>
              <w:right w:val="single" w:sz="4" w:space="0" w:color="auto"/>
            </w:tcBorders>
            <w:shd w:val="clear" w:color="000000" w:fill="FFFFFF"/>
            <w:noWrap/>
            <w:vAlign w:val="bottom"/>
            <w:tcPrChange w:id="1121"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548BC6C2" w14:textId="77777777" w:rsidR="00E81CAC" w:rsidRPr="007C143F" w:rsidRDefault="00E81CAC" w:rsidP="009969BF">
            <w:pPr>
              <w:rPr>
                <w:rFonts w:ascii="Arial Narrow" w:eastAsia="Times New Roman" w:hAnsi="Arial Narrow" w:cs="Calibri"/>
                <w:color w:val="000000"/>
                <w:sz w:val="20"/>
                <w:szCs w:val="20"/>
                <w:lang w:val="es-MX" w:eastAsia="es-MX"/>
              </w:rPr>
            </w:pPr>
            <w:del w:id="1122"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1123"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1154E9E7" w14:textId="77777777" w:rsidR="00E81CAC" w:rsidRPr="007C143F" w:rsidRDefault="00E81CAC" w:rsidP="009969BF">
            <w:pPr>
              <w:rPr>
                <w:rFonts w:ascii="Arial Narrow" w:eastAsia="Times New Roman" w:hAnsi="Arial Narrow" w:cs="Calibri"/>
                <w:color w:val="000000"/>
                <w:sz w:val="20"/>
                <w:szCs w:val="20"/>
                <w:lang w:val="es-MX" w:eastAsia="es-MX"/>
              </w:rPr>
            </w:pPr>
            <w:del w:id="1124" w:author="Alex Valdivia" w:date="2025-08-26T11:01:00Z">
              <w:r w:rsidRPr="007C143F" w:rsidDel="007A47F6">
                <w:rPr>
                  <w:rFonts w:ascii="Arial Narrow" w:eastAsia="Times New Roman" w:hAnsi="Arial Narrow" w:cs="Calibri"/>
                  <w:color w:val="000000"/>
                  <w:sz w:val="20"/>
                  <w:szCs w:val="20"/>
                  <w:lang w:val="es-MX" w:eastAsia="es-MX"/>
                </w:rPr>
                <w:delText xml:space="preserve">49,262.75 </w:delText>
              </w:r>
            </w:del>
          </w:p>
        </w:tc>
        <w:tc>
          <w:tcPr>
            <w:tcW w:w="992" w:type="dxa"/>
            <w:tcBorders>
              <w:top w:val="nil"/>
              <w:left w:val="nil"/>
              <w:bottom w:val="single" w:sz="4" w:space="0" w:color="auto"/>
              <w:right w:val="single" w:sz="4" w:space="0" w:color="auto"/>
            </w:tcBorders>
            <w:shd w:val="clear" w:color="000000" w:fill="FFFFFF"/>
            <w:noWrap/>
            <w:vAlign w:val="bottom"/>
            <w:tcPrChange w:id="1125"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019E0C34" w14:textId="77777777" w:rsidR="00E81CAC" w:rsidRPr="007C143F" w:rsidRDefault="00E81CAC" w:rsidP="009969BF">
            <w:pPr>
              <w:rPr>
                <w:rFonts w:ascii="Arial Narrow" w:eastAsia="Times New Roman" w:hAnsi="Arial Narrow" w:cs="Calibri"/>
                <w:color w:val="000000"/>
                <w:sz w:val="20"/>
                <w:szCs w:val="20"/>
                <w:lang w:val="es-MX" w:eastAsia="es-MX"/>
              </w:rPr>
            </w:pPr>
            <w:del w:id="1126" w:author="Alex Valdivia" w:date="2025-08-26T11:01:00Z">
              <w:r w:rsidRPr="007C143F" w:rsidDel="007A47F6">
                <w:rPr>
                  <w:rFonts w:ascii="Arial Narrow" w:eastAsia="Times New Roman" w:hAnsi="Arial Narrow" w:cs="Calibri"/>
                  <w:color w:val="000000"/>
                  <w:sz w:val="20"/>
                  <w:szCs w:val="20"/>
                  <w:lang w:val="es-MX" w:eastAsia="es-MX"/>
                </w:rPr>
                <w:delText xml:space="preserve">9,497.23 </w:delText>
              </w:r>
            </w:del>
          </w:p>
        </w:tc>
        <w:tc>
          <w:tcPr>
            <w:tcW w:w="851" w:type="dxa"/>
            <w:tcBorders>
              <w:top w:val="nil"/>
              <w:left w:val="nil"/>
              <w:bottom w:val="single" w:sz="4" w:space="0" w:color="auto"/>
              <w:right w:val="single" w:sz="4" w:space="0" w:color="auto"/>
            </w:tcBorders>
            <w:shd w:val="clear" w:color="000000" w:fill="FFFFFF"/>
            <w:noWrap/>
            <w:vAlign w:val="bottom"/>
            <w:tcPrChange w:id="1127"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2746CCBB" w14:textId="77777777" w:rsidR="00E81CAC" w:rsidRPr="007C143F" w:rsidRDefault="00E81CAC" w:rsidP="009969BF">
            <w:pPr>
              <w:rPr>
                <w:rFonts w:ascii="Arial Narrow" w:eastAsia="Times New Roman" w:hAnsi="Arial Narrow" w:cs="Calibri"/>
                <w:color w:val="000000"/>
                <w:sz w:val="20"/>
                <w:szCs w:val="20"/>
                <w:lang w:val="es-MX" w:eastAsia="es-MX"/>
              </w:rPr>
            </w:pPr>
            <w:del w:id="1128"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1129"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6228F15B" w14:textId="77777777" w:rsidR="00E81CAC" w:rsidRPr="007C143F" w:rsidRDefault="00E81CAC" w:rsidP="009969BF">
            <w:pPr>
              <w:rPr>
                <w:rFonts w:ascii="Arial Narrow" w:eastAsia="Times New Roman" w:hAnsi="Arial Narrow" w:cs="Calibri"/>
                <w:color w:val="000000"/>
                <w:sz w:val="20"/>
                <w:szCs w:val="20"/>
                <w:lang w:val="es-MX" w:eastAsia="es-MX"/>
              </w:rPr>
            </w:pPr>
            <w:del w:id="1130"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1131"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57C02A14" w14:textId="77777777" w:rsidR="00E81CAC" w:rsidRPr="007C143F" w:rsidRDefault="00E81CAC" w:rsidP="009969BF">
            <w:pPr>
              <w:rPr>
                <w:rFonts w:ascii="Arial Narrow" w:eastAsia="Times New Roman" w:hAnsi="Arial Narrow" w:cs="Calibri"/>
                <w:color w:val="000000"/>
                <w:sz w:val="20"/>
                <w:szCs w:val="20"/>
                <w:lang w:val="es-MX" w:eastAsia="es-MX"/>
              </w:rPr>
            </w:pPr>
            <w:del w:id="1132" w:author="Alex Valdivia" w:date="2025-08-26T11:01:00Z">
              <w:r w:rsidRPr="007C143F" w:rsidDel="007A47F6">
                <w:rPr>
                  <w:rFonts w:ascii="Arial Narrow" w:eastAsia="Times New Roman" w:hAnsi="Arial Narrow" w:cs="Calibri"/>
                  <w:color w:val="000000"/>
                  <w:sz w:val="20"/>
                  <w:szCs w:val="20"/>
                  <w:lang w:val="es-MX" w:eastAsia="es-MX"/>
                </w:rPr>
                <w:delText xml:space="preserve">779.99 </w:delText>
              </w:r>
            </w:del>
          </w:p>
        </w:tc>
        <w:tc>
          <w:tcPr>
            <w:tcW w:w="851" w:type="dxa"/>
            <w:tcBorders>
              <w:top w:val="nil"/>
              <w:left w:val="nil"/>
              <w:bottom w:val="single" w:sz="4" w:space="0" w:color="auto"/>
              <w:right w:val="single" w:sz="4" w:space="0" w:color="auto"/>
            </w:tcBorders>
            <w:shd w:val="clear" w:color="000000" w:fill="FFFFFF"/>
            <w:noWrap/>
            <w:vAlign w:val="bottom"/>
            <w:tcPrChange w:id="1133"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021B26B9" w14:textId="77777777" w:rsidR="00E81CAC" w:rsidRPr="007C143F" w:rsidRDefault="00E81CAC" w:rsidP="009969BF">
            <w:pPr>
              <w:rPr>
                <w:rFonts w:ascii="Arial Narrow" w:eastAsia="Times New Roman" w:hAnsi="Arial Narrow" w:cs="Calibri"/>
                <w:color w:val="000000"/>
                <w:sz w:val="20"/>
                <w:szCs w:val="20"/>
                <w:lang w:val="es-MX" w:eastAsia="es-MX"/>
              </w:rPr>
            </w:pPr>
            <w:del w:id="1134" w:author="Alex Valdivia" w:date="2025-08-26T11:01:00Z">
              <w:r w:rsidRPr="007C143F" w:rsidDel="007A47F6">
                <w:rPr>
                  <w:rFonts w:ascii="Arial Narrow" w:eastAsia="Times New Roman" w:hAnsi="Arial Narrow" w:cs="Calibri"/>
                  <w:color w:val="000000"/>
                  <w:sz w:val="20"/>
                  <w:szCs w:val="20"/>
                  <w:lang w:val="es-MX" w:eastAsia="es-MX"/>
                </w:rPr>
                <w:delText xml:space="preserve">124.80 </w:delText>
              </w:r>
            </w:del>
          </w:p>
        </w:tc>
        <w:tc>
          <w:tcPr>
            <w:tcW w:w="870" w:type="dxa"/>
            <w:tcBorders>
              <w:top w:val="nil"/>
              <w:left w:val="nil"/>
              <w:bottom w:val="single" w:sz="4" w:space="0" w:color="auto"/>
              <w:right w:val="single" w:sz="4" w:space="0" w:color="auto"/>
            </w:tcBorders>
            <w:shd w:val="clear" w:color="000000" w:fill="FFFFFF"/>
            <w:noWrap/>
            <w:tcPrChange w:id="1135"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66A9386F" w14:textId="77777777" w:rsidR="00E81CAC" w:rsidRPr="007C143F" w:rsidRDefault="00E81CAC" w:rsidP="009969BF">
            <w:pPr>
              <w:rPr>
                <w:rFonts w:ascii="Arial Narrow" w:eastAsia="Times New Roman" w:hAnsi="Arial Narrow" w:cs="Calibri"/>
                <w:color w:val="000000"/>
                <w:sz w:val="20"/>
                <w:szCs w:val="20"/>
                <w:lang w:val="es-MX" w:eastAsia="es-MX"/>
              </w:rPr>
            </w:pPr>
            <w:del w:id="1136" w:author="Alex Valdivia" w:date="2025-08-26T11:01:00Z">
              <w:r w:rsidRPr="007C143F" w:rsidDel="007A47F6">
                <w:rPr>
                  <w:rFonts w:ascii="Arial Narrow" w:eastAsia="Times New Roman" w:hAnsi="Arial Narrow" w:cs="Calibri"/>
                  <w:color w:val="000000"/>
                  <w:sz w:val="20"/>
                  <w:szCs w:val="20"/>
                  <w:lang w:val="es-MX" w:eastAsia="es-MX"/>
                </w:rPr>
                <w:delText>10,808.02</w:delText>
              </w:r>
            </w:del>
          </w:p>
        </w:tc>
        <w:tc>
          <w:tcPr>
            <w:tcW w:w="1590" w:type="dxa"/>
            <w:tcBorders>
              <w:top w:val="nil"/>
              <w:left w:val="nil"/>
              <w:bottom w:val="single" w:sz="4" w:space="0" w:color="auto"/>
              <w:right w:val="single" w:sz="4" w:space="0" w:color="auto"/>
            </w:tcBorders>
            <w:shd w:val="clear" w:color="000000" w:fill="FFFFFF"/>
            <w:noWrap/>
            <w:vAlign w:val="bottom"/>
            <w:tcPrChange w:id="1137"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04E6E122" w14:textId="77777777" w:rsidR="00E81CAC" w:rsidRPr="007C143F" w:rsidRDefault="00E81CAC" w:rsidP="009969BF">
            <w:pPr>
              <w:rPr>
                <w:rFonts w:ascii="Arial Narrow" w:eastAsia="Times New Roman" w:hAnsi="Arial Narrow" w:cs="Calibri"/>
                <w:color w:val="000000"/>
                <w:sz w:val="20"/>
                <w:szCs w:val="20"/>
                <w:lang w:val="es-MX" w:eastAsia="es-MX"/>
              </w:rPr>
            </w:pPr>
            <w:del w:id="1138" w:author="Alex Valdivia" w:date="2025-08-26T11:01:00Z">
              <w:r w:rsidRPr="007C143F" w:rsidDel="007A47F6">
                <w:rPr>
                  <w:rFonts w:ascii="Arial Narrow" w:eastAsia="Times New Roman" w:hAnsi="Arial Narrow" w:cs="Calibri"/>
                  <w:color w:val="000000"/>
                  <w:sz w:val="20"/>
                  <w:szCs w:val="20"/>
                  <w:lang w:val="es-MX" w:eastAsia="es-MX"/>
                </w:rPr>
                <w:delText>10/marzo/2028</w:delText>
              </w:r>
            </w:del>
          </w:p>
        </w:tc>
        <w:tc>
          <w:tcPr>
            <w:tcW w:w="1862" w:type="dxa"/>
            <w:tcBorders>
              <w:top w:val="nil"/>
              <w:left w:val="nil"/>
              <w:bottom w:val="single" w:sz="4" w:space="0" w:color="auto"/>
              <w:right w:val="single" w:sz="4" w:space="0" w:color="auto"/>
            </w:tcBorders>
            <w:shd w:val="clear" w:color="000000" w:fill="FFFFFF"/>
            <w:noWrap/>
            <w:vAlign w:val="bottom"/>
            <w:tcPrChange w:id="1139"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28578190" w14:textId="77777777" w:rsidR="00E81CAC" w:rsidRPr="007C143F" w:rsidRDefault="00E81CAC" w:rsidP="009969BF">
            <w:pPr>
              <w:rPr>
                <w:rFonts w:ascii="Arial Narrow" w:eastAsia="Times New Roman" w:hAnsi="Arial Narrow" w:cs="Calibri"/>
                <w:color w:val="000000"/>
                <w:sz w:val="20"/>
                <w:szCs w:val="20"/>
                <w:lang w:val="es-MX" w:eastAsia="es-MX"/>
              </w:rPr>
            </w:pPr>
            <w:del w:id="1140" w:author="Alex Valdivia" w:date="2025-08-26T11:01:00Z">
              <w:r w:rsidRPr="007C143F" w:rsidDel="007A47F6">
                <w:rPr>
                  <w:rFonts w:ascii="Arial Narrow" w:eastAsia="Times New Roman" w:hAnsi="Arial Narrow" w:cs="Calibri"/>
                  <w:color w:val="000000"/>
                  <w:sz w:val="20"/>
                  <w:szCs w:val="20"/>
                  <w:lang w:val="es-MX" w:eastAsia="es-MX"/>
                </w:rPr>
                <w:delText>Etapa de Egreso</w:delText>
              </w:r>
            </w:del>
          </w:p>
        </w:tc>
      </w:tr>
      <w:tr w:rsidR="00E81CAC" w:rsidRPr="007C143F" w14:paraId="50388E3E" w14:textId="77777777" w:rsidTr="007A47F6">
        <w:tblPrEx>
          <w:tblW w:w="11410" w:type="dxa"/>
          <w:tblInd w:w="-497" w:type="dxa"/>
          <w:tblCellMar>
            <w:left w:w="70" w:type="dxa"/>
            <w:right w:w="70" w:type="dxa"/>
          </w:tblCellMar>
          <w:tblPrExChange w:id="1141" w:author="Alex Valdivia" w:date="2025-08-26T11:01:00Z">
            <w:tblPrEx>
              <w:tblW w:w="11410" w:type="dxa"/>
              <w:tblInd w:w="-497" w:type="dxa"/>
              <w:tblCellMar>
                <w:left w:w="70" w:type="dxa"/>
                <w:right w:w="70" w:type="dxa"/>
              </w:tblCellMar>
            </w:tblPrEx>
          </w:tblPrExChange>
        </w:tblPrEx>
        <w:trPr>
          <w:trHeight w:val="283"/>
          <w:trPrChange w:id="1142"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1143"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14115FF0" w14:textId="77777777" w:rsidR="00E81CAC" w:rsidRPr="007C143F" w:rsidRDefault="00E81CAC" w:rsidP="009969BF">
            <w:pPr>
              <w:rPr>
                <w:rFonts w:ascii="Arial Narrow" w:eastAsia="Times New Roman" w:hAnsi="Arial Narrow" w:cs="Calibri"/>
                <w:color w:val="000000"/>
                <w:sz w:val="20"/>
                <w:szCs w:val="20"/>
                <w:lang w:val="es-MX" w:eastAsia="es-MX"/>
              </w:rPr>
            </w:pPr>
            <w:del w:id="1144" w:author="Alex Valdivia" w:date="2025-08-26T11:01:00Z">
              <w:r w:rsidRPr="007C143F" w:rsidDel="007A47F6">
                <w:rPr>
                  <w:rFonts w:ascii="Arial Narrow" w:eastAsia="Times New Roman" w:hAnsi="Arial Narrow" w:cs="Calibri"/>
                  <w:color w:val="000000"/>
                  <w:sz w:val="20"/>
                  <w:szCs w:val="20"/>
                  <w:lang w:val="es-MX" w:eastAsia="es-MX"/>
                </w:rPr>
                <w:delText>21</w:delText>
              </w:r>
            </w:del>
          </w:p>
        </w:tc>
        <w:tc>
          <w:tcPr>
            <w:tcW w:w="993" w:type="dxa"/>
            <w:tcBorders>
              <w:top w:val="nil"/>
              <w:left w:val="nil"/>
              <w:bottom w:val="single" w:sz="4" w:space="0" w:color="auto"/>
              <w:right w:val="single" w:sz="4" w:space="0" w:color="auto"/>
            </w:tcBorders>
            <w:shd w:val="clear" w:color="000000" w:fill="FFFFFF"/>
            <w:noWrap/>
            <w:vAlign w:val="bottom"/>
            <w:tcPrChange w:id="1145"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799A2412" w14:textId="77777777" w:rsidR="00E81CAC" w:rsidRPr="007C143F" w:rsidRDefault="00E81CAC" w:rsidP="009969BF">
            <w:pPr>
              <w:rPr>
                <w:rFonts w:ascii="Arial Narrow" w:eastAsia="Times New Roman" w:hAnsi="Arial Narrow" w:cs="Calibri"/>
                <w:color w:val="000000"/>
                <w:sz w:val="20"/>
                <w:szCs w:val="20"/>
                <w:lang w:val="es-MX" w:eastAsia="es-MX"/>
              </w:rPr>
            </w:pPr>
            <w:del w:id="1146"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1147"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2966B4FC" w14:textId="77777777" w:rsidR="00E81CAC" w:rsidRPr="007C143F" w:rsidRDefault="00E81CAC" w:rsidP="009969BF">
            <w:pPr>
              <w:rPr>
                <w:rFonts w:ascii="Arial Narrow" w:eastAsia="Times New Roman" w:hAnsi="Arial Narrow" w:cs="Calibri"/>
                <w:color w:val="000000"/>
                <w:sz w:val="20"/>
                <w:szCs w:val="20"/>
                <w:lang w:val="es-MX" w:eastAsia="es-MX"/>
              </w:rPr>
            </w:pPr>
            <w:del w:id="1148" w:author="Alex Valdivia" w:date="2025-08-26T11:01:00Z">
              <w:r w:rsidRPr="007C143F" w:rsidDel="007A47F6">
                <w:rPr>
                  <w:rFonts w:ascii="Arial Narrow" w:eastAsia="Times New Roman" w:hAnsi="Arial Narrow" w:cs="Calibri"/>
                  <w:color w:val="000000"/>
                  <w:sz w:val="20"/>
                  <w:szCs w:val="20"/>
                  <w:lang w:val="es-MX" w:eastAsia="es-MX"/>
                </w:rPr>
                <w:delText xml:space="preserve">39,765.52 </w:delText>
              </w:r>
            </w:del>
          </w:p>
        </w:tc>
        <w:tc>
          <w:tcPr>
            <w:tcW w:w="992" w:type="dxa"/>
            <w:tcBorders>
              <w:top w:val="nil"/>
              <w:left w:val="nil"/>
              <w:bottom w:val="single" w:sz="4" w:space="0" w:color="auto"/>
              <w:right w:val="single" w:sz="4" w:space="0" w:color="auto"/>
            </w:tcBorders>
            <w:shd w:val="clear" w:color="000000" w:fill="FFFFFF"/>
            <w:noWrap/>
            <w:vAlign w:val="bottom"/>
            <w:tcPrChange w:id="1149"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6439F77E" w14:textId="77777777" w:rsidR="00E81CAC" w:rsidRPr="007C143F" w:rsidRDefault="00E81CAC" w:rsidP="009969BF">
            <w:pPr>
              <w:rPr>
                <w:rFonts w:ascii="Arial Narrow" w:eastAsia="Times New Roman" w:hAnsi="Arial Narrow" w:cs="Calibri"/>
                <w:color w:val="000000"/>
                <w:sz w:val="20"/>
                <w:szCs w:val="20"/>
                <w:lang w:val="es-MX" w:eastAsia="es-MX"/>
              </w:rPr>
            </w:pPr>
            <w:del w:id="1150" w:author="Alex Valdivia" w:date="2025-08-26T11:01:00Z">
              <w:r w:rsidRPr="007C143F" w:rsidDel="007A47F6">
                <w:rPr>
                  <w:rFonts w:ascii="Arial Narrow" w:eastAsia="Times New Roman" w:hAnsi="Arial Narrow" w:cs="Calibri"/>
                  <w:color w:val="000000"/>
                  <w:sz w:val="20"/>
                  <w:szCs w:val="20"/>
                  <w:lang w:val="es-MX" w:eastAsia="es-MX"/>
                </w:rPr>
                <w:delText xml:space="preserve">9,671.66 </w:delText>
              </w:r>
            </w:del>
          </w:p>
        </w:tc>
        <w:tc>
          <w:tcPr>
            <w:tcW w:w="851" w:type="dxa"/>
            <w:tcBorders>
              <w:top w:val="nil"/>
              <w:left w:val="nil"/>
              <w:bottom w:val="single" w:sz="4" w:space="0" w:color="auto"/>
              <w:right w:val="single" w:sz="4" w:space="0" w:color="auto"/>
            </w:tcBorders>
            <w:shd w:val="clear" w:color="000000" w:fill="FFFFFF"/>
            <w:noWrap/>
            <w:vAlign w:val="bottom"/>
            <w:tcPrChange w:id="1151"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1ED895B6" w14:textId="77777777" w:rsidR="00E81CAC" w:rsidRPr="007C143F" w:rsidRDefault="00E81CAC" w:rsidP="009969BF">
            <w:pPr>
              <w:rPr>
                <w:rFonts w:ascii="Arial Narrow" w:eastAsia="Times New Roman" w:hAnsi="Arial Narrow" w:cs="Calibri"/>
                <w:color w:val="000000"/>
                <w:sz w:val="20"/>
                <w:szCs w:val="20"/>
                <w:lang w:val="es-MX" w:eastAsia="es-MX"/>
              </w:rPr>
            </w:pPr>
            <w:del w:id="1152"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1153"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75F42109" w14:textId="77777777" w:rsidR="00E81CAC" w:rsidRPr="007C143F" w:rsidRDefault="00E81CAC" w:rsidP="009969BF">
            <w:pPr>
              <w:rPr>
                <w:rFonts w:ascii="Arial Narrow" w:eastAsia="Times New Roman" w:hAnsi="Arial Narrow" w:cs="Calibri"/>
                <w:color w:val="000000"/>
                <w:sz w:val="20"/>
                <w:szCs w:val="20"/>
                <w:lang w:val="es-MX" w:eastAsia="es-MX"/>
              </w:rPr>
            </w:pPr>
            <w:del w:id="1154"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1155"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31A43FC5" w14:textId="77777777" w:rsidR="00E81CAC" w:rsidRPr="007C143F" w:rsidRDefault="00E81CAC" w:rsidP="009969BF">
            <w:pPr>
              <w:rPr>
                <w:rFonts w:ascii="Arial Narrow" w:eastAsia="Times New Roman" w:hAnsi="Arial Narrow" w:cs="Calibri"/>
                <w:color w:val="000000"/>
                <w:sz w:val="20"/>
                <w:szCs w:val="20"/>
                <w:lang w:val="es-MX" w:eastAsia="es-MX"/>
              </w:rPr>
            </w:pPr>
            <w:del w:id="1156" w:author="Alex Valdivia" w:date="2025-08-26T11:01:00Z">
              <w:r w:rsidRPr="007C143F" w:rsidDel="007A47F6">
                <w:rPr>
                  <w:rFonts w:ascii="Arial Narrow" w:eastAsia="Times New Roman" w:hAnsi="Arial Narrow" w:cs="Calibri"/>
                  <w:color w:val="000000"/>
                  <w:sz w:val="20"/>
                  <w:szCs w:val="20"/>
                  <w:lang w:val="es-MX" w:eastAsia="es-MX"/>
                </w:rPr>
                <w:delText xml:space="preserve">629.62 </w:delText>
              </w:r>
            </w:del>
          </w:p>
        </w:tc>
        <w:tc>
          <w:tcPr>
            <w:tcW w:w="851" w:type="dxa"/>
            <w:tcBorders>
              <w:top w:val="nil"/>
              <w:left w:val="nil"/>
              <w:bottom w:val="single" w:sz="4" w:space="0" w:color="auto"/>
              <w:right w:val="single" w:sz="4" w:space="0" w:color="auto"/>
            </w:tcBorders>
            <w:shd w:val="clear" w:color="000000" w:fill="FFFFFF"/>
            <w:noWrap/>
            <w:vAlign w:val="bottom"/>
            <w:tcPrChange w:id="1157"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052F38D2" w14:textId="77777777" w:rsidR="00E81CAC" w:rsidRPr="007C143F" w:rsidRDefault="00E81CAC" w:rsidP="009969BF">
            <w:pPr>
              <w:rPr>
                <w:rFonts w:ascii="Arial Narrow" w:eastAsia="Times New Roman" w:hAnsi="Arial Narrow" w:cs="Calibri"/>
                <w:color w:val="000000"/>
                <w:sz w:val="20"/>
                <w:szCs w:val="20"/>
                <w:lang w:val="es-MX" w:eastAsia="es-MX"/>
              </w:rPr>
            </w:pPr>
            <w:del w:id="1158" w:author="Alex Valdivia" w:date="2025-08-26T11:01:00Z">
              <w:r w:rsidRPr="007C143F" w:rsidDel="007A47F6">
                <w:rPr>
                  <w:rFonts w:ascii="Arial Narrow" w:eastAsia="Times New Roman" w:hAnsi="Arial Narrow" w:cs="Calibri"/>
                  <w:color w:val="000000"/>
                  <w:sz w:val="20"/>
                  <w:szCs w:val="20"/>
                  <w:lang w:val="es-MX" w:eastAsia="es-MX"/>
                </w:rPr>
                <w:delText xml:space="preserve">100.74 </w:delText>
              </w:r>
            </w:del>
          </w:p>
        </w:tc>
        <w:tc>
          <w:tcPr>
            <w:tcW w:w="870" w:type="dxa"/>
            <w:tcBorders>
              <w:top w:val="nil"/>
              <w:left w:val="nil"/>
              <w:bottom w:val="single" w:sz="4" w:space="0" w:color="auto"/>
              <w:right w:val="single" w:sz="4" w:space="0" w:color="auto"/>
            </w:tcBorders>
            <w:shd w:val="clear" w:color="000000" w:fill="FFFFFF"/>
            <w:noWrap/>
            <w:tcPrChange w:id="1159"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7FA37201" w14:textId="77777777" w:rsidR="00E81CAC" w:rsidRPr="007C143F" w:rsidRDefault="00E81CAC" w:rsidP="009969BF">
            <w:pPr>
              <w:rPr>
                <w:rFonts w:ascii="Arial Narrow" w:eastAsia="Times New Roman" w:hAnsi="Arial Narrow" w:cs="Calibri"/>
                <w:color w:val="000000"/>
                <w:sz w:val="20"/>
                <w:szCs w:val="20"/>
                <w:lang w:val="es-MX" w:eastAsia="es-MX"/>
              </w:rPr>
            </w:pPr>
            <w:del w:id="1160" w:author="Alex Valdivia" w:date="2025-08-26T11:01:00Z">
              <w:r w:rsidRPr="007C143F" w:rsidDel="007A47F6">
                <w:rPr>
                  <w:rFonts w:ascii="Arial Narrow" w:eastAsia="Times New Roman" w:hAnsi="Arial Narrow" w:cs="Calibri"/>
                  <w:color w:val="000000"/>
                  <w:sz w:val="20"/>
                  <w:szCs w:val="20"/>
                  <w:lang w:val="es-MX" w:eastAsia="es-MX"/>
                </w:rPr>
                <w:delText>10,808.02</w:delText>
              </w:r>
            </w:del>
          </w:p>
        </w:tc>
        <w:tc>
          <w:tcPr>
            <w:tcW w:w="1590" w:type="dxa"/>
            <w:tcBorders>
              <w:top w:val="nil"/>
              <w:left w:val="nil"/>
              <w:bottom w:val="single" w:sz="4" w:space="0" w:color="auto"/>
              <w:right w:val="single" w:sz="4" w:space="0" w:color="auto"/>
            </w:tcBorders>
            <w:shd w:val="clear" w:color="000000" w:fill="FFFFFF"/>
            <w:noWrap/>
            <w:vAlign w:val="bottom"/>
            <w:tcPrChange w:id="1161"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3C598687" w14:textId="77777777" w:rsidR="00E81CAC" w:rsidRPr="007C143F" w:rsidRDefault="00E81CAC" w:rsidP="009969BF">
            <w:pPr>
              <w:rPr>
                <w:rFonts w:ascii="Arial Narrow" w:eastAsia="Times New Roman" w:hAnsi="Arial Narrow" w:cs="Calibri"/>
                <w:color w:val="000000"/>
                <w:sz w:val="20"/>
                <w:szCs w:val="20"/>
                <w:lang w:val="es-MX" w:eastAsia="es-MX"/>
              </w:rPr>
            </w:pPr>
            <w:del w:id="1162" w:author="Alex Valdivia" w:date="2025-08-26T11:01:00Z">
              <w:r w:rsidRPr="007C143F" w:rsidDel="007A47F6">
                <w:rPr>
                  <w:rFonts w:ascii="Arial Narrow" w:eastAsia="Times New Roman" w:hAnsi="Arial Narrow" w:cs="Calibri"/>
                  <w:color w:val="000000"/>
                  <w:sz w:val="20"/>
                  <w:szCs w:val="20"/>
                  <w:lang w:val="es-MX" w:eastAsia="es-MX"/>
                </w:rPr>
                <w:delText>10/abril/2028</w:delText>
              </w:r>
            </w:del>
          </w:p>
        </w:tc>
        <w:tc>
          <w:tcPr>
            <w:tcW w:w="1862" w:type="dxa"/>
            <w:tcBorders>
              <w:top w:val="nil"/>
              <w:left w:val="nil"/>
              <w:bottom w:val="single" w:sz="4" w:space="0" w:color="auto"/>
              <w:right w:val="single" w:sz="4" w:space="0" w:color="auto"/>
            </w:tcBorders>
            <w:shd w:val="clear" w:color="000000" w:fill="FFFFFF"/>
            <w:noWrap/>
            <w:vAlign w:val="bottom"/>
            <w:tcPrChange w:id="1163"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518AADC0" w14:textId="77777777" w:rsidR="00E81CAC" w:rsidRPr="007C143F" w:rsidRDefault="00E81CAC" w:rsidP="009969BF">
            <w:pPr>
              <w:rPr>
                <w:rFonts w:ascii="Arial Narrow" w:eastAsia="Times New Roman" w:hAnsi="Arial Narrow" w:cs="Calibri"/>
                <w:color w:val="000000"/>
                <w:sz w:val="20"/>
                <w:szCs w:val="20"/>
                <w:lang w:val="es-MX" w:eastAsia="es-MX"/>
              </w:rPr>
            </w:pPr>
            <w:del w:id="1164" w:author="Alex Valdivia" w:date="2025-08-26T11:01:00Z">
              <w:r w:rsidRPr="007C143F" w:rsidDel="007A47F6">
                <w:rPr>
                  <w:rFonts w:ascii="Arial Narrow" w:eastAsia="Times New Roman" w:hAnsi="Arial Narrow" w:cs="Calibri"/>
                  <w:color w:val="000000"/>
                  <w:sz w:val="20"/>
                  <w:szCs w:val="20"/>
                  <w:lang w:val="es-MX" w:eastAsia="es-MX"/>
                </w:rPr>
                <w:delText>Etapa de Egreso</w:delText>
              </w:r>
            </w:del>
          </w:p>
        </w:tc>
      </w:tr>
      <w:tr w:rsidR="00E81CAC" w:rsidRPr="007C143F" w14:paraId="66967D46" w14:textId="77777777" w:rsidTr="007A47F6">
        <w:tblPrEx>
          <w:tblW w:w="11410" w:type="dxa"/>
          <w:tblInd w:w="-497" w:type="dxa"/>
          <w:tblCellMar>
            <w:left w:w="70" w:type="dxa"/>
            <w:right w:w="70" w:type="dxa"/>
          </w:tblCellMar>
          <w:tblPrExChange w:id="1165" w:author="Alex Valdivia" w:date="2025-08-26T11:01:00Z">
            <w:tblPrEx>
              <w:tblW w:w="11410" w:type="dxa"/>
              <w:tblInd w:w="-497" w:type="dxa"/>
              <w:tblCellMar>
                <w:left w:w="70" w:type="dxa"/>
                <w:right w:w="70" w:type="dxa"/>
              </w:tblCellMar>
            </w:tblPrEx>
          </w:tblPrExChange>
        </w:tblPrEx>
        <w:trPr>
          <w:trHeight w:val="283"/>
          <w:trPrChange w:id="1166"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1167"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24B5C527" w14:textId="77777777" w:rsidR="00E81CAC" w:rsidRPr="007C143F" w:rsidRDefault="00E81CAC" w:rsidP="009969BF">
            <w:pPr>
              <w:rPr>
                <w:rFonts w:ascii="Arial Narrow" w:eastAsia="Times New Roman" w:hAnsi="Arial Narrow" w:cs="Calibri"/>
                <w:color w:val="000000"/>
                <w:sz w:val="20"/>
                <w:szCs w:val="20"/>
                <w:lang w:val="es-MX" w:eastAsia="es-MX"/>
              </w:rPr>
            </w:pPr>
            <w:del w:id="1168" w:author="Alex Valdivia" w:date="2025-08-26T11:01:00Z">
              <w:r w:rsidRPr="007C143F" w:rsidDel="007A47F6">
                <w:rPr>
                  <w:rFonts w:ascii="Arial Narrow" w:eastAsia="Times New Roman" w:hAnsi="Arial Narrow" w:cs="Calibri"/>
                  <w:color w:val="000000"/>
                  <w:sz w:val="20"/>
                  <w:szCs w:val="20"/>
                  <w:lang w:val="es-MX" w:eastAsia="es-MX"/>
                </w:rPr>
                <w:delText>22</w:delText>
              </w:r>
            </w:del>
          </w:p>
        </w:tc>
        <w:tc>
          <w:tcPr>
            <w:tcW w:w="993" w:type="dxa"/>
            <w:tcBorders>
              <w:top w:val="nil"/>
              <w:left w:val="nil"/>
              <w:bottom w:val="single" w:sz="4" w:space="0" w:color="auto"/>
              <w:right w:val="single" w:sz="4" w:space="0" w:color="auto"/>
            </w:tcBorders>
            <w:shd w:val="clear" w:color="000000" w:fill="FFFFFF"/>
            <w:noWrap/>
            <w:vAlign w:val="bottom"/>
            <w:tcPrChange w:id="1169"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6C5940D5" w14:textId="77777777" w:rsidR="00E81CAC" w:rsidRPr="007C143F" w:rsidRDefault="00E81CAC" w:rsidP="009969BF">
            <w:pPr>
              <w:rPr>
                <w:rFonts w:ascii="Arial Narrow" w:eastAsia="Times New Roman" w:hAnsi="Arial Narrow" w:cs="Calibri"/>
                <w:color w:val="000000"/>
                <w:sz w:val="20"/>
                <w:szCs w:val="20"/>
                <w:lang w:val="es-MX" w:eastAsia="es-MX"/>
              </w:rPr>
            </w:pPr>
            <w:del w:id="1170"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1171"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37191926" w14:textId="77777777" w:rsidR="00E81CAC" w:rsidRPr="007C143F" w:rsidRDefault="00E81CAC" w:rsidP="009969BF">
            <w:pPr>
              <w:rPr>
                <w:rFonts w:ascii="Arial Narrow" w:eastAsia="Times New Roman" w:hAnsi="Arial Narrow" w:cs="Calibri"/>
                <w:color w:val="000000"/>
                <w:sz w:val="20"/>
                <w:szCs w:val="20"/>
                <w:lang w:val="es-MX" w:eastAsia="es-MX"/>
              </w:rPr>
            </w:pPr>
            <w:del w:id="1172" w:author="Alex Valdivia" w:date="2025-08-26T11:01:00Z">
              <w:r w:rsidRPr="007C143F" w:rsidDel="007A47F6">
                <w:rPr>
                  <w:rFonts w:ascii="Arial Narrow" w:eastAsia="Times New Roman" w:hAnsi="Arial Narrow" w:cs="Calibri"/>
                  <w:color w:val="000000"/>
                  <w:sz w:val="20"/>
                  <w:szCs w:val="20"/>
                  <w:lang w:val="es-MX" w:eastAsia="es-MX"/>
                </w:rPr>
                <w:delText xml:space="preserve">30,093.86 </w:delText>
              </w:r>
            </w:del>
          </w:p>
        </w:tc>
        <w:tc>
          <w:tcPr>
            <w:tcW w:w="992" w:type="dxa"/>
            <w:tcBorders>
              <w:top w:val="nil"/>
              <w:left w:val="nil"/>
              <w:bottom w:val="single" w:sz="4" w:space="0" w:color="auto"/>
              <w:right w:val="single" w:sz="4" w:space="0" w:color="auto"/>
            </w:tcBorders>
            <w:shd w:val="clear" w:color="000000" w:fill="FFFFFF"/>
            <w:noWrap/>
            <w:vAlign w:val="bottom"/>
            <w:tcPrChange w:id="1173"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58E6A4B0" w14:textId="77777777" w:rsidR="00E81CAC" w:rsidRPr="007C143F" w:rsidRDefault="00E81CAC" w:rsidP="009969BF">
            <w:pPr>
              <w:rPr>
                <w:rFonts w:ascii="Arial Narrow" w:eastAsia="Times New Roman" w:hAnsi="Arial Narrow" w:cs="Calibri"/>
                <w:color w:val="000000"/>
                <w:sz w:val="20"/>
                <w:szCs w:val="20"/>
                <w:lang w:val="es-MX" w:eastAsia="es-MX"/>
              </w:rPr>
            </w:pPr>
            <w:del w:id="1174" w:author="Alex Valdivia" w:date="2025-08-26T11:01:00Z">
              <w:r w:rsidRPr="007C143F" w:rsidDel="007A47F6">
                <w:rPr>
                  <w:rFonts w:ascii="Arial Narrow" w:eastAsia="Times New Roman" w:hAnsi="Arial Narrow" w:cs="Calibri"/>
                  <w:color w:val="000000"/>
                  <w:sz w:val="20"/>
                  <w:szCs w:val="20"/>
                  <w:lang w:val="es-MX" w:eastAsia="es-MX"/>
                </w:rPr>
                <w:delText xml:space="preserve">9,849.29 </w:delText>
              </w:r>
            </w:del>
          </w:p>
        </w:tc>
        <w:tc>
          <w:tcPr>
            <w:tcW w:w="851" w:type="dxa"/>
            <w:tcBorders>
              <w:top w:val="nil"/>
              <w:left w:val="nil"/>
              <w:bottom w:val="single" w:sz="4" w:space="0" w:color="auto"/>
              <w:right w:val="single" w:sz="4" w:space="0" w:color="auto"/>
            </w:tcBorders>
            <w:shd w:val="clear" w:color="000000" w:fill="FFFFFF"/>
            <w:noWrap/>
            <w:vAlign w:val="bottom"/>
            <w:tcPrChange w:id="1175"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2348E4A2" w14:textId="77777777" w:rsidR="00E81CAC" w:rsidRPr="007C143F" w:rsidRDefault="00E81CAC" w:rsidP="009969BF">
            <w:pPr>
              <w:rPr>
                <w:rFonts w:ascii="Arial Narrow" w:eastAsia="Times New Roman" w:hAnsi="Arial Narrow" w:cs="Calibri"/>
                <w:color w:val="000000"/>
                <w:sz w:val="20"/>
                <w:szCs w:val="20"/>
                <w:lang w:val="es-MX" w:eastAsia="es-MX"/>
              </w:rPr>
            </w:pPr>
            <w:del w:id="1176"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1177"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3E77D585" w14:textId="77777777" w:rsidR="00E81CAC" w:rsidRPr="007C143F" w:rsidRDefault="00E81CAC" w:rsidP="009969BF">
            <w:pPr>
              <w:rPr>
                <w:rFonts w:ascii="Arial Narrow" w:eastAsia="Times New Roman" w:hAnsi="Arial Narrow" w:cs="Calibri"/>
                <w:color w:val="000000"/>
                <w:sz w:val="20"/>
                <w:szCs w:val="20"/>
                <w:lang w:val="es-MX" w:eastAsia="es-MX"/>
              </w:rPr>
            </w:pPr>
            <w:del w:id="1178"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1179"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164731C6" w14:textId="77777777" w:rsidR="00E81CAC" w:rsidRPr="007C143F" w:rsidRDefault="00E81CAC" w:rsidP="009969BF">
            <w:pPr>
              <w:rPr>
                <w:rFonts w:ascii="Arial Narrow" w:eastAsia="Times New Roman" w:hAnsi="Arial Narrow" w:cs="Calibri"/>
                <w:color w:val="000000"/>
                <w:sz w:val="20"/>
                <w:szCs w:val="20"/>
                <w:lang w:val="es-MX" w:eastAsia="es-MX"/>
              </w:rPr>
            </w:pPr>
            <w:del w:id="1180" w:author="Alex Valdivia" w:date="2025-08-26T11:01:00Z">
              <w:r w:rsidRPr="007C143F" w:rsidDel="007A47F6">
                <w:rPr>
                  <w:rFonts w:ascii="Arial Narrow" w:eastAsia="Times New Roman" w:hAnsi="Arial Narrow" w:cs="Calibri"/>
                  <w:color w:val="000000"/>
                  <w:sz w:val="20"/>
                  <w:szCs w:val="20"/>
                  <w:lang w:val="es-MX" w:eastAsia="es-MX"/>
                </w:rPr>
                <w:delText xml:space="preserve">476.49 </w:delText>
              </w:r>
            </w:del>
          </w:p>
        </w:tc>
        <w:tc>
          <w:tcPr>
            <w:tcW w:w="851" w:type="dxa"/>
            <w:tcBorders>
              <w:top w:val="nil"/>
              <w:left w:val="nil"/>
              <w:bottom w:val="single" w:sz="4" w:space="0" w:color="auto"/>
              <w:right w:val="single" w:sz="4" w:space="0" w:color="auto"/>
            </w:tcBorders>
            <w:shd w:val="clear" w:color="000000" w:fill="FFFFFF"/>
            <w:noWrap/>
            <w:vAlign w:val="bottom"/>
            <w:tcPrChange w:id="1181"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444D4655" w14:textId="77777777" w:rsidR="00E81CAC" w:rsidRPr="007C143F" w:rsidRDefault="00E81CAC" w:rsidP="009969BF">
            <w:pPr>
              <w:rPr>
                <w:rFonts w:ascii="Arial Narrow" w:eastAsia="Times New Roman" w:hAnsi="Arial Narrow" w:cs="Calibri"/>
                <w:color w:val="000000"/>
                <w:sz w:val="20"/>
                <w:szCs w:val="20"/>
                <w:lang w:val="es-MX" w:eastAsia="es-MX"/>
              </w:rPr>
            </w:pPr>
            <w:del w:id="1182" w:author="Alex Valdivia" w:date="2025-08-26T11:01:00Z">
              <w:r w:rsidRPr="007C143F" w:rsidDel="007A47F6">
                <w:rPr>
                  <w:rFonts w:ascii="Arial Narrow" w:eastAsia="Times New Roman" w:hAnsi="Arial Narrow" w:cs="Calibri"/>
                  <w:color w:val="000000"/>
                  <w:sz w:val="20"/>
                  <w:szCs w:val="20"/>
                  <w:lang w:val="es-MX" w:eastAsia="es-MX"/>
                </w:rPr>
                <w:delText xml:space="preserve">76.24 </w:delText>
              </w:r>
            </w:del>
          </w:p>
        </w:tc>
        <w:tc>
          <w:tcPr>
            <w:tcW w:w="870" w:type="dxa"/>
            <w:tcBorders>
              <w:top w:val="nil"/>
              <w:left w:val="nil"/>
              <w:bottom w:val="single" w:sz="4" w:space="0" w:color="auto"/>
              <w:right w:val="single" w:sz="4" w:space="0" w:color="auto"/>
            </w:tcBorders>
            <w:shd w:val="clear" w:color="000000" w:fill="FFFFFF"/>
            <w:noWrap/>
            <w:tcPrChange w:id="1183"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638FF6B4" w14:textId="77777777" w:rsidR="00E81CAC" w:rsidRPr="007C143F" w:rsidRDefault="00E81CAC" w:rsidP="009969BF">
            <w:pPr>
              <w:rPr>
                <w:rFonts w:ascii="Arial Narrow" w:eastAsia="Times New Roman" w:hAnsi="Arial Narrow" w:cs="Calibri"/>
                <w:color w:val="000000"/>
                <w:sz w:val="20"/>
                <w:szCs w:val="20"/>
                <w:lang w:val="es-MX" w:eastAsia="es-MX"/>
              </w:rPr>
            </w:pPr>
            <w:del w:id="1184" w:author="Alex Valdivia" w:date="2025-08-26T11:01:00Z">
              <w:r w:rsidRPr="007C143F" w:rsidDel="007A47F6">
                <w:rPr>
                  <w:rFonts w:ascii="Arial Narrow" w:eastAsia="Times New Roman" w:hAnsi="Arial Narrow" w:cs="Calibri"/>
                  <w:color w:val="000000"/>
                  <w:sz w:val="20"/>
                  <w:szCs w:val="20"/>
                  <w:lang w:val="es-MX" w:eastAsia="es-MX"/>
                </w:rPr>
                <w:delText>10,808.02</w:delText>
              </w:r>
            </w:del>
          </w:p>
        </w:tc>
        <w:tc>
          <w:tcPr>
            <w:tcW w:w="1590" w:type="dxa"/>
            <w:tcBorders>
              <w:top w:val="nil"/>
              <w:left w:val="nil"/>
              <w:bottom w:val="single" w:sz="4" w:space="0" w:color="auto"/>
              <w:right w:val="single" w:sz="4" w:space="0" w:color="auto"/>
            </w:tcBorders>
            <w:shd w:val="clear" w:color="000000" w:fill="FFFFFF"/>
            <w:noWrap/>
            <w:vAlign w:val="bottom"/>
            <w:tcPrChange w:id="1185"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24F850B4" w14:textId="77777777" w:rsidR="00E81CAC" w:rsidRPr="007C143F" w:rsidRDefault="00E81CAC" w:rsidP="009969BF">
            <w:pPr>
              <w:rPr>
                <w:rFonts w:ascii="Arial Narrow" w:eastAsia="Times New Roman" w:hAnsi="Arial Narrow" w:cs="Calibri"/>
                <w:color w:val="000000"/>
                <w:sz w:val="20"/>
                <w:szCs w:val="20"/>
                <w:lang w:val="es-MX" w:eastAsia="es-MX"/>
              </w:rPr>
            </w:pPr>
            <w:del w:id="1186" w:author="Alex Valdivia" w:date="2025-08-26T11:01:00Z">
              <w:r w:rsidRPr="007C143F" w:rsidDel="007A47F6">
                <w:rPr>
                  <w:rFonts w:ascii="Arial Narrow" w:eastAsia="Times New Roman" w:hAnsi="Arial Narrow" w:cs="Calibri"/>
                  <w:color w:val="000000"/>
                  <w:sz w:val="20"/>
                  <w:szCs w:val="20"/>
                  <w:lang w:val="es-MX" w:eastAsia="es-MX"/>
                </w:rPr>
                <w:delText>10/mayo/2028</w:delText>
              </w:r>
            </w:del>
          </w:p>
        </w:tc>
        <w:tc>
          <w:tcPr>
            <w:tcW w:w="1862" w:type="dxa"/>
            <w:tcBorders>
              <w:top w:val="nil"/>
              <w:left w:val="nil"/>
              <w:bottom w:val="single" w:sz="4" w:space="0" w:color="auto"/>
              <w:right w:val="single" w:sz="4" w:space="0" w:color="auto"/>
            </w:tcBorders>
            <w:shd w:val="clear" w:color="000000" w:fill="FFFFFF"/>
            <w:noWrap/>
            <w:vAlign w:val="bottom"/>
            <w:tcPrChange w:id="1187"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653CBFC9" w14:textId="77777777" w:rsidR="00E81CAC" w:rsidRPr="007C143F" w:rsidRDefault="00E81CAC" w:rsidP="009969BF">
            <w:pPr>
              <w:rPr>
                <w:rFonts w:ascii="Arial Narrow" w:eastAsia="Times New Roman" w:hAnsi="Arial Narrow" w:cs="Calibri"/>
                <w:color w:val="000000"/>
                <w:sz w:val="20"/>
                <w:szCs w:val="20"/>
                <w:lang w:val="es-MX" w:eastAsia="es-MX"/>
              </w:rPr>
            </w:pPr>
            <w:del w:id="1188" w:author="Alex Valdivia" w:date="2025-08-26T11:01:00Z">
              <w:r w:rsidRPr="007C143F" w:rsidDel="007A47F6">
                <w:rPr>
                  <w:rFonts w:ascii="Arial Narrow" w:eastAsia="Times New Roman" w:hAnsi="Arial Narrow" w:cs="Calibri"/>
                  <w:color w:val="000000"/>
                  <w:sz w:val="20"/>
                  <w:szCs w:val="20"/>
                  <w:lang w:val="es-MX" w:eastAsia="es-MX"/>
                </w:rPr>
                <w:delText>Etapa de Egreso</w:delText>
              </w:r>
            </w:del>
          </w:p>
        </w:tc>
      </w:tr>
      <w:tr w:rsidR="00E81CAC" w:rsidRPr="007C143F" w14:paraId="575E9716" w14:textId="77777777" w:rsidTr="007A47F6">
        <w:tblPrEx>
          <w:tblW w:w="11410" w:type="dxa"/>
          <w:tblInd w:w="-497" w:type="dxa"/>
          <w:tblCellMar>
            <w:left w:w="70" w:type="dxa"/>
            <w:right w:w="70" w:type="dxa"/>
          </w:tblCellMar>
          <w:tblPrExChange w:id="1189" w:author="Alex Valdivia" w:date="2025-08-26T11:01:00Z">
            <w:tblPrEx>
              <w:tblW w:w="11410" w:type="dxa"/>
              <w:tblInd w:w="-497" w:type="dxa"/>
              <w:tblCellMar>
                <w:left w:w="70" w:type="dxa"/>
                <w:right w:w="70" w:type="dxa"/>
              </w:tblCellMar>
            </w:tblPrEx>
          </w:tblPrExChange>
        </w:tblPrEx>
        <w:trPr>
          <w:trHeight w:val="283"/>
          <w:trPrChange w:id="1190"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1191"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3650DEEA" w14:textId="77777777" w:rsidR="00E81CAC" w:rsidRPr="007C143F" w:rsidRDefault="00E81CAC" w:rsidP="009969BF">
            <w:pPr>
              <w:rPr>
                <w:rFonts w:ascii="Arial Narrow" w:eastAsia="Times New Roman" w:hAnsi="Arial Narrow" w:cs="Calibri"/>
                <w:color w:val="000000"/>
                <w:sz w:val="20"/>
                <w:szCs w:val="20"/>
                <w:lang w:val="es-MX" w:eastAsia="es-MX"/>
              </w:rPr>
            </w:pPr>
            <w:del w:id="1192" w:author="Alex Valdivia" w:date="2025-08-26T11:01:00Z">
              <w:r w:rsidRPr="007C143F" w:rsidDel="007A47F6">
                <w:rPr>
                  <w:rFonts w:ascii="Arial Narrow" w:eastAsia="Times New Roman" w:hAnsi="Arial Narrow" w:cs="Calibri"/>
                  <w:color w:val="000000"/>
                  <w:sz w:val="20"/>
                  <w:szCs w:val="20"/>
                  <w:lang w:val="es-MX" w:eastAsia="es-MX"/>
                </w:rPr>
                <w:delText>23</w:delText>
              </w:r>
            </w:del>
          </w:p>
        </w:tc>
        <w:tc>
          <w:tcPr>
            <w:tcW w:w="993" w:type="dxa"/>
            <w:tcBorders>
              <w:top w:val="nil"/>
              <w:left w:val="nil"/>
              <w:bottom w:val="single" w:sz="4" w:space="0" w:color="auto"/>
              <w:right w:val="single" w:sz="4" w:space="0" w:color="auto"/>
            </w:tcBorders>
            <w:shd w:val="clear" w:color="000000" w:fill="FFFFFF"/>
            <w:noWrap/>
            <w:vAlign w:val="bottom"/>
            <w:tcPrChange w:id="1193"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578493D8" w14:textId="77777777" w:rsidR="00E81CAC" w:rsidRPr="007C143F" w:rsidRDefault="00E81CAC" w:rsidP="009969BF">
            <w:pPr>
              <w:rPr>
                <w:rFonts w:ascii="Arial Narrow" w:eastAsia="Times New Roman" w:hAnsi="Arial Narrow" w:cs="Calibri"/>
                <w:color w:val="000000"/>
                <w:sz w:val="20"/>
                <w:szCs w:val="20"/>
                <w:lang w:val="es-MX" w:eastAsia="es-MX"/>
              </w:rPr>
            </w:pPr>
            <w:del w:id="1194"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1195"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1428A155" w14:textId="77777777" w:rsidR="00E81CAC" w:rsidRPr="007C143F" w:rsidRDefault="00E81CAC" w:rsidP="009969BF">
            <w:pPr>
              <w:rPr>
                <w:rFonts w:ascii="Arial Narrow" w:eastAsia="Times New Roman" w:hAnsi="Arial Narrow" w:cs="Calibri"/>
                <w:color w:val="000000"/>
                <w:sz w:val="20"/>
                <w:szCs w:val="20"/>
                <w:lang w:val="es-MX" w:eastAsia="es-MX"/>
              </w:rPr>
            </w:pPr>
            <w:del w:id="1196" w:author="Alex Valdivia" w:date="2025-08-26T11:01:00Z">
              <w:r w:rsidRPr="007C143F" w:rsidDel="007A47F6">
                <w:rPr>
                  <w:rFonts w:ascii="Arial Narrow" w:eastAsia="Times New Roman" w:hAnsi="Arial Narrow" w:cs="Calibri"/>
                  <w:color w:val="000000"/>
                  <w:sz w:val="20"/>
                  <w:szCs w:val="20"/>
                  <w:lang w:val="es-MX" w:eastAsia="es-MX"/>
                </w:rPr>
                <w:delText xml:space="preserve">20,244.57 </w:delText>
              </w:r>
            </w:del>
          </w:p>
        </w:tc>
        <w:tc>
          <w:tcPr>
            <w:tcW w:w="992" w:type="dxa"/>
            <w:tcBorders>
              <w:top w:val="nil"/>
              <w:left w:val="nil"/>
              <w:bottom w:val="single" w:sz="4" w:space="0" w:color="auto"/>
              <w:right w:val="single" w:sz="4" w:space="0" w:color="auto"/>
            </w:tcBorders>
            <w:shd w:val="clear" w:color="000000" w:fill="FFFFFF"/>
            <w:noWrap/>
            <w:vAlign w:val="bottom"/>
            <w:tcPrChange w:id="1197"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75C207E0" w14:textId="77777777" w:rsidR="00E81CAC" w:rsidRPr="007C143F" w:rsidRDefault="00E81CAC" w:rsidP="009969BF">
            <w:pPr>
              <w:rPr>
                <w:rFonts w:ascii="Arial Narrow" w:eastAsia="Times New Roman" w:hAnsi="Arial Narrow" w:cs="Calibri"/>
                <w:color w:val="000000"/>
                <w:sz w:val="20"/>
                <w:szCs w:val="20"/>
                <w:lang w:val="es-MX" w:eastAsia="es-MX"/>
              </w:rPr>
            </w:pPr>
            <w:del w:id="1198" w:author="Alex Valdivia" w:date="2025-08-26T11:01:00Z">
              <w:r w:rsidRPr="007C143F" w:rsidDel="007A47F6">
                <w:rPr>
                  <w:rFonts w:ascii="Arial Narrow" w:eastAsia="Times New Roman" w:hAnsi="Arial Narrow" w:cs="Calibri"/>
                  <w:color w:val="000000"/>
                  <w:sz w:val="20"/>
                  <w:szCs w:val="20"/>
                  <w:lang w:val="es-MX" w:eastAsia="es-MX"/>
                </w:rPr>
                <w:delText xml:space="preserve">10,030.19 </w:delText>
              </w:r>
            </w:del>
          </w:p>
        </w:tc>
        <w:tc>
          <w:tcPr>
            <w:tcW w:w="851" w:type="dxa"/>
            <w:tcBorders>
              <w:top w:val="nil"/>
              <w:left w:val="nil"/>
              <w:bottom w:val="single" w:sz="4" w:space="0" w:color="auto"/>
              <w:right w:val="single" w:sz="4" w:space="0" w:color="auto"/>
            </w:tcBorders>
            <w:shd w:val="clear" w:color="000000" w:fill="FFFFFF"/>
            <w:noWrap/>
            <w:vAlign w:val="bottom"/>
            <w:tcPrChange w:id="1199"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2FB51FF3" w14:textId="77777777" w:rsidR="00E81CAC" w:rsidRPr="007C143F" w:rsidRDefault="00E81CAC" w:rsidP="009969BF">
            <w:pPr>
              <w:rPr>
                <w:rFonts w:ascii="Arial Narrow" w:eastAsia="Times New Roman" w:hAnsi="Arial Narrow" w:cs="Calibri"/>
                <w:color w:val="000000"/>
                <w:sz w:val="20"/>
                <w:szCs w:val="20"/>
                <w:lang w:val="es-MX" w:eastAsia="es-MX"/>
              </w:rPr>
            </w:pPr>
            <w:del w:id="1200"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1201"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5297859E" w14:textId="77777777" w:rsidR="00E81CAC" w:rsidRPr="007C143F" w:rsidRDefault="00E81CAC" w:rsidP="009969BF">
            <w:pPr>
              <w:rPr>
                <w:rFonts w:ascii="Arial Narrow" w:eastAsia="Times New Roman" w:hAnsi="Arial Narrow" w:cs="Calibri"/>
                <w:color w:val="000000"/>
                <w:sz w:val="20"/>
                <w:szCs w:val="20"/>
                <w:lang w:val="es-MX" w:eastAsia="es-MX"/>
              </w:rPr>
            </w:pPr>
            <w:del w:id="1202"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1203"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19EDDE29" w14:textId="77777777" w:rsidR="00E81CAC" w:rsidRPr="007C143F" w:rsidRDefault="00E81CAC" w:rsidP="009969BF">
            <w:pPr>
              <w:rPr>
                <w:rFonts w:ascii="Arial Narrow" w:eastAsia="Times New Roman" w:hAnsi="Arial Narrow" w:cs="Calibri"/>
                <w:color w:val="000000"/>
                <w:sz w:val="20"/>
                <w:szCs w:val="20"/>
                <w:lang w:val="es-MX" w:eastAsia="es-MX"/>
              </w:rPr>
            </w:pPr>
            <w:del w:id="1204" w:author="Alex Valdivia" w:date="2025-08-26T11:01:00Z">
              <w:r w:rsidRPr="007C143F" w:rsidDel="007A47F6">
                <w:rPr>
                  <w:rFonts w:ascii="Arial Narrow" w:eastAsia="Times New Roman" w:hAnsi="Arial Narrow" w:cs="Calibri"/>
                  <w:color w:val="000000"/>
                  <w:sz w:val="20"/>
                  <w:szCs w:val="20"/>
                  <w:lang w:val="es-MX" w:eastAsia="es-MX"/>
                </w:rPr>
                <w:delText xml:space="preserve">320.54 </w:delText>
              </w:r>
            </w:del>
          </w:p>
        </w:tc>
        <w:tc>
          <w:tcPr>
            <w:tcW w:w="851" w:type="dxa"/>
            <w:tcBorders>
              <w:top w:val="nil"/>
              <w:left w:val="nil"/>
              <w:bottom w:val="single" w:sz="4" w:space="0" w:color="auto"/>
              <w:right w:val="single" w:sz="4" w:space="0" w:color="auto"/>
            </w:tcBorders>
            <w:shd w:val="clear" w:color="000000" w:fill="FFFFFF"/>
            <w:noWrap/>
            <w:vAlign w:val="bottom"/>
            <w:tcPrChange w:id="1205"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5570839D" w14:textId="77777777" w:rsidR="00E81CAC" w:rsidRPr="007C143F" w:rsidRDefault="00E81CAC" w:rsidP="009969BF">
            <w:pPr>
              <w:rPr>
                <w:rFonts w:ascii="Arial Narrow" w:eastAsia="Times New Roman" w:hAnsi="Arial Narrow" w:cs="Calibri"/>
                <w:color w:val="000000"/>
                <w:sz w:val="20"/>
                <w:szCs w:val="20"/>
                <w:lang w:val="es-MX" w:eastAsia="es-MX"/>
              </w:rPr>
            </w:pPr>
            <w:del w:id="1206" w:author="Alex Valdivia" w:date="2025-08-26T11:01:00Z">
              <w:r w:rsidRPr="007C143F" w:rsidDel="007A47F6">
                <w:rPr>
                  <w:rFonts w:ascii="Arial Narrow" w:eastAsia="Times New Roman" w:hAnsi="Arial Narrow" w:cs="Calibri"/>
                  <w:color w:val="000000"/>
                  <w:sz w:val="20"/>
                  <w:szCs w:val="20"/>
                  <w:lang w:val="es-MX" w:eastAsia="es-MX"/>
                </w:rPr>
                <w:delText xml:space="preserve">51.29 </w:delText>
              </w:r>
            </w:del>
          </w:p>
        </w:tc>
        <w:tc>
          <w:tcPr>
            <w:tcW w:w="870" w:type="dxa"/>
            <w:tcBorders>
              <w:top w:val="nil"/>
              <w:left w:val="nil"/>
              <w:bottom w:val="single" w:sz="4" w:space="0" w:color="auto"/>
              <w:right w:val="single" w:sz="4" w:space="0" w:color="auto"/>
            </w:tcBorders>
            <w:shd w:val="clear" w:color="000000" w:fill="FFFFFF"/>
            <w:noWrap/>
            <w:tcPrChange w:id="1207"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58760B21" w14:textId="77777777" w:rsidR="00E81CAC" w:rsidRPr="007C143F" w:rsidRDefault="00E81CAC" w:rsidP="009969BF">
            <w:pPr>
              <w:rPr>
                <w:rFonts w:ascii="Arial Narrow" w:eastAsia="Times New Roman" w:hAnsi="Arial Narrow" w:cs="Calibri"/>
                <w:color w:val="000000"/>
                <w:sz w:val="20"/>
                <w:szCs w:val="20"/>
                <w:lang w:val="es-MX" w:eastAsia="es-MX"/>
              </w:rPr>
            </w:pPr>
            <w:del w:id="1208" w:author="Alex Valdivia" w:date="2025-08-26T11:01:00Z">
              <w:r w:rsidRPr="007C143F" w:rsidDel="007A47F6">
                <w:rPr>
                  <w:rFonts w:ascii="Arial Narrow" w:eastAsia="Times New Roman" w:hAnsi="Arial Narrow" w:cs="Calibri"/>
                  <w:color w:val="000000"/>
                  <w:sz w:val="20"/>
                  <w:szCs w:val="20"/>
                  <w:lang w:val="es-MX" w:eastAsia="es-MX"/>
                </w:rPr>
                <w:delText>10,808.02</w:delText>
              </w:r>
            </w:del>
          </w:p>
        </w:tc>
        <w:tc>
          <w:tcPr>
            <w:tcW w:w="1590" w:type="dxa"/>
            <w:tcBorders>
              <w:top w:val="nil"/>
              <w:left w:val="nil"/>
              <w:bottom w:val="single" w:sz="4" w:space="0" w:color="auto"/>
              <w:right w:val="single" w:sz="4" w:space="0" w:color="auto"/>
            </w:tcBorders>
            <w:shd w:val="clear" w:color="000000" w:fill="FFFFFF"/>
            <w:noWrap/>
            <w:vAlign w:val="bottom"/>
            <w:tcPrChange w:id="1209"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4395DCCF" w14:textId="77777777" w:rsidR="00E81CAC" w:rsidRPr="007C143F" w:rsidRDefault="00E81CAC" w:rsidP="009969BF">
            <w:pPr>
              <w:rPr>
                <w:rFonts w:ascii="Arial Narrow" w:eastAsia="Times New Roman" w:hAnsi="Arial Narrow" w:cs="Calibri"/>
                <w:color w:val="000000"/>
                <w:sz w:val="20"/>
                <w:szCs w:val="20"/>
                <w:lang w:val="es-MX" w:eastAsia="es-MX"/>
              </w:rPr>
            </w:pPr>
            <w:del w:id="1210" w:author="Alex Valdivia" w:date="2025-08-26T11:01:00Z">
              <w:r w:rsidRPr="007C143F" w:rsidDel="007A47F6">
                <w:rPr>
                  <w:rFonts w:ascii="Arial Narrow" w:eastAsia="Times New Roman" w:hAnsi="Arial Narrow" w:cs="Calibri"/>
                  <w:color w:val="000000"/>
                  <w:sz w:val="20"/>
                  <w:szCs w:val="20"/>
                  <w:lang w:val="es-MX" w:eastAsia="es-MX"/>
                </w:rPr>
                <w:delText>10/junio/2028</w:delText>
              </w:r>
            </w:del>
          </w:p>
        </w:tc>
        <w:tc>
          <w:tcPr>
            <w:tcW w:w="1862" w:type="dxa"/>
            <w:tcBorders>
              <w:top w:val="nil"/>
              <w:left w:val="nil"/>
              <w:bottom w:val="single" w:sz="4" w:space="0" w:color="auto"/>
              <w:right w:val="single" w:sz="4" w:space="0" w:color="auto"/>
            </w:tcBorders>
            <w:shd w:val="clear" w:color="000000" w:fill="FFFFFF"/>
            <w:noWrap/>
            <w:vAlign w:val="bottom"/>
            <w:tcPrChange w:id="1211"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6744D9A6" w14:textId="77777777" w:rsidR="00E81CAC" w:rsidRPr="007C143F" w:rsidRDefault="00E81CAC" w:rsidP="009969BF">
            <w:pPr>
              <w:rPr>
                <w:rFonts w:ascii="Arial Narrow" w:eastAsia="Times New Roman" w:hAnsi="Arial Narrow" w:cs="Calibri"/>
                <w:color w:val="000000"/>
                <w:sz w:val="20"/>
                <w:szCs w:val="20"/>
                <w:lang w:val="es-MX" w:eastAsia="es-MX"/>
              </w:rPr>
            </w:pPr>
            <w:del w:id="1212" w:author="Alex Valdivia" w:date="2025-08-26T11:01:00Z">
              <w:r w:rsidRPr="007C143F" w:rsidDel="007A47F6">
                <w:rPr>
                  <w:rFonts w:ascii="Arial Narrow" w:eastAsia="Times New Roman" w:hAnsi="Arial Narrow" w:cs="Calibri"/>
                  <w:color w:val="000000"/>
                  <w:sz w:val="20"/>
                  <w:szCs w:val="20"/>
                  <w:lang w:val="es-MX" w:eastAsia="es-MX"/>
                </w:rPr>
                <w:delText>Etapa de Egreso</w:delText>
              </w:r>
            </w:del>
          </w:p>
        </w:tc>
      </w:tr>
      <w:tr w:rsidR="00E81CAC" w:rsidRPr="007C143F" w14:paraId="59A0D551" w14:textId="77777777" w:rsidTr="007A47F6">
        <w:tblPrEx>
          <w:tblW w:w="11410" w:type="dxa"/>
          <w:tblInd w:w="-497" w:type="dxa"/>
          <w:tblCellMar>
            <w:left w:w="70" w:type="dxa"/>
            <w:right w:w="70" w:type="dxa"/>
          </w:tblCellMar>
          <w:tblPrExChange w:id="1213" w:author="Alex Valdivia" w:date="2025-08-26T11:01:00Z">
            <w:tblPrEx>
              <w:tblW w:w="11410" w:type="dxa"/>
              <w:tblInd w:w="-497" w:type="dxa"/>
              <w:tblCellMar>
                <w:left w:w="70" w:type="dxa"/>
                <w:right w:w="70" w:type="dxa"/>
              </w:tblCellMar>
            </w:tblPrEx>
          </w:tblPrExChange>
        </w:tblPrEx>
        <w:trPr>
          <w:trHeight w:val="283"/>
          <w:trPrChange w:id="1214" w:author="Alex Valdivia" w:date="2025-08-26T11:01:00Z">
            <w:trPr>
              <w:gridBefore w:val="2"/>
              <w:gridAfter w:val="0"/>
              <w:trHeight w:val="283"/>
            </w:trPr>
          </w:trPrChange>
        </w:trPr>
        <w:tc>
          <w:tcPr>
            <w:tcW w:w="567" w:type="dxa"/>
            <w:tcBorders>
              <w:top w:val="nil"/>
              <w:left w:val="single" w:sz="4" w:space="0" w:color="auto"/>
              <w:bottom w:val="single" w:sz="4" w:space="0" w:color="auto"/>
              <w:right w:val="single" w:sz="4" w:space="0" w:color="auto"/>
            </w:tcBorders>
            <w:shd w:val="clear" w:color="000000" w:fill="FFFFFF"/>
            <w:noWrap/>
            <w:vAlign w:val="bottom"/>
            <w:tcPrChange w:id="1215" w:author="Alex Valdivia" w:date="2025-08-26T11:01:00Z">
              <w:tcPr>
                <w:tcW w:w="567" w:type="dxa"/>
                <w:tcBorders>
                  <w:top w:val="nil"/>
                  <w:left w:val="single" w:sz="4" w:space="0" w:color="auto"/>
                  <w:bottom w:val="single" w:sz="4" w:space="0" w:color="auto"/>
                  <w:right w:val="single" w:sz="4" w:space="0" w:color="auto"/>
                </w:tcBorders>
                <w:shd w:val="clear" w:color="000000" w:fill="FFFFFF"/>
                <w:noWrap/>
                <w:vAlign w:val="bottom"/>
              </w:tcPr>
            </w:tcPrChange>
          </w:tcPr>
          <w:p w14:paraId="62D70267" w14:textId="77777777" w:rsidR="00E81CAC" w:rsidRPr="007C143F" w:rsidRDefault="00E81CAC" w:rsidP="009969BF">
            <w:pPr>
              <w:rPr>
                <w:rFonts w:ascii="Arial Narrow" w:eastAsia="Times New Roman" w:hAnsi="Arial Narrow" w:cs="Calibri"/>
                <w:color w:val="000000"/>
                <w:sz w:val="20"/>
                <w:szCs w:val="20"/>
                <w:lang w:val="es-MX" w:eastAsia="es-MX"/>
              </w:rPr>
            </w:pPr>
            <w:del w:id="1216" w:author="Alex Valdivia" w:date="2025-08-26T11:01:00Z">
              <w:r w:rsidRPr="007C143F" w:rsidDel="007A47F6">
                <w:rPr>
                  <w:rFonts w:ascii="Arial Narrow" w:eastAsia="Times New Roman" w:hAnsi="Arial Narrow" w:cs="Calibri"/>
                  <w:color w:val="000000"/>
                  <w:sz w:val="20"/>
                  <w:szCs w:val="20"/>
                  <w:lang w:val="es-MX" w:eastAsia="es-MX"/>
                </w:rPr>
                <w:delText>24</w:delText>
              </w:r>
            </w:del>
          </w:p>
        </w:tc>
        <w:tc>
          <w:tcPr>
            <w:tcW w:w="993" w:type="dxa"/>
            <w:tcBorders>
              <w:top w:val="nil"/>
              <w:left w:val="nil"/>
              <w:bottom w:val="single" w:sz="4" w:space="0" w:color="auto"/>
              <w:right w:val="single" w:sz="4" w:space="0" w:color="auto"/>
            </w:tcBorders>
            <w:shd w:val="clear" w:color="000000" w:fill="FFFFFF"/>
            <w:noWrap/>
            <w:vAlign w:val="bottom"/>
            <w:tcPrChange w:id="1217" w:author="Alex Valdivia" w:date="2025-08-26T11:01:00Z">
              <w:tcPr>
                <w:tcW w:w="993" w:type="dxa"/>
                <w:gridSpan w:val="2"/>
                <w:tcBorders>
                  <w:top w:val="nil"/>
                  <w:left w:val="nil"/>
                  <w:bottom w:val="single" w:sz="4" w:space="0" w:color="auto"/>
                  <w:right w:val="single" w:sz="4" w:space="0" w:color="auto"/>
                </w:tcBorders>
                <w:shd w:val="clear" w:color="000000" w:fill="FFFFFF"/>
                <w:noWrap/>
                <w:vAlign w:val="bottom"/>
              </w:tcPr>
            </w:tcPrChange>
          </w:tcPr>
          <w:p w14:paraId="6D841A55" w14:textId="77777777" w:rsidR="00E81CAC" w:rsidRPr="007C143F" w:rsidRDefault="00E81CAC" w:rsidP="009969BF">
            <w:pPr>
              <w:rPr>
                <w:rFonts w:ascii="Arial Narrow" w:eastAsia="Times New Roman" w:hAnsi="Arial Narrow" w:cs="Calibri"/>
                <w:color w:val="000000"/>
                <w:sz w:val="20"/>
                <w:szCs w:val="20"/>
                <w:lang w:val="es-MX" w:eastAsia="es-MX"/>
              </w:rPr>
            </w:pPr>
            <w:del w:id="1218" w:author="Alex Valdivia" w:date="2025-08-26T11:01:00Z">
              <w:r w:rsidRPr="007C143F" w:rsidDel="007A47F6">
                <w:rPr>
                  <w:rFonts w:ascii="Arial Narrow" w:eastAsia="Times New Roman" w:hAnsi="Arial Narrow" w:cs="Calibri"/>
                  <w:color w:val="000000"/>
                  <w:sz w:val="20"/>
                  <w:szCs w:val="20"/>
                  <w:lang w:val="es-MX" w:eastAsia="es-MX"/>
                </w:rPr>
                <w:delText> </w:delText>
              </w:r>
            </w:del>
          </w:p>
        </w:tc>
        <w:tc>
          <w:tcPr>
            <w:tcW w:w="992" w:type="dxa"/>
            <w:tcBorders>
              <w:top w:val="nil"/>
              <w:left w:val="nil"/>
              <w:bottom w:val="single" w:sz="4" w:space="0" w:color="auto"/>
              <w:right w:val="single" w:sz="4" w:space="0" w:color="auto"/>
            </w:tcBorders>
            <w:shd w:val="clear" w:color="000000" w:fill="FFFFFF"/>
            <w:noWrap/>
            <w:vAlign w:val="bottom"/>
            <w:tcPrChange w:id="1219" w:author="Alex Valdivia" w:date="2025-08-26T11:01:00Z">
              <w:tcPr>
                <w:tcW w:w="992" w:type="dxa"/>
                <w:gridSpan w:val="3"/>
                <w:tcBorders>
                  <w:top w:val="nil"/>
                  <w:left w:val="nil"/>
                  <w:bottom w:val="single" w:sz="4" w:space="0" w:color="auto"/>
                  <w:right w:val="single" w:sz="4" w:space="0" w:color="auto"/>
                </w:tcBorders>
                <w:shd w:val="clear" w:color="000000" w:fill="FFFFFF"/>
                <w:noWrap/>
                <w:vAlign w:val="bottom"/>
              </w:tcPr>
            </w:tcPrChange>
          </w:tcPr>
          <w:p w14:paraId="7FF324D0" w14:textId="77777777" w:rsidR="00E81CAC" w:rsidRPr="007C143F" w:rsidRDefault="00E81CAC" w:rsidP="009969BF">
            <w:pPr>
              <w:rPr>
                <w:rFonts w:ascii="Arial Narrow" w:eastAsia="Times New Roman" w:hAnsi="Arial Narrow" w:cs="Calibri"/>
                <w:color w:val="000000"/>
                <w:sz w:val="20"/>
                <w:szCs w:val="20"/>
                <w:lang w:val="es-MX" w:eastAsia="es-MX"/>
              </w:rPr>
            </w:pPr>
            <w:del w:id="1220" w:author="Alex Valdivia" w:date="2025-08-26T11:01:00Z">
              <w:r w:rsidRPr="007C143F" w:rsidDel="007A47F6">
                <w:rPr>
                  <w:rFonts w:ascii="Arial Narrow" w:eastAsia="Times New Roman" w:hAnsi="Arial Narrow" w:cs="Calibri"/>
                  <w:color w:val="000000"/>
                  <w:sz w:val="20"/>
                  <w:szCs w:val="20"/>
                  <w:lang w:val="es-MX" w:eastAsia="es-MX"/>
                </w:rPr>
                <w:delText xml:space="preserve">10,214.38 </w:delText>
              </w:r>
            </w:del>
          </w:p>
        </w:tc>
        <w:tc>
          <w:tcPr>
            <w:tcW w:w="992" w:type="dxa"/>
            <w:tcBorders>
              <w:top w:val="nil"/>
              <w:left w:val="nil"/>
              <w:bottom w:val="single" w:sz="4" w:space="0" w:color="auto"/>
              <w:right w:val="single" w:sz="4" w:space="0" w:color="auto"/>
            </w:tcBorders>
            <w:shd w:val="clear" w:color="000000" w:fill="FFFFFF"/>
            <w:noWrap/>
            <w:vAlign w:val="bottom"/>
            <w:tcPrChange w:id="1221"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2DD83C2B" w14:textId="77777777" w:rsidR="00E81CAC" w:rsidRPr="007C143F" w:rsidRDefault="00E81CAC" w:rsidP="009969BF">
            <w:pPr>
              <w:rPr>
                <w:rFonts w:ascii="Arial Narrow" w:eastAsia="Times New Roman" w:hAnsi="Arial Narrow" w:cs="Calibri"/>
                <w:color w:val="000000"/>
                <w:sz w:val="20"/>
                <w:szCs w:val="20"/>
                <w:lang w:val="es-MX" w:eastAsia="es-MX"/>
              </w:rPr>
            </w:pPr>
            <w:del w:id="1222" w:author="Alex Valdivia" w:date="2025-08-26T11:01:00Z">
              <w:r w:rsidRPr="007C143F" w:rsidDel="007A47F6">
                <w:rPr>
                  <w:rFonts w:ascii="Arial Narrow" w:eastAsia="Times New Roman" w:hAnsi="Arial Narrow" w:cs="Calibri"/>
                  <w:color w:val="000000"/>
                  <w:sz w:val="20"/>
                  <w:szCs w:val="20"/>
                  <w:lang w:val="es-MX" w:eastAsia="es-MX"/>
                </w:rPr>
                <w:delText xml:space="preserve">10,214.41 </w:delText>
              </w:r>
            </w:del>
          </w:p>
        </w:tc>
        <w:tc>
          <w:tcPr>
            <w:tcW w:w="851" w:type="dxa"/>
            <w:tcBorders>
              <w:top w:val="nil"/>
              <w:left w:val="nil"/>
              <w:bottom w:val="single" w:sz="4" w:space="0" w:color="auto"/>
              <w:right w:val="single" w:sz="4" w:space="0" w:color="auto"/>
            </w:tcBorders>
            <w:shd w:val="clear" w:color="000000" w:fill="FFFFFF"/>
            <w:noWrap/>
            <w:vAlign w:val="bottom"/>
            <w:tcPrChange w:id="1223"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5B891A28" w14:textId="77777777" w:rsidR="00E81CAC" w:rsidRPr="007C143F" w:rsidRDefault="00E81CAC" w:rsidP="009969BF">
            <w:pPr>
              <w:rPr>
                <w:rFonts w:ascii="Arial Narrow" w:eastAsia="Times New Roman" w:hAnsi="Arial Narrow" w:cs="Calibri"/>
                <w:color w:val="000000"/>
                <w:sz w:val="20"/>
                <w:szCs w:val="20"/>
                <w:lang w:val="es-MX" w:eastAsia="es-MX"/>
              </w:rPr>
            </w:pPr>
            <w:del w:id="1224" w:author="Alex Valdivia" w:date="2025-08-26T11:01:00Z">
              <w:r w:rsidRPr="007C143F" w:rsidDel="007A47F6">
                <w:rPr>
                  <w:rFonts w:ascii="Arial Narrow" w:eastAsia="Times New Roman" w:hAnsi="Arial Narrow" w:cs="Calibri"/>
                  <w:color w:val="000000"/>
                  <w:sz w:val="20"/>
                  <w:szCs w:val="20"/>
                  <w:lang w:val="es-MX" w:eastAsia="es-MX"/>
                </w:rPr>
                <w:delText xml:space="preserve">350.00 </w:delText>
              </w:r>
            </w:del>
          </w:p>
        </w:tc>
        <w:tc>
          <w:tcPr>
            <w:tcW w:w="850" w:type="dxa"/>
            <w:tcBorders>
              <w:top w:val="nil"/>
              <w:left w:val="nil"/>
              <w:bottom w:val="single" w:sz="4" w:space="0" w:color="auto"/>
              <w:right w:val="single" w:sz="4" w:space="0" w:color="auto"/>
            </w:tcBorders>
            <w:shd w:val="clear" w:color="000000" w:fill="FFFFFF"/>
            <w:noWrap/>
            <w:vAlign w:val="bottom"/>
            <w:tcPrChange w:id="1225" w:author="Alex Valdivia" w:date="2025-08-26T11:01:00Z">
              <w:tcPr>
                <w:tcW w:w="850" w:type="dxa"/>
                <w:gridSpan w:val="2"/>
                <w:tcBorders>
                  <w:top w:val="nil"/>
                  <w:left w:val="nil"/>
                  <w:bottom w:val="single" w:sz="4" w:space="0" w:color="auto"/>
                  <w:right w:val="single" w:sz="4" w:space="0" w:color="auto"/>
                </w:tcBorders>
                <w:shd w:val="clear" w:color="000000" w:fill="FFFFFF"/>
                <w:noWrap/>
                <w:vAlign w:val="bottom"/>
              </w:tcPr>
            </w:tcPrChange>
          </w:tcPr>
          <w:p w14:paraId="35BD56E2" w14:textId="77777777" w:rsidR="00E81CAC" w:rsidRPr="007C143F" w:rsidRDefault="00E81CAC" w:rsidP="009969BF">
            <w:pPr>
              <w:rPr>
                <w:rFonts w:ascii="Arial Narrow" w:eastAsia="Times New Roman" w:hAnsi="Arial Narrow" w:cs="Calibri"/>
                <w:color w:val="000000"/>
                <w:sz w:val="20"/>
                <w:szCs w:val="20"/>
                <w:lang w:val="es-MX" w:eastAsia="es-MX"/>
              </w:rPr>
            </w:pPr>
            <w:del w:id="1226" w:author="Alex Valdivia" w:date="2025-08-26T11:01:00Z">
              <w:r w:rsidRPr="007C143F" w:rsidDel="007A47F6">
                <w:rPr>
                  <w:rFonts w:ascii="Arial Narrow" w:eastAsia="Times New Roman" w:hAnsi="Arial Narrow" w:cs="Calibri"/>
                  <w:color w:val="000000"/>
                  <w:sz w:val="20"/>
                  <w:szCs w:val="20"/>
                  <w:lang w:val="es-MX" w:eastAsia="es-MX"/>
                </w:rPr>
                <w:delText xml:space="preserve">56.00 </w:delText>
              </w:r>
            </w:del>
          </w:p>
        </w:tc>
        <w:tc>
          <w:tcPr>
            <w:tcW w:w="992" w:type="dxa"/>
            <w:tcBorders>
              <w:top w:val="nil"/>
              <w:left w:val="nil"/>
              <w:bottom w:val="single" w:sz="4" w:space="0" w:color="auto"/>
              <w:right w:val="single" w:sz="4" w:space="0" w:color="auto"/>
            </w:tcBorders>
            <w:shd w:val="clear" w:color="000000" w:fill="FFFFFF"/>
            <w:noWrap/>
            <w:vAlign w:val="bottom"/>
            <w:tcPrChange w:id="1227" w:author="Alex Valdivia" w:date="2025-08-26T11:01:00Z">
              <w:tcPr>
                <w:tcW w:w="992" w:type="dxa"/>
                <w:gridSpan w:val="4"/>
                <w:tcBorders>
                  <w:top w:val="nil"/>
                  <w:left w:val="nil"/>
                  <w:bottom w:val="single" w:sz="4" w:space="0" w:color="auto"/>
                  <w:right w:val="single" w:sz="4" w:space="0" w:color="auto"/>
                </w:tcBorders>
                <w:shd w:val="clear" w:color="000000" w:fill="FFFFFF"/>
                <w:noWrap/>
                <w:vAlign w:val="bottom"/>
              </w:tcPr>
            </w:tcPrChange>
          </w:tcPr>
          <w:p w14:paraId="3BBAFA96" w14:textId="77777777" w:rsidR="00E81CAC" w:rsidRPr="007C143F" w:rsidRDefault="00E81CAC" w:rsidP="009969BF">
            <w:pPr>
              <w:rPr>
                <w:rFonts w:ascii="Arial Narrow" w:eastAsia="Times New Roman" w:hAnsi="Arial Narrow" w:cs="Calibri"/>
                <w:color w:val="000000"/>
                <w:sz w:val="20"/>
                <w:szCs w:val="20"/>
                <w:lang w:val="es-MX" w:eastAsia="es-MX"/>
              </w:rPr>
            </w:pPr>
            <w:del w:id="1228" w:author="Alex Valdivia" w:date="2025-08-26T11:01:00Z">
              <w:r w:rsidRPr="007C143F" w:rsidDel="007A47F6">
                <w:rPr>
                  <w:rFonts w:ascii="Arial Narrow" w:eastAsia="Times New Roman" w:hAnsi="Arial Narrow" w:cs="Calibri"/>
                  <w:color w:val="000000"/>
                  <w:sz w:val="20"/>
                  <w:szCs w:val="20"/>
                  <w:lang w:val="es-MX" w:eastAsia="es-MX"/>
                </w:rPr>
                <w:delText xml:space="preserve">161.73 </w:delText>
              </w:r>
            </w:del>
          </w:p>
        </w:tc>
        <w:tc>
          <w:tcPr>
            <w:tcW w:w="851" w:type="dxa"/>
            <w:tcBorders>
              <w:top w:val="nil"/>
              <w:left w:val="nil"/>
              <w:bottom w:val="single" w:sz="4" w:space="0" w:color="auto"/>
              <w:right w:val="single" w:sz="4" w:space="0" w:color="auto"/>
            </w:tcBorders>
            <w:shd w:val="clear" w:color="000000" w:fill="FFFFFF"/>
            <w:noWrap/>
            <w:vAlign w:val="bottom"/>
            <w:tcPrChange w:id="1229" w:author="Alex Valdivia" w:date="2025-08-26T11:01:00Z">
              <w:tcPr>
                <w:tcW w:w="851" w:type="dxa"/>
                <w:gridSpan w:val="3"/>
                <w:tcBorders>
                  <w:top w:val="nil"/>
                  <w:left w:val="nil"/>
                  <w:bottom w:val="single" w:sz="4" w:space="0" w:color="auto"/>
                  <w:right w:val="single" w:sz="4" w:space="0" w:color="auto"/>
                </w:tcBorders>
                <w:shd w:val="clear" w:color="000000" w:fill="FFFFFF"/>
                <w:noWrap/>
                <w:vAlign w:val="bottom"/>
              </w:tcPr>
            </w:tcPrChange>
          </w:tcPr>
          <w:p w14:paraId="0F2C2835" w14:textId="77777777" w:rsidR="00E81CAC" w:rsidRPr="007C143F" w:rsidRDefault="00E81CAC" w:rsidP="009969BF">
            <w:pPr>
              <w:rPr>
                <w:rFonts w:ascii="Arial Narrow" w:eastAsia="Times New Roman" w:hAnsi="Arial Narrow" w:cs="Calibri"/>
                <w:color w:val="000000"/>
                <w:sz w:val="20"/>
                <w:szCs w:val="20"/>
                <w:lang w:val="es-MX" w:eastAsia="es-MX"/>
              </w:rPr>
            </w:pPr>
            <w:del w:id="1230" w:author="Alex Valdivia" w:date="2025-08-26T11:01:00Z">
              <w:r w:rsidRPr="007C143F" w:rsidDel="007A47F6">
                <w:rPr>
                  <w:rFonts w:ascii="Arial Narrow" w:eastAsia="Times New Roman" w:hAnsi="Arial Narrow" w:cs="Calibri"/>
                  <w:color w:val="000000"/>
                  <w:sz w:val="20"/>
                  <w:szCs w:val="20"/>
                  <w:lang w:val="es-MX" w:eastAsia="es-MX"/>
                </w:rPr>
                <w:delText xml:space="preserve">25.88 </w:delText>
              </w:r>
            </w:del>
          </w:p>
        </w:tc>
        <w:tc>
          <w:tcPr>
            <w:tcW w:w="870" w:type="dxa"/>
            <w:tcBorders>
              <w:top w:val="nil"/>
              <w:left w:val="nil"/>
              <w:bottom w:val="single" w:sz="4" w:space="0" w:color="auto"/>
              <w:right w:val="single" w:sz="4" w:space="0" w:color="auto"/>
            </w:tcBorders>
            <w:shd w:val="clear" w:color="000000" w:fill="FFFFFF"/>
            <w:noWrap/>
            <w:tcPrChange w:id="1231" w:author="Alex Valdivia" w:date="2025-08-26T11:01:00Z">
              <w:tcPr>
                <w:tcW w:w="870" w:type="dxa"/>
                <w:gridSpan w:val="2"/>
                <w:tcBorders>
                  <w:top w:val="nil"/>
                  <w:left w:val="nil"/>
                  <w:bottom w:val="single" w:sz="4" w:space="0" w:color="auto"/>
                  <w:right w:val="single" w:sz="4" w:space="0" w:color="auto"/>
                </w:tcBorders>
                <w:shd w:val="clear" w:color="000000" w:fill="FFFFFF"/>
                <w:noWrap/>
              </w:tcPr>
            </w:tcPrChange>
          </w:tcPr>
          <w:p w14:paraId="2C0F3952" w14:textId="77777777" w:rsidR="00E81CAC" w:rsidRPr="007C143F" w:rsidRDefault="00E81CAC" w:rsidP="009969BF">
            <w:pPr>
              <w:rPr>
                <w:rFonts w:ascii="Arial Narrow" w:eastAsia="Times New Roman" w:hAnsi="Arial Narrow" w:cs="Calibri"/>
                <w:color w:val="000000"/>
                <w:sz w:val="20"/>
                <w:szCs w:val="20"/>
                <w:lang w:val="es-MX" w:eastAsia="es-MX"/>
              </w:rPr>
            </w:pPr>
            <w:del w:id="1232" w:author="Alex Valdivia" w:date="2025-08-26T11:01:00Z">
              <w:r w:rsidRPr="007C143F" w:rsidDel="007A47F6">
                <w:rPr>
                  <w:rFonts w:ascii="Arial Narrow" w:eastAsia="Times New Roman" w:hAnsi="Arial Narrow" w:cs="Calibri"/>
                  <w:color w:val="000000"/>
                  <w:sz w:val="20"/>
                  <w:szCs w:val="20"/>
                  <w:lang w:val="es-MX" w:eastAsia="es-MX"/>
                </w:rPr>
                <w:delText>10,808.02</w:delText>
              </w:r>
            </w:del>
          </w:p>
        </w:tc>
        <w:tc>
          <w:tcPr>
            <w:tcW w:w="1590" w:type="dxa"/>
            <w:tcBorders>
              <w:top w:val="nil"/>
              <w:left w:val="nil"/>
              <w:bottom w:val="single" w:sz="4" w:space="0" w:color="auto"/>
              <w:right w:val="single" w:sz="4" w:space="0" w:color="auto"/>
            </w:tcBorders>
            <w:shd w:val="clear" w:color="000000" w:fill="FFFFFF"/>
            <w:noWrap/>
            <w:vAlign w:val="bottom"/>
            <w:tcPrChange w:id="1233" w:author="Alex Valdivia" w:date="2025-08-26T11:01:00Z">
              <w:tcPr>
                <w:tcW w:w="1590" w:type="dxa"/>
                <w:gridSpan w:val="3"/>
                <w:tcBorders>
                  <w:top w:val="nil"/>
                  <w:left w:val="nil"/>
                  <w:bottom w:val="single" w:sz="4" w:space="0" w:color="auto"/>
                  <w:right w:val="single" w:sz="4" w:space="0" w:color="auto"/>
                </w:tcBorders>
                <w:shd w:val="clear" w:color="000000" w:fill="FFFFFF"/>
                <w:noWrap/>
                <w:vAlign w:val="bottom"/>
              </w:tcPr>
            </w:tcPrChange>
          </w:tcPr>
          <w:p w14:paraId="5F16BDE1" w14:textId="77777777" w:rsidR="00E81CAC" w:rsidRPr="007C143F" w:rsidRDefault="00E81CAC" w:rsidP="009969BF">
            <w:pPr>
              <w:rPr>
                <w:rFonts w:ascii="Arial Narrow" w:eastAsia="Times New Roman" w:hAnsi="Arial Narrow" w:cs="Calibri"/>
                <w:color w:val="000000"/>
                <w:sz w:val="20"/>
                <w:szCs w:val="20"/>
                <w:lang w:val="es-MX" w:eastAsia="es-MX"/>
              </w:rPr>
            </w:pPr>
            <w:del w:id="1234" w:author="Alex Valdivia" w:date="2025-08-26T11:01:00Z">
              <w:r w:rsidRPr="007C143F" w:rsidDel="007A47F6">
                <w:rPr>
                  <w:rFonts w:ascii="Arial Narrow" w:eastAsia="Times New Roman" w:hAnsi="Arial Narrow" w:cs="Calibri"/>
                  <w:color w:val="000000"/>
                  <w:sz w:val="20"/>
                  <w:szCs w:val="20"/>
                  <w:lang w:val="es-MX" w:eastAsia="es-MX"/>
                </w:rPr>
                <w:delText>10/julio/2028</w:delText>
              </w:r>
            </w:del>
          </w:p>
        </w:tc>
        <w:tc>
          <w:tcPr>
            <w:tcW w:w="1862" w:type="dxa"/>
            <w:tcBorders>
              <w:top w:val="nil"/>
              <w:left w:val="nil"/>
              <w:bottom w:val="single" w:sz="4" w:space="0" w:color="auto"/>
              <w:right w:val="single" w:sz="4" w:space="0" w:color="auto"/>
            </w:tcBorders>
            <w:shd w:val="clear" w:color="000000" w:fill="FFFFFF"/>
            <w:noWrap/>
            <w:vAlign w:val="bottom"/>
            <w:tcPrChange w:id="1235" w:author="Alex Valdivia" w:date="2025-08-26T11:01:00Z">
              <w:tcPr>
                <w:tcW w:w="1862" w:type="dxa"/>
                <w:gridSpan w:val="3"/>
                <w:tcBorders>
                  <w:top w:val="nil"/>
                  <w:left w:val="nil"/>
                  <w:bottom w:val="single" w:sz="4" w:space="0" w:color="auto"/>
                  <w:right w:val="single" w:sz="4" w:space="0" w:color="auto"/>
                </w:tcBorders>
                <w:shd w:val="clear" w:color="000000" w:fill="FFFFFF"/>
                <w:noWrap/>
                <w:vAlign w:val="bottom"/>
              </w:tcPr>
            </w:tcPrChange>
          </w:tcPr>
          <w:p w14:paraId="067F3855" w14:textId="77777777" w:rsidR="00E81CAC" w:rsidRPr="007C143F" w:rsidRDefault="00E81CAC" w:rsidP="009969BF">
            <w:pPr>
              <w:rPr>
                <w:rFonts w:ascii="Arial Narrow" w:eastAsia="Times New Roman" w:hAnsi="Arial Narrow" w:cs="Calibri"/>
                <w:color w:val="000000"/>
                <w:sz w:val="20"/>
                <w:szCs w:val="20"/>
                <w:lang w:val="es-MX" w:eastAsia="es-MX"/>
              </w:rPr>
            </w:pPr>
            <w:del w:id="1236" w:author="Alex Valdivia" w:date="2025-08-26T11:01:00Z">
              <w:r w:rsidRPr="007C143F" w:rsidDel="007A47F6">
                <w:rPr>
                  <w:rFonts w:ascii="Arial Narrow" w:eastAsia="Times New Roman" w:hAnsi="Arial Narrow" w:cs="Calibri"/>
                  <w:color w:val="000000"/>
                  <w:sz w:val="20"/>
                  <w:szCs w:val="20"/>
                  <w:lang w:val="es-MX" w:eastAsia="es-MX"/>
                </w:rPr>
                <w:delText>Etapa de Egreso</w:delText>
              </w:r>
            </w:del>
          </w:p>
        </w:tc>
      </w:tr>
    </w:tbl>
    <w:p w14:paraId="0A24665C" w14:textId="77777777" w:rsidR="00C26AA5" w:rsidRPr="008567AD" w:rsidRDefault="00C26AA5" w:rsidP="009969BF">
      <w:pPr>
        <w:tabs>
          <w:tab w:val="left" w:pos="-720"/>
        </w:tabs>
        <w:suppressAutoHyphens/>
        <w:ind w:left="-426" w:right="-567"/>
        <w:rPr>
          <w:rFonts w:ascii="Arial Narrow" w:hAnsi="Arial Narrow"/>
          <w:sz w:val="20"/>
          <w:szCs w:val="20"/>
        </w:rPr>
      </w:pPr>
    </w:p>
    <w:p w14:paraId="31779A69" w14:textId="77777777" w:rsidR="000E2713" w:rsidRDefault="000E2713" w:rsidP="00A678D0">
      <w:pPr>
        <w:tabs>
          <w:tab w:val="left" w:pos="-720"/>
        </w:tabs>
        <w:suppressAutoHyphens/>
        <w:ind w:left="-284" w:right="-141"/>
        <w:jc w:val="both"/>
        <w:rPr>
          <w:rFonts w:ascii="Arial Narrow" w:hAnsi="Arial Narrow"/>
          <w:sz w:val="20"/>
          <w:szCs w:val="20"/>
          <w:lang w:val="es-ES"/>
        </w:rPr>
      </w:pPr>
    </w:p>
    <w:p w14:paraId="546B7075" w14:textId="77777777" w:rsidR="00AA5AB5" w:rsidRPr="008567AD" w:rsidRDefault="00743579" w:rsidP="00A678D0">
      <w:pPr>
        <w:tabs>
          <w:tab w:val="left" w:pos="-720"/>
        </w:tabs>
        <w:suppressAutoHyphens/>
        <w:ind w:left="-284" w:right="-141"/>
        <w:jc w:val="both"/>
        <w:rPr>
          <w:rFonts w:ascii="Arial Narrow" w:hAnsi="Arial Narrow"/>
          <w:sz w:val="20"/>
          <w:szCs w:val="20"/>
          <w:lang w:val="es-ES"/>
        </w:rPr>
      </w:pPr>
      <w:r w:rsidRPr="008567AD">
        <w:rPr>
          <w:rFonts w:ascii="Arial Narrow" w:hAnsi="Arial Narrow"/>
          <w:sz w:val="20"/>
          <w:szCs w:val="20"/>
          <w:lang w:val="es-ES"/>
        </w:rPr>
        <w:t xml:space="preserve">El Suscriptor promete pagar a </w:t>
      </w:r>
      <w:del w:id="1237" w:author="Alex Valdivia" w:date="2025-08-26T11:57:00Z">
        <w:r w:rsidR="0006404D" w:rsidRPr="00793771" w:rsidDel="00731A85">
          <w:rPr>
            <w:rFonts w:ascii="Arial Narrow" w:hAnsi="Arial Narrow"/>
            <w:sz w:val="20"/>
            <w:szCs w:val="20"/>
            <w:highlight w:val="lightGray"/>
            <w:lang w:val="es-ES"/>
          </w:rPr>
          <w:delText>FOMENTO MEXICANO DE POSGRADOS 101 SAPI DE CV</w:delText>
        </w:r>
      </w:del>
      <w:ins w:id="1238" w:author="Alex Valdivia" w:date="2025-08-26T11:57:00Z">
        <w:r w:rsidR="00731A85">
          <w:rPr>
            <w:rFonts w:ascii="Arial Narrow" w:hAnsi="Arial Narrow"/>
            <w:sz w:val="20"/>
            <w:szCs w:val="20"/>
            <w:highlight w:val="lightGray"/>
            <w:lang w:val="es-ES"/>
          </w:rPr>
          <w:t>{{NOMBRE_ACREEDOR}}</w:t>
        </w:r>
      </w:ins>
      <w:r w:rsidRPr="008567AD">
        <w:rPr>
          <w:rFonts w:ascii="Arial Narrow" w:hAnsi="Arial Narrow"/>
          <w:sz w:val="20"/>
          <w:szCs w:val="20"/>
          <w:lang w:val="es-ES"/>
        </w:rPr>
        <w:t xml:space="preserve"> intereses </w:t>
      </w:r>
      <w:r w:rsidR="00FC1C66" w:rsidRPr="008567AD">
        <w:rPr>
          <w:rFonts w:ascii="Arial Narrow" w:hAnsi="Arial Narrow"/>
          <w:sz w:val="20"/>
          <w:szCs w:val="20"/>
        </w:rPr>
        <w:t>sin necesidad de previo requerimiento</w:t>
      </w:r>
      <w:r w:rsidR="00FC1C66" w:rsidRPr="008567AD">
        <w:rPr>
          <w:rFonts w:ascii="Arial Narrow" w:hAnsi="Arial Narrow"/>
          <w:sz w:val="20"/>
          <w:szCs w:val="20"/>
          <w:lang w:val="es-ES"/>
        </w:rPr>
        <w:t xml:space="preserve"> </w:t>
      </w:r>
      <w:r w:rsidRPr="008567AD">
        <w:rPr>
          <w:rFonts w:ascii="Arial Narrow" w:hAnsi="Arial Narrow"/>
          <w:sz w:val="20"/>
          <w:szCs w:val="20"/>
          <w:lang w:val="es-ES"/>
        </w:rPr>
        <w:t xml:space="preserve">sobre la suma principal insoluta de este pagaré, por cada mes calendario </w:t>
      </w:r>
      <w:r w:rsidR="00FC1C66" w:rsidRPr="008567AD">
        <w:rPr>
          <w:rFonts w:ascii="Arial Narrow" w:hAnsi="Arial Narrow"/>
          <w:sz w:val="20"/>
          <w:szCs w:val="20"/>
          <w:lang w:val="es-ES"/>
        </w:rPr>
        <w:t xml:space="preserve">comenzado a partir de su </w:t>
      </w:r>
      <w:r w:rsidR="00820B3E" w:rsidRPr="008567AD">
        <w:rPr>
          <w:rFonts w:ascii="Arial Narrow" w:hAnsi="Arial Narrow"/>
          <w:sz w:val="20"/>
          <w:szCs w:val="20"/>
          <w:lang w:val="es-ES"/>
        </w:rPr>
        <w:t>suscripción</w:t>
      </w:r>
      <w:r w:rsidRPr="008567AD">
        <w:rPr>
          <w:rFonts w:ascii="Arial Narrow" w:hAnsi="Arial Narrow"/>
          <w:sz w:val="20"/>
          <w:szCs w:val="20"/>
          <w:lang w:val="es-ES"/>
        </w:rPr>
        <w:t xml:space="preserve">, a la tasa </w:t>
      </w:r>
      <w:r w:rsidR="00021370" w:rsidRPr="008567AD">
        <w:rPr>
          <w:rFonts w:ascii="Arial Narrow" w:hAnsi="Arial Narrow"/>
          <w:sz w:val="20"/>
          <w:szCs w:val="20"/>
          <w:lang w:val="es-ES"/>
        </w:rPr>
        <w:t xml:space="preserve">anual </w:t>
      </w:r>
      <w:r w:rsidRPr="008567AD">
        <w:rPr>
          <w:rFonts w:ascii="Arial Narrow" w:hAnsi="Arial Narrow"/>
          <w:sz w:val="20"/>
          <w:szCs w:val="20"/>
          <w:lang w:val="es-ES"/>
        </w:rPr>
        <w:t>equivalente a</w:t>
      </w:r>
      <w:r w:rsidR="00021370" w:rsidRPr="008567AD">
        <w:rPr>
          <w:rFonts w:ascii="Arial Narrow" w:hAnsi="Arial Narrow"/>
          <w:sz w:val="20"/>
          <w:szCs w:val="20"/>
          <w:lang w:val="es-ES"/>
        </w:rPr>
        <w:t>l</w:t>
      </w:r>
      <w:r w:rsidRPr="008567AD">
        <w:rPr>
          <w:rFonts w:ascii="Arial Narrow" w:hAnsi="Arial Narrow"/>
          <w:sz w:val="20"/>
          <w:szCs w:val="20"/>
          <w:lang w:val="es-ES"/>
        </w:rPr>
        <w:t xml:space="preserve"> </w:t>
      </w:r>
      <w:del w:id="1239" w:author="Alex Valdivia" w:date="2025-08-26T12:11:00Z">
        <w:r w:rsidR="00021370" w:rsidRPr="000E2713" w:rsidDel="00731A85">
          <w:rPr>
            <w:rFonts w:ascii="Arial Narrow" w:hAnsi="Arial Narrow"/>
            <w:sz w:val="20"/>
            <w:szCs w:val="20"/>
            <w:highlight w:val="cyan"/>
          </w:rPr>
          <w:delText>1</w:delText>
        </w:r>
        <w:r w:rsidR="000E2713" w:rsidRPr="000E2713" w:rsidDel="00731A85">
          <w:rPr>
            <w:rFonts w:ascii="Arial Narrow" w:hAnsi="Arial Narrow"/>
            <w:sz w:val="20"/>
            <w:szCs w:val="20"/>
            <w:highlight w:val="cyan"/>
          </w:rPr>
          <w:delText>9</w:delText>
        </w:r>
        <w:r w:rsidR="00021370" w:rsidRPr="000E2713" w:rsidDel="00731A85">
          <w:rPr>
            <w:rFonts w:ascii="Arial Narrow" w:hAnsi="Arial Narrow"/>
            <w:sz w:val="20"/>
            <w:szCs w:val="20"/>
            <w:highlight w:val="cyan"/>
          </w:rPr>
          <w:delText>%</w:delText>
        </w:r>
      </w:del>
      <w:ins w:id="1240" w:author="Alex Valdivia" w:date="2025-08-26T12:11:00Z">
        <w:r w:rsidR="00731A85">
          <w:rPr>
            <w:rFonts w:ascii="Arial Narrow" w:hAnsi="Arial Narrow"/>
            <w:sz w:val="20"/>
            <w:szCs w:val="20"/>
            <w:highlight w:val="cyan"/>
          </w:rPr>
          <w:t>{{</w:t>
        </w:r>
        <w:proofErr w:type="spellStart"/>
        <w:r w:rsidR="00731A85">
          <w:rPr>
            <w:rFonts w:ascii="Arial Narrow" w:hAnsi="Arial Narrow"/>
            <w:sz w:val="20"/>
            <w:szCs w:val="20"/>
            <w:highlight w:val="cyan"/>
          </w:rPr>
          <w:t>tasa_interes_ordinario</w:t>
        </w:r>
        <w:proofErr w:type="spellEnd"/>
        <w:r w:rsidR="00731A85">
          <w:rPr>
            <w:rFonts w:ascii="Arial Narrow" w:hAnsi="Arial Narrow"/>
            <w:sz w:val="20"/>
            <w:szCs w:val="20"/>
            <w:highlight w:val="cyan"/>
          </w:rPr>
          <w:t>}}</w:t>
        </w:r>
      </w:ins>
      <w:r w:rsidR="00021370" w:rsidRPr="000E2713">
        <w:rPr>
          <w:rFonts w:ascii="Arial Narrow" w:hAnsi="Arial Narrow"/>
          <w:sz w:val="20"/>
          <w:szCs w:val="20"/>
          <w:highlight w:val="cyan"/>
        </w:rPr>
        <w:t xml:space="preserve"> </w:t>
      </w:r>
      <w:r w:rsidR="00F24AF1" w:rsidRPr="000E2713">
        <w:rPr>
          <w:rFonts w:ascii="Arial Narrow" w:hAnsi="Arial Narrow"/>
          <w:sz w:val="20"/>
          <w:szCs w:val="20"/>
          <w:highlight w:val="cyan"/>
        </w:rPr>
        <w:t>(</w:t>
      </w:r>
      <w:r w:rsidR="00021370" w:rsidRPr="000E2713">
        <w:rPr>
          <w:rFonts w:ascii="Arial Narrow" w:hAnsi="Arial Narrow"/>
          <w:sz w:val="20"/>
          <w:szCs w:val="20"/>
          <w:highlight w:val="cyan"/>
        </w:rPr>
        <w:t>dieci</w:t>
      </w:r>
      <w:r w:rsidR="000E2713" w:rsidRPr="000E2713">
        <w:rPr>
          <w:rFonts w:ascii="Arial Narrow" w:hAnsi="Arial Narrow"/>
          <w:sz w:val="20"/>
          <w:szCs w:val="20"/>
          <w:highlight w:val="cyan"/>
        </w:rPr>
        <w:t>nueve</w:t>
      </w:r>
      <w:r w:rsidR="00021370" w:rsidRPr="000E2713">
        <w:rPr>
          <w:rFonts w:ascii="Arial Narrow" w:hAnsi="Arial Narrow"/>
          <w:sz w:val="20"/>
          <w:szCs w:val="20"/>
          <w:highlight w:val="cyan"/>
        </w:rPr>
        <w:t xml:space="preserve"> </w:t>
      </w:r>
      <w:r w:rsidR="00F24AF1" w:rsidRPr="000E2713">
        <w:rPr>
          <w:rFonts w:ascii="Arial Narrow" w:hAnsi="Arial Narrow"/>
          <w:sz w:val="20"/>
          <w:szCs w:val="20"/>
          <w:highlight w:val="cyan"/>
        </w:rPr>
        <w:t>por ciento)</w:t>
      </w:r>
      <w:r w:rsidR="00F24AF1" w:rsidRPr="008567AD">
        <w:rPr>
          <w:rFonts w:ascii="Arial Narrow" w:hAnsi="Arial Narrow"/>
          <w:sz w:val="20"/>
          <w:szCs w:val="20"/>
          <w:lang w:val="es-ES"/>
        </w:rPr>
        <w:t xml:space="preserve"> </w:t>
      </w:r>
      <w:r w:rsidRPr="008567AD">
        <w:rPr>
          <w:rFonts w:ascii="Arial Narrow" w:hAnsi="Arial Narrow"/>
          <w:sz w:val="20"/>
          <w:szCs w:val="20"/>
          <w:lang w:val="es-ES"/>
        </w:rPr>
        <w:t>(la “</w:t>
      </w:r>
      <w:r w:rsidRPr="008567AD">
        <w:rPr>
          <w:rFonts w:ascii="Arial Narrow" w:hAnsi="Arial Narrow"/>
          <w:sz w:val="20"/>
          <w:szCs w:val="20"/>
          <w:u w:val="single"/>
          <w:lang w:val="es-ES"/>
        </w:rPr>
        <w:t>Tasa Fija</w:t>
      </w:r>
      <w:r w:rsidR="00FE5461" w:rsidRPr="008567AD">
        <w:rPr>
          <w:rFonts w:ascii="Arial Narrow" w:hAnsi="Arial Narrow"/>
          <w:sz w:val="20"/>
          <w:szCs w:val="20"/>
          <w:lang w:val="es-ES"/>
        </w:rPr>
        <w:t xml:space="preserve">”) más el Impuesto al Valor Agregado correspondiente, </w:t>
      </w:r>
      <w:r w:rsidRPr="008567AD">
        <w:rPr>
          <w:rFonts w:ascii="Arial Narrow" w:hAnsi="Arial Narrow"/>
          <w:sz w:val="20"/>
          <w:szCs w:val="20"/>
          <w:lang w:val="es-ES"/>
        </w:rPr>
        <w:t xml:space="preserve">y dichos intereses serán pagaderos en cada </w:t>
      </w:r>
      <w:r w:rsidR="00E26D8F" w:rsidRPr="008567AD">
        <w:rPr>
          <w:rFonts w:ascii="Arial Narrow" w:hAnsi="Arial Narrow"/>
          <w:sz w:val="20"/>
          <w:szCs w:val="20"/>
          <w:lang w:val="es-ES"/>
        </w:rPr>
        <w:t xml:space="preserve">Fecha de </w:t>
      </w:r>
      <w:r w:rsidR="00FE5461" w:rsidRPr="008567AD">
        <w:rPr>
          <w:rFonts w:ascii="Arial Narrow" w:hAnsi="Arial Narrow"/>
          <w:sz w:val="20"/>
          <w:szCs w:val="20"/>
          <w:lang w:val="es-ES"/>
        </w:rPr>
        <w:t>Pago</w:t>
      </w:r>
      <w:r w:rsidRPr="008567AD">
        <w:rPr>
          <w:rFonts w:ascii="Arial Narrow" w:hAnsi="Arial Narrow"/>
          <w:sz w:val="20"/>
          <w:szCs w:val="20"/>
          <w:lang w:val="es-ES"/>
        </w:rPr>
        <w:t>.</w:t>
      </w:r>
    </w:p>
    <w:p w14:paraId="38C608D4" w14:textId="77777777" w:rsidR="000E2713" w:rsidRDefault="000E2713" w:rsidP="00A43BEF">
      <w:pPr>
        <w:tabs>
          <w:tab w:val="left" w:pos="-720"/>
        </w:tabs>
        <w:suppressAutoHyphens/>
        <w:ind w:left="-284"/>
        <w:jc w:val="both"/>
        <w:rPr>
          <w:rFonts w:ascii="Arial Narrow" w:hAnsi="Arial Narrow"/>
          <w:sz w:val="20"/>
          <w:szCs w:val="20"/>
        </w:rPr>
      </w:pPr>
    </w:p>
    <w:p w14:paraId="204D7C11" w14:textId="77777777" w:rsidR="00F13EDD" w:rsidRPr="008567AD" w:rsidRDefault="00F13EDD" w:rsidP="00A43BEF">
      <w:pPr>
        <w:tabs>
          <w:tab w:val="left" w:pos="-720"/>
        </w:tabs>
        <w:suppressAutoHyphens/>
        <w:ind w:left="-284"/>
        <w:jc w:val="both"/>
        <w:rPr>
          <w:rFonts w:ascii="Arial Narrow" w:hAnsi="Arial Narrow"/>
          <w:sz w:val="20"/>
          <w:szCs w:val="20"/>
        </w:rPr>
      </w:pPr>
      <w:r w:rsidRPr="008567AD">
        <w:rPr>
          <w:rFonts w:ascii="Arial Narrow" w:hAnsi="Arial Narrow"/>
          <w:sz w:val="20"/>
          <w:szCs w:val="20"/>
        </w:rPr>
        <w:t xml:space="preserve">En adición a lo anterior, el Suscriptor se obliga a pagar a </w:t>
      </w:r>
      <w:del w:id="1241" w:author="Alex Valdivia" w:date="2025-08-26T11:57:00Z">
        <w:r w:rsidR="0006404D" w:rsidRPr="00793771" w:rsidDel="00731A85">
          <w:rPr>
            <w:rFonts w:ascii="Arial Narrow" w:hAnsi="Arial Narrow"/>
            <w:sz w:val="20"/>
            <w:szCs w:val="20"/>
            <w:highlight w:val="lightGray"/>
          </w:rPr>
          <w:delText>FOMENTO MEXICANO DE POSGRADOS 101 SAPI DE CV</w:delText>
        </w:r>
      </w:del>
      <w:ins w:id="1242" w:author="Alex Valdivia" w:date="2025-08-26T11:57:00Z">
        <w:r w:rsidR="00731A85">
          <w:rPr>
            <w:rFonts w:ascii="Arial Narrow" w:hAnsi="Arial Narrow"/>
            <w:sz w:val="20"/>
            <w:szCs w:val="20"/>
            <w:highlight w:val="lightGray"/>
          </w:rPr>
          <w:t>{{NOMBRE_ACREEDOR}}</w:t>
        </w:r>
      </w:ins>
      <w:r w:rsidRPr="008567AD">
        <w:rPr>
          <w:rFonts w:ascii="Arial Narrow" w:hAnsi="Arial Narrow"/>
          <w:sz w:val="20"/>
          <w:szCs w:val="20"/>
        </w:rPr>
        <w:t xml:space="preserve"> en cada </w:t>
      </w:r>
      <w:r w:rsidR="00A112EF" w:rsidRPr="008567AD">
        <w:rPr>
          <w:rFonts w:ascii="Arial Narrow" w:hAnsi="Arial Narrow"/>
          <w:sz w:val="20"/>
          <w:szCs w:val="20"/>
        </w:rPr>
        <w:t xml:space="preserve">Fecha de </w:t>
      </w:r>
      <w:r w:rsidR="005C586A" w:rsidRPr="008567AD">
        <w:rPr>
          <w:rFonts w:ascii="Arial Narrow" w:hAnsi="Arial Narrow"/>
          <w:sz w:val="20"/>
          <w:szCs w:val="20"/>
        </w:rPr>
        <w:t>Pago,</w:t>
      </w:r>
      <w:r w:rsidRPr="008567AD">
        <w:rPr>
          <w:rFonts w:ascii="Arial Narrow" w:hAnsi="Arial Narrow"/>
          <w:sz w:val="20"/>
          <w:szCs w:val="20"/>
        </w:rPr>
        <w:t xml:space="preserve"> la cantidad</w:t>
      </w:r>
      <w:r w:rsidR="00FE5461" w:rsidRPr="008567AD">
        <w:rPr>
          <w:rFonts w:ascii="Arial Narrow" w:hAnsi="Arial Narrow"/>
          <w:sz w:val="20"/>
          <w:szCs w:val="20"/>
        </w:rPr>
        <w:t xml:space="preserve"> de $</w:t>
      </w:r>
      <w:del w:id="1243" w:author="Alex Valdivia" w:date="2025-08-26T12:12:00Z">
        <w:r w:rsidR="00FE5461" w:rsidRPr="008567AD" w:rsidDel="00731A85">
          <w:rPr>
            <w:rFonts w:ascii="Arial Narrow" w:hAnsi="Arial Narrow"/>
            <w:sz w:val="20"/>
            <w:szCs w:val="20"/>
          </w:rPr>
          <w:delText>350.00</w:delText>
        </w:r>
      </w:del>
      <w:ins w:id="1244" w:author="Alex Valdivia" w:date="2025-08-26T12:12:00Z">
        <w:r w:rsidR="00731A85">
          <w:rPr>
            <w:rFonts w:ascii="Arial Narrow" w:hAnsi="Arial Narrow"/>
            <w:sz w:val="20"/>
            <w:szCs w:val="20"/>
          </w:rPr>
          <w:t>{{</w:t>
        </w:r>
        <w:proofErr w:type="spellStart"/>
        <w:r w:rsidR="00731A85">
          <w:rPr>
            <w:rFonts w:ascii="Arial Narrow" w:hAnsi="Arial Narrow"/>
            <w:sz w:val="20"/>
            <w:szCs w:val="20"/>
          </w:rPr>
          <w:t>gastos_administracion</w:t>
        </w:r>
        <w:proofErr w:type="spellEnd"/>
        <w:r w:rsidR="00731A85">
          <w:rPr>
            <w:rFonts w:ascii="Arial Narrow" w:hAnsi="Arial Narrow"/>
            <w:sz w:val="20"/>
            <w:szCs w:val="20"/>
          </w:rPr>
          <w:t>}}</w:t>
        </w:r>
      </w:ins>
      <w:r w:rsidR="00FE5461" w:rsidRPr="008567AD">
        <w:rPr>
          <w:rFonts w:ascii="Arial Narrow" w:hAnsi="Arial Narrow"/>
          <w:sz w:val="20"/>
          <w:szCs w:val="20"/>
        </w:rPr>
        <w:t xml:space="preserve"> M.N. (Trescientos cincuenta pesos 00/100 Moneda Nacional) más el Impuesto al Valor Agregado correspondiente</w:t>
      </w:r>
      <w:r w:rsidR="005C586A" w:rsidRPr="008567AD">
        <w:rPr>
          <w:rFonts w:ascii="Arial Narrow" w:hAnsi="Arial Narrow"/>
          <w:sz w:val="20"/>
          <w:szCs w:val="20"/>
        </w:rPr>
        <w:t xml:space="preserve"> por concepto de gastos de administración</w:t>
      </w:r>
      <w:r w:rsidR="00FE5461" w:rsidRPr="008567AD">
        <w:rPr>
          <w:rFonts w:ascii="Arial Narrow" w:hAnsi="Arial Narrow"/>
          <w:sz w:val="20"/>
          <w:szCs w:val="20"/>
        </w:rPr>
        <w:t xml:space="preserve">. </w:t>
      </w:r>
    </w:p>
    <w:p w14:paraId="579D63DA" w14:textId="77777777" w:rsidR="002F7CA9" w:rsidRPr="008567AD" w:rsidRDefault="00963612" w:rsidP="00A43BEF">
      <w:pPr>
        <w:tabs>
          <w:tab w:val="left" w:pos="-720"/>
        </w:tabs>
        <w:suppressAutoHyphens/>
        <w:ind w:left="-284"/>
        <w:jc w:val="both"/>
        <w:rPr>
          <w:rFonts w:ascii="Arial Narrow" w:hAnsi="Arial Narrow"/>
          <w:sz w:val="20"/>
          <w:szCs w:val="20"/>
          <w:lang w:val="es-ES"/>
        </w:rPr>
      </w:pPr>
      <w:r w:rsidRPr="008567AD">
        <w:rPr>
          <w:rFonts w:ascii="Arial Narrow" w:hAnsi="Arial Narrow"/>
          <w:sz w:val="20"/>
          <w:szCs w:val="20"/>
          <w:lang w:val="es-ES"/>
        </w:rPr>
        <w:t xml:space="preserve">En caso de incumplimiento en el pago puntual de cualquier </w:t>
      </w:r>
      <w:r w:rsidR="005C586A" w:rsidRPr="008567AD">
        <w:rPr>
          <w:rFonts w:ascii="Arial Narrow" w:hAnsi="Arial Narrow"/>
          <w:sz w:val="20"/>
          <w:szCs w:val="20"/>
        </w:rPr>
        <w:t>cantidad vencida bajo el presente Pagaré y no pagada</w:t>
      </w:r>
      <w:r w:rsidRPr="008567AD">
        <w:rPr>
          <w:rFonts w:ascii="Arial Narrow" w:hAnsi="Arial Narrow"/>
          <w:sz w:val="20"/>
          <w:szCs w:val="20"/>
          <w:lang w:val="es-ES"/>
        </w:rPr>
        <w:t>, en la fecha en que dicho pago o pagos sean exigibl</w:t>
      </w:r>
      <w:r w:rsidR="009C681A" w:rsidRPr="008567AD">
        <w:rPr>
          <w:rFonts w:ascii="Arial Narrow" w:hAnsi="Arial Narrow"/>
          <w:sz w:val="20"/>
          <w:szCs w:val="20"/>
          <w:lang w:val="es-ES"/>
        </w:rPr>
        <w:t>es, la suma adeudada bajo este P</w:t>
      </w:r>
      <w:r w:rsidRPr="008567AD">
        <w:rPr>
          <w:rFonts w:ascii="Arial Narrow" w:hAnsi="Arial Narrow"/>
          <w:sz w:val="20"/>
          <w:szCs w:val="20"/>
          <w:lang w:val="es-ES"/>
        </w:rPr>
        <w:t>agaré más los intereses correspondientes serán exigibles y pagaderos de inmediato.</w:t>
      </w:r>
    </w:p>
    <w:p w14:paraId="4C0C8D91" w14:textId="77777777" w:rsidR="00EE19B7" w:rsidRPr="008567AD" w:rsidRDefault="005C586A" w:rsidP="00A43BEF">
      <w:pPr>
        <w:tabs>
          <w:tab w:val="left" w:pos="-720"/>
        </w:tabs>
        <w:suppressAutoHyphens/>
        <w:ind w:left="-284"/>
        <w:jc w:val="both"/>
        <w:rPr>
          <w:rFonts w:ascii="Arial Narrow" w:hAnsi="Arial Narrow"/>
          <w:sz w:val="20"/>
          <w:szCs w:val="20"/>
        </w:rPr>
      </w:pPr>
      <w:r w:rsidRPr="008567AD">
        <w:rPr>
          <w:rFonts w:ascii="Arial Narrow" w:hAnsi="Arial Narrow"/>
          <w:sz w:val="20"/>
          <w:szCs w:val="20"/>
        </w:rPr>
        <w:t>Asimismo</w:t>
      </w:r>
      <w:r w:rsidR="002F7CA9" w:rsidRPr="008567AD">
        <w:rPr>
          <w:rFonts w:ascii="Arial Narrow" w:hAnsi="Arial Narrow"/>
          <w:sz w:val="20"/>
          <w:szCs w:val="20"/>
        </w:rPr>
        <w:t xml:space="preserve">, </w:t>
      </w:r>
      <w:r w:rsidR="002345A3" w:rsidRPr="008567AD">
        <w:rPr>
          <w:rFonts w:ascii="Arial Narrow" w:hAnsi="Arial Narrow"/>
          <w:sz w:val="20"/>
          <w:szCs w:val="20"/>
        </w:rPr>
        <w:t>el Suscriptor</w:t>
      </w:r>
      <w:r w:rsidR="002F7CA9" w:rsidRPr="008567AD">
        <w:rPr>
          <w:rFonts w:ascii="Arial Narrow" w:hAnsi="Arial Narrow"/>
          <w:sz w:val="20"/>
          <w:szCs w:val="20"/>
        </w:rPr>
        <w:t xml:space="preserve"> promete pagar a la vista, intereses moratorios, por los días que efectivamente transcurran desde la fecha de su vencimiento y hasta su pago total, </w:t>
      </w:r>
      <w:r w:rsidR="00AC6B2E" w:rsidRPr="008567AD">
        <w:rPr>
          <w:rFonts w:ascii="Arial Narrow" w:hAnsi="Arial Narrow"/>
          <w:sz w:val="20"/>
          <w:szCs w:val="20"/>
        </w:rPr>
        <w:t xml:space="preserve">a una </w:t>
      </w:r>
      <w:r w:rsidR="00AC6B2E" w:rsidRPr="008567AD">
        <w:rPr>
          <w:rFonts w:ascii="Arial Narrow" w:hAnsi="Arial Narrow"/>
          <w:bCs/>
          <w:sz w:val="20"/>
          <w:szCs w:val="20"/>
        </w:rPr>
        <w:t xml:space="preserve">tasa de interés </w:t>
      </w:r>
      <w:del w:id="1245" w:author="Alex Valdivia" w:date="2025-08-26T12:06:00Z">
        <w:r w:rsidR="00AC6B2E" w:rsidRPr="008567AD" w:rsidDel="00731A85">
          <w:rPr>
            <w:rFonts w:ascii="Arial Narrow" w:hAnsi="Arial Narrow"/>
            <w:bCs/>
            <w:sz w:val="20"/>
            <w:szCs w:val="20"/>
          </w:rPr>
          <w:delText>mensual</w:delText>
        </w:r>
      </w:del>
      <w:ins w:id="1246" w:author="Alex Valdivia" w:date="2025-08-26T12:06:00Z">
        <w:r w:rsidR="00731A85">
          <w:rPr>
            <w:rFonts w:ascii="Arial Narrow" w:hAnsi="Arial Narrow"/>
            <w:bCs/>
            <w:sz w:val="20"/>
            <w:szCs w:val="20"/>
          </w:rPr>
          <w:t>{{periodicidad}}</w:t>
        </w:r>
      </w:ins>
      <w:r w:rsidR="00AC6B2E" w:rsidRPr="008567AD">
        <w:rPr>
          <w:rFonts w:ascii="Arial Narrow" w:hAnsi="Arial Narrow"/>
          <w:bCs/>
          <w:sz w:val="20"/>
          <w:szCs w:val="20"/>
        </w:rPr>
        <w:t xml:space="preserve"> del </w:t>
      </w:r>
      <w:del w:id="1247" w:author="Alex Valdivia" w:date="2025-08-26T12:12:00Z">
        <w:r w:rsidR="00AC6B2E" w:rsidRPr="008567AD" w:rsidDel="00731A85">
          <w:rPr>
            <w:rFonts w:ascii="Arial Narrow" w:hAnsi="Arial Narrow"/>
            <w:bCs/>
            <w:sz w:val="20"/>
            <w:szCs w:val="20"/>
          </w:rPr>
          <w:delText>8.0%</w:delText>
        </w:r>
      </w:del>
      <w:ins w:id="1248" w:author="Alex Valdivia" w:date="2025-08-26T12:12:00Z">
        <w:r w:rsidR="00731A85">
          <w:rPr>
            <w:rFonts w:ascii="Arial Narrow" w:hAnsi="Arial Narrow"/>
            <w:bCs/>
            <w:sz w:val="20"/>
            <w:szCs w:val="20"/>
          </w:rPr>
          <w:t>{{</w:t>
        </w:r>
        <w:proofErr w:type="spellStart"/>
        <w:r w:rsidR="00731A85">
          <w:rPr>
            <w:rFonts w:ascii="Arial Narrow" w:hAnsi="Arial Narrow"/>
            <w:bCs/>
            <w:sz w:val="20"/>
            <w:szCs w:val="20"/>
          </w:rPr>
          <w:t>tasa_interes_moratorio</w:t>
        </w:r>
        <w:proofErr w:type="spellEnd"/>
        <w:r w:rsidR="00731A85">
          <w:rPr>
            <w:rFonts w:ascii="Arial Narrow" w:hAnsi="Arial Narrow"/>
            <w:bCs/>
            <w:sz w:val="20"/>
            <w:szCs w:val="20"/>
          </w:rPr>
          <w:t>}}</w:t>
        </w:r>
      </w:ins>
      <w:r w:rsidR="00AC6B2E" w:rsidRPr="008567AD">
        <w:rPr>
          <w:rFonts w:ascii="Arial Narrow" w:hAnsi="Arial Narrow"/>
          <w:bCs/>
          <w:sz w:val="20"/>
          <w:szCs w:val="20"/>
        </w:rPr>
        <w:t xml:space="preserve"> (ocho por ciento)</w:t>
      </w:r>
      <w:r w:rsidR="00AC6B2E" w:rsidRPr="008567AD">
        <w:rPr>
          <w:rFonts w:ascii="Arial Narrow" w:hAnsi="Arial Narrow"/>
          <w:sz w:val="20"/>
          <w:szCs w:val="20"/>
        </w:rPr>
        <w:t>.</w:t>
      </w:r>
      <w:r w:rsidR="002F7CA9" w:rsidRPr="008567AD">
        <w:rPr>
          <w:rFonts w:ascii="Arial Narrow" w:hAnsi="Arial Narrow"/>
          <w:sz w:val="20"/>
          <w:szCs w:val="20"/>
        </w:rPr>
        <w:t xml:space="preserve"> </w:t>
      </w:r>
      <w:r w:rsidR="005B2129" w:rsidRPr="008567AD">
        <w:rPr>
          <w:rFonts w:ascii="Arial Narrow" w:hAnsi="Arial Narrow"/>
          <w:sz w:val="20"/>
          <w:szCs w:val="20"/>
        </w:rPr>
        <w:t xml:space="preserve">Para calcular los intereses moratorios, la </w:t>
      </w:r>
      <w:r w:rsidR="000B1D9B" w:rsidRPr="008567AD">
        <w:rPr>
          <w:rFonts w:ascii="Arial Narrow" w:hAnsi="Arial Narrow"/>
          <w:sz w:val="20"/>
          <w:szCs w:val="20"/>
        </w:rPr>
        <w:t xml:space="preserve">tasa de interés moratoria </w:t>
      </w:r>
      <w:del w:id="1249" w:author="Alex Valdivia" w:date="2025-08-26T12:06:00Z">
        <w:r w:rsidR="005B2129" w:rsidRPr="008567AD" w:rsidDel="00731A85">
          <w:rPr>
            <w:rFonts w:ascii="Arial Narrow" w:hAnsi="Arial Narrow"/>
            <w:sz w:val="20"/>
            <w:szCs w:val="20"/>
          </w:rPr>
          <w:delText>mensual</w:delText>
        </w:r>
      </w:del>
      <w:ins w:id="1250" w:author="Alex Valdivia" w:date="2025-08-26T12:06:00Z">
        <w:r w:rsidR="00731A85">
          <w:rPr>
            <w:rFonts w:ascii="Arial Narrow" w:hAnsi="Arial Narrow"/>
            <w:sz w:val="20"/>
            <w:szCs w:val="20"/>
          </w:rPr>
          <w:t>{{periodicidad}}</w:t>
        </w:r>
      </w:ins>
      <w:r w:rsidR="005B2129" w:rsidRPr="008567AD">
        <w:rPr>
          <w:rFonts w:ascii="Arial Narrow" w:hAnsi="Arial Narrow"/>
          <w:sz w:val="20"/>
          <w:szCs w:val="20"/>
        </w:rPr>
        <w:t xml:space="preserve"> aplicable se dividirá entre </w:t>
      </w:r>
      <w:del w:id="1251" w:author="Alex Valdivia" w:date="2025-08-26T12:12:00Z">
        <w:r w:rsidR="005B2129" w:rsidRPr="008567AD" w:rsidDel="00731A85">
          <w:rPr>
            <w:rFonts w:ascii="Arial Narrow" w:hAnsi="Arial Narrow"/>
            <w:sz w:val="20"/>
            <w:szCs w:val="20"/>
          </w:rPr>
          <w:delText>30</w:delText>
        </w:r>
      </w:del>
      <w:ins w:id="1252" w:author="Alex Valdivia" w:date="2025-08-26T12:12:00Z">
        <w:r w:rsidR="00731A85">
          <w:rPr>
            <w:rFonts w:ascii="Arial Narrow" w:hAnsi="Arial Narrow"/>
            <w:sz w:val="20"/>
            <w:szCs w:val="20"/>
          </w:rPr>
          <w:t>{{</w:t>
        </w:r>
        <w:proofErr w:type="spellStart"/>
        <w:r w:rsidR="00731A85">
          <w:rPr>
            <w:rFonts w:ascii="Arial Narrow" w:hAnsi="Arial Narrow"/>
            <w:sz w:val="20"/>
            <w:szCs w:val="20"/>
          </w:rPr>
          <w:t>base_calculo_dias</w:t>
        </w:r>
        <w:proofErr w:type="spellEnd"/>
        <w:r w:rsidR="00731A85">
          <w:rPr>
            <w:rFonts w:ascii="Arial Narrow" w:hAnsi="Arial Narrow"/>
            <w:sz w:val="20"/>
            <w:szCs w:val="20"/>
          </w:rPr>
          <w:t>}}</w:t>
        </w:r>
      </w:ins>
      <w:r w:rsidR="005B2129" w:rsidRPr="008567AD">
        <w:rPr>
          <w:rFonts w:ascii="Arial Narrow" w:hAnsi="Arial Narrow"/>
          <w:sz w:val="20"/>
          <w:szCs w:val="20"/>
        </w:rPr>
        <w:t xml:space="preserve"> (treinta) y el resultado se aplicará a los saldos insolutos y vencidos de manera diaria por cada día que dure la mora.</w:t>
      </w:r>
    </w:p>
    <w:p w14:paraId="189FD8AF" w14:textId="77777777" w:rsidR="003C31A3" w:rsidRPr="008567AD" w:rsidRDefault="00787648" w:rsidP="003C31A3">
      <w:pPr>
        <w:tabs>
          <w:tab w:val="left" w:pos="-720"/>
        </w:tabs>
        <w:suppressAutoHyphens/>
        <w:ind w:left="-284"/>
        <w:jc w:val="both"/>
        <w:rPr>
          <w:rFonts w:ascii="Arial Narrow" w:hAnsi="Arial Narrow"/>
          <w:sz w:val="20"/>
          <w:szCs w:val="20"/>
        </w:rPr>
      </w:pPr>
      <w:r w:rsidRPr="008567AD">
        <w:rPr>
          <w:rFonts w:ascii="Arial Narrow" w:hAnsi="Arial Narrow"/>
          <w:sz w:val="20"/>
          <w:szCs w:val="20"/>
        </w:rPr>
        <w:t>Conforme al a</w:t>
      </w:r>
      <w:r w:rsidR="002F7CA9" w:rsidRPr="008567AD">
        <w:rPr>
          <w:rFonts w:ascii="Arial Narrow" w:hAnsi="Arial Narrow"/>
          <w:sz w:val="20"/>
          <w:szCs w:val="20"/>
        </w:rPr>
        <w:t>rtículo 363 del Código de Comercio los intereses vencidos y no pagados, serán capitalizados, por lo que formarán parte del saldo insoluto para el siguiente pago de intereses.</w:t>
      </w:r>
    </w:p>
    <w:p w14:paraId="47485F5B" w14:textId="77777777" w:rsidR="00C55157" w:rsidRDefault="00C55157" w:rsidP="00A43BEF">
      <w:pPr>
        <w:tabs>
          <w:tab w:val="left" w:pos="-720"/>
        </w:tabs>
        <w:suppressAutoHyphens/>
        <w:ind w:left="-284"/>
        <w:jc w:val="both"/>
        <w:rPr>
          <w:rFonts w:ascii="Arial Narrow" w:hAnsi="Arial Narrow"/>
          <w:b/>
          <w:bCs/>
          <w:sz w:val="20"/>
          <w:szCs w:val="20"/>
        </w:rPr>
      </w:pPr>
    </w:p>
    <w:p w14:paraId="3E7EFF39" w14:textId="77777777" w:rsidR="002F7CA9" w:rsidRPr="008567AD" w:rsidRDefault="003F5823" w:rsidP="00A43BEF">
      <w:pPr>
        <w:tabs>
          <w:tab w:val="left" w:pos="-720"/>
        </w:tabs>
        <w:suppressAutoHyphens/>
        <w:ind w:left="-284"/>
        <w:jc w:val="both"/>
        <w:rPr>
          <w:rFonts w:ascii="Arial Narrow" w:hAnsi="Arial Narrow"/>
          <w:b/>
          <w:bCs/>
          <w:sz w:val="20"/>
          <w:szCs w:val="20"/>
        </w:rPr>
      </w:pPr>
      <w:proofErr w:type="gramStart"/>
      <w:r w:rsidRPr="008567AD">
        <w:rPr>
          <w:rFonts w:ascii="Arial Narrow" w:hAnsi="Arial Narrow"/>
          <w:b/>
          <w:bCs/>
          <w:sz w:val="20"/>
          <w:szCs w:val="20"/>
        </w:rPr>
        <w:t>Cualesquier cantidad</w:t>
      </w:r>
      <w:proofErr w:type="gramEnd"/>
      <w:r w:rsidRPr="008567AD">
        <w:rPr>
          <w:rFonts w:ascii="Arial Narrow" w:hAnsi="Arial Narrow"/>
          <w:b/>
          <w:bCs/>
          <w:sz w:val="20"/>
          <w:szCs w:val="20"/>
        </w:rPr>
        <w:t xml:space="preserve"> que </w:t>
      </w:r>
      <w:r w:rsidR="008A3CA5" w:rsidRPr="008567AD">
        <w:rPr>
          <w:rFonts w:ascii="Arial Narrow" w:hAnsi="Arial Narrow"/>
          <w:b/>
          <w:bCs/>
          <w:sz w:val="20"/>
          <w:szCs w:val="20"/>
        </w:rPr>
        <w:t xml:space="preserve">el Suscriptor </w:t>
      </w:r>
      <w:r w:rsidRPr="008567AD">
        <w:rPr>
          <w:rFonts w:ascii="Arial Narrow" w:hAnsi="Arial Narrow"/>
          <w:b/>
          <w:bCs/>
          <w:sz w:val="20"/>
          <w:szCs w:val="20"/>
        </w:rPr>
        <w:t xml:space="preserve">deba </w:t>
      </w:r>
      <w:r w:rsidR="008A3CA5" w:rsidRPr="008567AD">
        <w:rPr>
          <w:rFonts w:ascii="Arial Narrow" w:hAnsi="Arial Narrow"/>
          <w:b/>
          <w:bCs/>
          <w:sz w:val="20"/>
          <w:szCs w:val="20"/>
        </w:rPr>
        <w:t>pagar</w:t>
      </w:r>
      <w:r w:rsidRPr="008567AD">
        <w:rPr>
          <w:rFonts w:ascii="Arial Narrow" w:hAnsi="Arial Narrow"/>
          <w:b/>
          <w:bCs/>
          <w:sz w:val="20"/>
          <w:szCs w:val="20"/>
        </w:rPr>
        <w:t xml:space="preserve"> conforme al presente </w:t>
      </w:r>
      <w:r w:rsidR="005B2129" w:rsidRPr="008567AD">
        <w:rPr>
          <w:rFonts w:ascii="Arial Narrow" w:hAnsi="Arial Narrow"/>
          <w:b/>
          <w:bCs/>
          <w:sz w:val="20"/>
          <w:szCs w:val="20"/>
        </w:rPr>
        <w:t xml:space="preserve">deberá ser </w:t>
      </w:r>
      <w:r w:rsidR="008A3CA5" w:rsidRPr="008567AD">
        <w:rPr>
          <w:rFonts w:ascii="Arial Narrow" w:hAnsi="Arial Narrow"/>
          <w:b/>
          <w:bCs/>
          <w:sz w:val="20"/>
          <w:szCs w:val="20"/>
        </w:rPr>
        <w:t xml:space="preserve">realizada </w:t>
      </w:r>
      <w:r w:rsidR="005B2129" w:rsidRPr="008567AD">
        <w:rPr>
          <w:rFonts w:ascii="Arial Narrow" w:hAnsi="Arial Narrow"/>
          <w:b/>
          <w:bCs/>
          <w:sz w:val="20"/>
          <w:szCs w:val="20"/>
        </w:rPr>
        <w:t xml:space="preserve">en la cuenta número </w:t>
      </w:r>
      <w:del w:id="1253" w:author="Alex Valdivia" w:date="2025-08-26T12:10:00Z">
        <w:r w:rsidR="007835A7" w:rsidRPr="008567AD" w:rsidDel="00731A85">
          <w:rPr>
            <w:rFonts w:ascii="Arial Narrow" w:hAnsi="Arial Narrow"/>
            <w:b/>
            <w:bCs/>
            <w:sz w:val="20"/>
            <w:szCs w:val="20"/>
            <w:lang w:val="es-ES"/>
          </w:rPr>
          <w:delText>0886602666</w:delText>
        </w:r>
        <w:r w:rsidR="005B2129" w:rsidRPr="008567AD" w:rsidDel="00731A85">
          <w:rPr>
            <w:rFonts w:ascii="Arial Narrow" w:hAnsi="Arial Narrow"/>
            <w:b/>
            <w:bCs/>
            <w:sz w:val="20"/>
            <w:szCs w:val="20"/>
            <w:lang w:eastAsia="ja-JP"/>
          </w:rPr>
          <w:delText xml:space="preserve">, Banco </w:delText>
        </w:r>
        <w:r w:rsidR="007835A7" w:rsidRPr="008567AD" w:rsidDel="00731A85">
          <w:rPr>
            <w:rFonts w:ascii="Arial Narrow" w:eastAsia="Arial Unicode MS" w:hAnsi="Arial Narrow"/>
            <w:b/>
            <w:bCs/>
            <w:caps/>
            <w:sz w:val="20"/>
            <w:szCs w:val="20"/>
          </w:rPr>
          <w:delText>Banorte</w:delText>
        </w:r>
        <w:r w:rsidR="005B2129" w:rsidRPr="008567AD" w:rsidDel="00731A85">
          <w:rPr>
            <w:rFonts w:ascii="Arial Narrow" w:hAnsi="Arial Narrow"/>
            <w:b/>
            <w:bCs/>
            <w:sz w:val="20"/>
            <w:szCs w:val="20"/>
            <w:lang w:eastAsia="ja-JP"/>
          </w:rPr>
          <w:delText xml:space="preserve">, CLABE: </w:delText>
        </w:r>
        <w:r w:rsidR="007835A7" w:rsidRPr="008567AD" w:rsidDel="00731A85">
          <w:rPr>
            <w:rFonts w:ascii="Arial Narrow" w:hAnsi="Arial Narrow"/>
            <w:b/>
            <w:bCs/>
            <w:sz w:val="20"/>
            <w:szCs w:val="20"/>
            <w:lang w:val="es-ES"/>
          </w:rPr>
          <w:delText>072 180 00886602666 0</w:delText>
        </w:r>
      </w:del>
      <w:ins w:id="1254" w:author="Alex Valdivia" w:date="2025-08-26T12:10:00Z">
        <w:r w:rsidR="00731A85">
          <w:rPr>
            <w:rFonts w:ascii="Arial Narrow" w:hAnsi="Arial Narrow"/>
            <w:b/>
            <w:bCs/>
            <w:sz w:val="20"/>
            <w:szCs w:val="20"/>
            <w:lang w:val="es-ES"/>
          </w:rPr>
          <w:t>{{</w:t>
        </w:r>
        <w:proofErr w:type="spellStart"/>
        <w:r w:rsidR="00731A85">
          <w:rPr>
            <w:rFonts w:ascii="Arial Narrow" w:hAnsi="Arial Narrow"/>
            <w:b/>
            <w:bCs/>
            <w:sz w:val="20"/>
            <w:szCs w:val="20"/>
            <w:lang w:val="es-ES"/>
          </w:rPr>
          <w:t>lugar_pago</w:t>
        </w:r>
        <w:proofErr w:type="spellEnd"/>
        <w:r w:rsidR="00731A85">
          <w:rPr>
            <w:rFonts w:ascii="Arial Narrow" w:hAnsi="Arial Narrow"/>
            <w:b/>
            <w:bCs/>
            <w:sz w:val="20"/>
            <w:szCs w:val="20"/>
            <w:lang w:val="es-ES"/>
          </w:rPr>
          <w:t>}}</w:t>
        </w:r>
      </w:ins>
      <w:r w:rsidR="005B2129" w:rsidRPr="008567AD">
        <w:rPr>
          <w:rFonts w:ascii="Arial Narrow" w:hAnsi="Arial Narrow"/>
          <w:b/>
          <w:bCs/>
          <w:sz w:val="20"/>
          <w:szCs w:val="20"/>
          <w:lang w:eastAsia="ja-JP"/>
        </w:rPr>
        <w:t xml:space="preserve"> </w:t>
      </w:r>
      <w:r w:rsidR="005B2129" w:rsidRPr="008567AD">
        <w:rPr>
          <w:rFonts w:ascii="Arial Narrow" w:hAnsi="Arial Narrow"/>
          <w:b/>
          <w:bCs/>
          <w:sz w:val="20"/>
          <w:szCs w:val="20"/>
        </w:rPr>
        <w:t xml:space="preserve">o en cualquier otro lugar o cuenta que sea señalada por escrito por </w:t>
      </w:r>
      <w:del w:id="1255" w:author="Alex Valdivia" w:date="2025-08-26T11:57:00Z">
        <w:r w:rsidR="0006404D" w:rsidRPr="00793771" w:rsidDel="00731A85">
          <w:rPr>
            <w:rFonts w:ascii="Arial Narrow" w:hAnsi="Arial Narrow"/>
            <w:b/>
            <w:bCs/>
            <w:sz w:val="20"/>
            <w:szCs w:val="20"/>
            <w:highlight w:val="lightGray"/>
          </w:rPr>
          <w:delText>FOMENTO MEXICANO DE POSGRADOS 101 SAPI DE CV</w:delText>
        </w:r>
      </w:del>
      <w:ins w:id="1256" w:author="Alex Valdivia" w:date="2025-08-26T11:57:00Z">
        <w:r w:rsidR="00731A85">
          <w:rPr>
            <w:rFonts w:ascii="Arial Narrow" w:hAnsi="Arial Narrow"/>
            <w:b/>
            <w:bCs/>
            <w:sz w:val="20"/>
            <w:szCs w:val="20"/>
            <w:highlight w:val="lightGray"/>
          </w:rPr>
          <w:t>{{NOMBRE_ACREEDOR}}</w:t>
        </w:r>
      </w:ins>
      <w:r w:rsidR="005B2129" w:rsidRPr="00793771">
        <w:rPr>
          <w:rFonts w:ascii="Arial Narrow" w:hAnsi="Arial Narrow"/>
          <w:b/>
          <w:bCs/>
          <w:sz w:val="20"/>
          <w:szCs w:val="20"/>
          <w:highlight w:val="lightGray"/>
        </w:rPr>
        <w:t>.</w:t>
      </w:r>
    </w:p>
    <w:p w14:paraId="29120D64" w14:textId="77777777" w:rsidR="00A21F17" w:rsidRDefault="00A21F17" w:rsidP="00A43BEF">
      <w:pPr>
        <w:tabs>
          <w:tab w:val="left" w:pos="-720"/>
        </w:tabs>
        <w:suppressAutoHyphens/>
        <w:ind w:left="-284"/>
        <w:jc w:val="both"/>
        <w:rPr>
          <w:rFonts w:ascii="Arial Narrow" w:hAnsi="Arial Narrow"/>
          <w:sz w:val="20"/>
          <w:szCs w:val="20"/>
          <w:lang w:val="es-ES"/>
        </w:rPr>
      </w:pPr>
    </w:p>
    <w:p w14:paraId="34988D72" w14:textId="77777777" w:rsidR="006C7BE8" w:rsidRPr="008567AD" w:rsidRDefault="004C56D2" w:rsidP="00A43BEF">
      <w:pPr>
        <w:tabs>
          <w:tab w:val="left" w:pos="-720"/>
        </w:tabs>
        <w:suppressAutoHyphens/>
        <w:ind w:left="-284"/>
        <w:jc w:val="both"/>
        <w:rPr>
          <w:rFonts w:ascii="Arial Narrow" w:hAnsi="Arial Narrow"/>
          <w:sz w:val="20"/>
          <w:szCs w:val="20"/>
        </w:rPr>
      </w:pPr>
      <w:r w:rsidRPr="008567AD">
        <w:rPr>
          <w:rFonts w:ascii="Arial Narrow" w:hAnsi="Arial Narrow"/>
          <w:sz w:val="20"/>
          <w:szCs w:val="20"/>
          <w:lang w:val="es-ES"/>
        </w:rPr>
        <w:t xml:space="preserve">El Suscriptor podrá pagar anticipadamente total o parcialmente el saldo insoluto del presente </w:t>
      </w:r>
      <w:r w:rsidR="009C681A" w:rsidRPr="008567AD">
        <w:rPr>
          <w:rFonts w:ascii="Arial Narrow" w:hAnsi="Arial Narrow"/>
          <w:sz w:val="20"/>
          <w:szCs w:val="20"/>
          <w:lang w:val="es-ES"/>
        </w:rPr>
        <w:t>P</w:t>
      </w:r>
      <w:r w:rsidRPr="008567AD">
        <w:rPr>
          <w:rFonts w:ascii="Arial Narrow" w:hAnsi="Arial Narrow"/>
          <w:sz w:val="20"/>
          <w:szCs w:val="20"/>
          <w:lang w:val="es-ES"/>
        </w:rPr>
        <w:t xml:space="preserve">agaré, en cualesquier Fecha de Pago, previa notificación irrevocable por escrito </w:t>
      </w:r>
      <w:del w:id="1257" w:author="Alex Valdivia" w:date="2025-08-26T11:57:00Z">
        <w:r w:rsidR="0006404D" w:rsidRPr="00793771" w:rsidDel="00731A85">
          <w:rPr>
            <w:rFonts w:ascii="Arial Narrow" w:hAnsi="Arial Narrow"/>
            <w:sz w:val="20"/>
            <w:szCs w:val="20"/>
            <w:highlight w:val="lightGray"/>
            <w:lang w:val="es-ES"/>
          </w:rPr>
          <w:delText>FOMENTO MEXICANO DE POSGRADOS 101 SAPI DE CV</w:delText>
        </w:r>
      </w:del>
      <w:ins w:id="1258" w:author="Alex Valdivia" w:date="2025-08-26T11:57:00Z">
        <w:r w:rsidR="00731A85">
          <w:rPr>
            <w:rFonts w:ascii="Arial Narrow" w:hAnsi="Arial Narrow"/>
            <w:sz w:val="20"/>
            <w:szCs w:val="20"/>
            <w:highlight w:val="lightGray"/>
            <w:lang w:val="es-ES"/>
          </w:rPr>
          <w:t>{{NOMBRE_ACREEDOR}}</w:t>
        </w:r>
      </w:ins>
      <w:r w:rsidRPr="008567AD">
        <w:rPr>
          <w:rFonts w:ascii="Arial Narrow" w:hAnsi="Arial Narrow"/>
          <w:sz w:val="20"/>
          <w:szCs w:val="20"/>
          <w:lang w:val="es-ES"/>
        </w:rPr>
        <w:t xml:space="preserve"> con por lo menos </w:t>
      </w:r>
      <w:ins w:id="1259" w:author="Alex Valdivia" w:date="2025-08-26T12:15:00Z">
        <w:r w:rsidR="00DA5AB5" w:rsidRPr="00DA5AB5">
          <w:rPr>
            <w:rFonts w:ascii="Arial Narrow" w:hAnsi="Arial Narrow"/>
            <w:sz w:val="20"/>
            <w:szCs w:val="20"/>
            <w:lang w:val="es-ES"/>
          </w:rPr>
          <w:t>{{</w:t>
        </w:r>
        <w:proofErr w:type="spellStart"/>
        <w:r w:rsidR="00DA5AB5" w:rsidRPr="00DA5AB5">
          <w:rPr>
            <w:rFonts w:ascii="Arial Narrow" w:hAnsi="Arial Narrow"/>
            <w:sz w:val="20"/>
            <w:szCs w:val="20"/>
            <w:lang w:val="es-ES"/>
          </w:rPr>
          <w:t>dias_aviso_prepago</w:t>
        </w:r>
        <w:proofErr w:type="spellEnd"/>
        <w:r w:rsidR="00DA5AB5" w:rsidRPr="00DA5AB5">
          <w:rPr>
            <w:rFonts w:ascii="Arial Narrow" w:hAnsi="Arial Narrow"/>
            <w:sz w:val="20"/>
            <w:szCs w:val="20"/>
            <w:lang w:val="es-ES"/>
          </w:rPr>
          <w:t>}}</w:t>
        </w:r>
        <w:r w:rsidR="00DA5AB5" w:rsidRPr="00DA5AB5" w:rsidDel="00DA5AB5">
          <w:rPr>
            <w:rFonts w:ascii="Arial Narrow" w:hAnsi="Arial Narrow"/>
            <w:sz w:val="20"/>
            <w:szCs w:val="20"/>
            <w:lang w:val="es-ES"/>
          </w:rPr>
          <w:t xml:space="preserve"> </w:t>
        </w:r>
      </w:ins>
      <w:del w:id="1260" w:author="Alex Valdivia" w:date="2025-08-26T12:15:00Z">
        <w:r w:rsidRPr="008567AD" w:rsidDel="00DA5AB5">
          <w:rPr>
            <w:rFonts w:ascii="Arial Narrow" w:hAnsi="Arial Narrow"/>
            <w:sz w:val="20"/>
            <w:szCs w:val="20"/>
            <w:lang w:val="es-ES"/>
          </w:rPr>
          <w:delText xml:space="preserve">15 </w:delText>
        </w:r>
      </w:del>
      <w:r w:rsidRPr="008567AD">
        <w:rPr>
          <w:rFonts w:ascii="Arial Narrow" w:hAnsi="Arial Narrow"/>
          <w:sz w:val="20"/>
          <w:szCs w:val="20"/>
          <w:lang w:val="es-ES"/>
        </w:rPr>
        <w:t xml:space="preserve">(quince) días naturales de anticipación, especificando la fecha (que deberá ser un Día Hábil según definido más adelante) y el monto del prepago, </w:t>
      </w:r>
      <w:r w:rsidR="003717E0" w:rsidRPr="008567AD">
        <w:rPr>
          <w:rFonts w:ascii="Arial Narrow" w:hAnsi="Arial Narrow"/>
          <w:sz w:val="20"/>
          <w:szCs w:val="20"/>
          <w:lang w:val="es-ES"/>
        </w:rPr>
        <w:t xml:space="preserve">y </w:t>
      </w:r>
      <w:r w:rsidRPr="008567AD">
        <w:rPr>
          <w:rFonts w:ascii="Arial Narrow" w:hAnsi="Arial Narrow"/>
          <w:sz w:val="20"/>
          <w:szCs w:val="20"/>
          <w:lang w:val="es-ES"/>
        </w:rPr>
        <w:t xml:space="preserve">los pagos anticipados de principal serán aplicados a los vencimientos más remotos de </w:t>
      </w:r>
      <w:r w:rsidR="009C681A" w:rsidRPr="008567AD">
        <w:rPr>
          <w:rFonts w:ascii="Arial Narrow" w:hAnsi="Arial Narrow"/>
          <w:sz w:val="20"/>
          <w:szCs w:val="20"/>
          <w:lang w:val="es-ES"/>
        </w:rPr>
        <w:t>este P</w:t>
      </w:r>
      <w:r w:rsidR="003717E0" w:rsidRPr="008567AD">
        <w:rPr>
          <w:rFonts w:ascii="Arial Narrow" w:hAnsi="Arial Narrow"/>
          <w:sz w:val="20"/>
          <w:szCs w:val="20"/>
          <w:lang w:val="es-ES"/>
        </w:rPr>
        <w:t>agaré.</w:t>
      </w:r>
    </w:p>
    <w:p w14:paraId="5B771944" w14:textId="77777777" w:rsidR="00A678D0" w:rsidRDefault="00194E3B" w:rsidP="00A678D0">
      <w:pPr>
        <w:tabs>
          <w:tab w:val="left" w:pos="-720"/>
        </w:tabs>
        <w:suppressAutoHyphens/>
        <w:ind w:left="-284"/>
        <w:jc w:val="both"/>
        <w:rPr>
          <w:rFonts w:ascii="Arial Narrow" w:hAnsi="Arial Narrow"/>
          <w:sz w:val="20"/>
          <w:szCs w:val="20"/>
        </w:rPr>
      </w:pPr>
      <w:r w:rsidRPr="008567AD">
        <w:rPr>
          <w:rFonts w:ascii="Arial Narrow" w:hAnsi="Arial Narrow"/>
          <w:sz w:val="20"/>
          <w:szCs w:val="20"/>
        </w:rPr>
        <w:t>Si alguna Fecha de P</w:t>
      </w:r>
      <w:r w:rsidR="006C7BE8" w:rsidRPr="008567AD">
        <w:rPr>
          <w:rFonts w:ascii="Arial Narrow" w:hAnsi="Arial Narrow"/>
          <w:sz w:val="20"/>
          <w:szCs w:val="20"/>
        </w:rPr>
        <w:t>ago conforme a este Pagaré coincide con un día que no sea un Día Hábil, dicho pago será hecho el Día Hábil inmediato siguiente en el mes calendario correspondiente. Todos los pagos de principal, intereses y gastos de administración serán efectuados en Pesos (según dicho término se define más adelante), en fondos disponibles el mismo día. Todos los pagos de principal</w:t>
      </w:r>
      <w:r w:rsidR="00AC15D3" w:rsidRPr="008567AD">
        <w:rPr>
          <w:rFonts w:ascii="Arial Narrow" w:hAnsi="Arial Narrow"/>
          <w:sz w:val="20"/>
          <w:szCs w:val="20"/>
        </w:rPr>
        <w:t>,</w:t>
      </w:r>
      <w:r w:rsidR="006C7BE8" w:rsidRPr="008567AD">
        <w:rPr>
          <w:rFonts w:ascii="Arial Narrow" w:hAnsi="Arial Narrow"/>
          <w:sz w:val="20"/>
          <w:szCs w:val="20"/>
        </w:rPr>
        <w:t xml:space="preserve"> intereses</w:t>
      </w:r>
      <w:r w:rsidR="00AC15D3" w:rsidRPr="008567AD">
        <w:rPr>
          <w:rFonts w:ascii="Arial Narrow" w:hAnsi="Arial Narrow"/>
          <w:sz w:val="20"/>
          <w:szCs w:val="20"/>
        </w:rPr>
        <w:t xml:space="preserve"> y gastos de administración</w:t>
      </w:r>
      <w:r w:rsidR="006C7BE8" w:rsidRPr="008567AD">
        <w:rPr>
          <w:rFonts w:ascii="Arial Narrow" w:hAnsi="Arial Narrow"/>
          <w:sz w:val="20"/>
          <w:szCs w:val="20"/>
        </w:rPr>
        <w:t xml:space="preserve"> deberán ser recibidos en la cuenta de </w:t>
      </w:r>
      <w:del w:id="1261" w:author="Alex Valdivia" w:date="2025-08-26T11:57:00Z">
        <w:r w:rsidR="0006404D" w:rsidRPr="00793771" w:rsidDel="00731A85">
          <w:rPr>
            <w:rFonts w:ascii="Arial Narrow" w:hAnsi="Arial Narrow"/>
            <w:sz w:val="20"/>
            <w:szCs w:val="20"/>
            <w:highlight w:val="lightGray"/>
          </w:rPr>
          <w:delText>FOMENTO MEXICANO DE POSGRADOS 101 SAPI DE CV</w:delText>
        </w:r>
      </w:del>
      <w:ins w:id="1262" w:author="Alex Valdivia" w:date="2025-08-26T11:57:00Z">
        <w:r w:rsidR="00731A85">
          <w:rPr>
            <w:rFonts w:ascii="Arial Narrow" w:hAnsi="Arial Narrow"/>
            <w:sz w:val="20"/>
            <w:szCs w:val="20"/>
            <w:highlight w:val="lightGray"/>
          </w:rPr>
          <w:t>{{NOMBRE_ACREEDOR}}</w:t>
        </w:r>
      </w:ins>
      <w:r w:rsidR="006C7BE8" w:rsidRPr="008567AD">
        <w:rPr>
          <w:rFonts w:ascii="Arial Narrow" w:hAnsi="Arial Narrow"/>
          <w:sz w:val="20"/>
          <w:szCs w:val="20"/>
        </w:rPr>
        <w:t xml:space="preserve"> que se menciona </w:t>
      </w:r>
      <w:proofErr w:type="gramStart"/>
      <w:r w:rsidR="006C7BE8" w:rsidRPr="008567AD">
        <w:rPr>
          <w:rFonts w:ascii="Arial Narrow" w:hAnsi="Arial Narrow"/>
          <w:sz w:val="20"/>
          <w:szCs w:val="20"/>
        </w:rPr>
        <w:t>anteriormente a</w:t>
      </w:r>
      <w:proofErr w:type="gramEnd"/>
      <w:r w:rsidR="006C7BE8" w:rsidRPr="008567AD">
        <w:rPr>
          <w:rFonts w:ascii="Arial Narrow" w:hAnsi="Arial Narrow"/>
          <w:sz w:val="20"/>
          <w:szCs w:val="20"/>
        </w:rPr>
        <w:t xml:space="preserve"> más tardar a las 12:00 horas de la Ciudad de México, Estados Unidos Mexicanos.</w:t>
      </w:r>
    </w:p>
    <w:p w14:paraId="03113128" w14:textId="77777777" w:rsidR="0064689D" w:rsidRPr="008567AD" w:rsidRDefault="006C7BE8" w:rsidP="00A678D0">
      <w:pPr>
        <w:tabs>
          <w:tab w:val="left" w:pos="-720"/>
        </w:tabs>
        <w:suppressAutoHyphens/>
        <w:ind w:left="-284"/>
        <w:jc w:val="both"/>
        <w:rPr>
          <w:rFonts w:ascii="Arial Narrow" w:hAnsi="Arial Narrow"/>
          <w:sz w:val="20"/>
          <w:szCs w:val="20"/>
        </w:rPr>
      </w:pPr>
      <w:r w:rsidRPr="008567AD">
        <w:rPr>
          <w:rFonts w:ascii="Arial Narrow" w:hAnsi="Arial Narrow"/>
          <w:sz w:val="20"/>
          <w:szCs w:val="20"/>
        </w:rPr>
        <w:t>El importe principal de este Pagaré</w:t>
      </w:r>
      <w:r w:rsidR="009C3ABF" w:rsidRPr="008567AD">
        <w:rPr>
          <w:rFonts w:ascii="Arial Narrow" w:hAnsi="Arial Narrow"/>
          <w:sz w:val="20"/>
          <w:szCs w:val="20"/>
        </w:rPr>
        <w:t>, los gastos de administración,</w:t>
      </w:r>
      <w:r w:rsidRPr="008567AD">
        <w:rPr>
          <w:rFonts w:ascii="Arial Narrow" w:hAnsi="Arial Narrow"/>
          <w:sz w:val="20"/>
          <w:szCs w:val="20"/>
        </w:rPr>
        <w:t xml:space="preserve"> los intereses ordinarios y moratorios, en su caso, sobre el mismo, serán pagados libres y sin ninguna deducción de cualesquier Impuestos</w:t>
      </w:r>
      <w:r w:rsidR="009C3ABF" w:rsidRPr="008567AD">
        <w:rPr>
          <w:rFonts w:ascii="Arial Narrow" w:hAnsi="Arial Narrow"/>
          <w:sz w:val="20"/>
          <w:szCs w:val="20"/>
        </w:rPr>
        <w:t xml:space="preserve"> </w:t>
      </w:r>
      <w:r w:rsidR="003C0553" w:rsidRPr="008567AD">
        <w:rPr>
          <w:rFonts w:ascii="Arial Narrow" w:hAnsi="Arial Narrow"/>
          <w:sz w:val="20"/>
          <w:szCs w:val="20"/>
        </w:rPr>
        <w:t>(según dicho término se define más adelante)</w:t>
      </w:r>
      <w:r w:rsidRPr="008567AD">
        <w:rPr>
          <w:rFonts w:ascii="Arial Narrow" w:hAnsi="Arial Narrow"/>
          <w:sz w:val="20"/>
          <w:szCs w:val="20"/>
        </w:rPr>
        <w:t>, derechos, contribuciones, cargas, deducciones o retenciones de cualquier naturaleza (distintos a Impuestos Excluidos</w:t>
      </w:r>
      <w:r w:rsidR="003C0553" w:rsidRPr="008567AD">
        <w:rPr>
          <w:rFonts w:ascii="Arial Narrow" w:hAnsi="Arial Narrow"/>
          <w:sz w:val="20"/>
          <w:szCs w:val="20"/>
        </w:rPr>
        <w:t xml:space="preserve"> según dicho término se define más adelante</w:t>
      </w:r>
      <w:r w:rsidRPr="008567AD">
        <w:rPr>
          <w:rFonts w:ascii="Arial Narrow" w:hAnsi="Arial Narrow"/>
          <w:sz w:val="20"/>
          <w:szCs w:val="20"/>
        </w:rPr>
        <w:t xml:space="preserve">), presentes o futuros, que se impongan o graven en cualquier tiempo por cualquier autoridad competente. </w:t>
      </w:r>
      <w:proofErr w:type="gramStart"/>
      <w:r w:rsidRPr="008567AD">
        <w:rPr>
          <w:rFonts w:ascii="Arial Narrow" w:hAnsi="Arial Narrow"/>
          <w:sz w:val="20"/>
          <w:szCs w:val="20"/>
        </w:rPr>
        <w:t>En caso que</w:t>
      </w:r>
      <w:proofErr w:type="gramEnd"/>
      <w:r w:rsidRPr="008567AD">
        <w:rPr>
          <w:rFonts w:ascii="Arial Narrow" w:hAnsi="Arial Narrow"/>
          <w:sz w:val="20"/>
          <w:szCs w:val="20"/>
        </w:rPr>
        <w:t xml:space="preserve"> conforme a la legislación aplicable deban efectuarse cualesquiera de dichas deducciones o retenciones, el Suscriptor pagará las cantidades adicionales que sean necesarias a fin de que las cantidades netas recibidas por el tenedor de este Pagaré sean iguales a las cantidades que dicho tenedor hubiera recibido en caso de que dichas deducciones o retenciones no se hubieren hecho</w:t>
      </w:r>
      <w:r w:rsidR="003C0553" w:rsidRPr="008567AD">
        <w:rPr>
          <w:rFonts w:ascii="Arial Narrow" w:hAnsi="Arial Narrow"/>
          <w:sz w:val="20"/>
          <w:szCs w:val="20"/>
        </w:rPr>
        <w:t>, incluyendo para tales efectos el pago del Impuesto al Valor Agregado que corresponda</w:t>
      </w:r>
      <w:r w:rsidRPr="008567AD">
        <w:rPr>
          <w:rFonts w:ascii="Arial Narrow" w:hAnsi="Arial Narrow"/>
          <w:sz w:val="20"/>
          <w:szCs w:val="20"/>
        </w:rPr>
        <w:t xml:space="preserve">. El Suscriptor deberá realizar los pagos de los impuestos, derechos, contribuciones o cargas a las autoridades fiscales respectivas y deberá entregar a F100 copias certificadas de las constancias de retención y recibos de pagos oficiales. </w:t>
      </w:r>
    </w:p>
    <w:p w14:paraId="45976AC7" w14:textId="77777777" w:rsidR="004C56D2" w:rsidRPr="008567AD" w:rsidRDefault="0064689D" w:rsidP="00A43BEF">
      <w:pPr>
        <w:tabs>
          <w:tab w:val="left" w:pos="-720"/>
        </w:tabs>
        <w:suppressAutoHyphens/>
        <w:ind w:left="-284"/>
        <w:jc w:val="both"/>
        <w:rPr>
          <w:rFonts w:ascii="Arial Narrow" w:hAnsi="Arial Narrow"/>
          <w:sz w:val="20"/>
          <w:szCs w:val="20"/>
        </w:rPr>
      </w:pPr>
      <w:r w:rsidRPr="008567AD">
        <w:rPr>
          <w:rFonts w:ascii="Arial Narrow" w:hAnsi="Arial Narrow"/>
          <w:sz w:val="20"/>
          <w:szCs w:val="20"/>
        </w:rPr>
        <w:t xml:space="preserve">Cualquier cantidad que </w:t>
      </w:r>
      <w:del w:id="1263" w:author="Alex Valdivia" w:date="2025-08-26T11:57:00Z">
        <w:r w:rsidR="0006404D" w:rsidRPr="00793771" w:rsidDel="00731A85">
          <w:rPr>
            <w:rFonts w:ascii="Arial Narrow" w:hAnsi="Arial Narrow"/>
            <w:sz w:val="20"/>
            <w:szCs w:val="20"/>
            <w:highlight w:val="lightGray"/>
          </w:rPr>
          <w:delText>FOMENTO MEXICANO DE POSGRADOS 101 SAPI DE CV</w:delText>
        </w:r>
      </w:del>
      <w:ins w:id="1264" w:author="Alex Valdivia" w:date="2025-08-26T11:57:00Z">
        <w:r w:rsidR="00731A85">
          <w:rPr>
            <w:rFonts w:ascii="Arial Narrow" w:hAnsi="Arial Narrow"/>
            <w:sz w:val="20"/>
            <w:szCs w:val="20"/>
            <w:highlight w:val="lightGray"/>
          </w:rPr>
          <w:t>{{NOMBRE_ACREEDOR}}</w:t>
        </w:r>
      </w:ins>
      <w:r w:rsidRPr="008567AD">
        <w:rPr>
          <w:rFonts w:ascii="Arial Narrow" w:hAnsi="Arial Narrow"/>
          <w:sz w:val="20"/>
          <w:szCs w:val="20"/>
        </w:rPr>
        <w:t xml:space="preserve"> reciba </w:t>
      </w:r>
      <w:r w:rsidR="009E3F4C" w:rsidRPr="008567AD">
        <w:rPr>
          <w:rFonts w:ascii="Arial Narrow" w:hAnsi="Arial Narrow"/>
          <w:sz w:val="20"/>
          <w:szCs w:val="20"/>
        </w:rPr>
        <w:t xml:space="preserve">con motivo </w:t>
      </w:r>
      <w:r w:rsidRPr="008567AD">
        <w:rPr>
          <w:rFonts w:ascii="Arial Narrow" w:hAnsi="Arial Narrow"/>
          <w:sz w:val="20"/>
          <w:szCs w:val="20"/>
        </w:rPr>
        <w:t xml:space="preserve">del presente Pagaré, </w:t>
      </w:r>
      <w:r w:rsidR="00213123" w:rsidRPr="008567AD">
        <w:rPr>
          <w:rFonts w:ascii="Arial Narrow" w:hAnsi="Arial Narrow"/>
          <w:sz w:val="20"/>
          <w:szCs w:val="20"/>
        </w:rPr>
        <w:t>será destinado</w:t>
      </w:r>
      <w:r w:rsidRPr="008567AD">
        <w:rPr>
          <w:rFonts w:ascii="Arial Narrow" w:hAnsi="Arial Narrow"/>
          <w:sz w:val="20"/>
          <w:szCs w:val="20"/>
        </w:rPr>
        <w:t xml:space="preserve"> en la prelación </w:t>
      </w:r>
      <w:r w:rsidR="00213123" w:rsidRPr="008567AD">
        <w:rPr>
          <w:rFonts w:ascii="Arial Narrow" w:hAnsi="Arial Narrow"/>
          <w:sz w:val="20"/>
          <w:szCs w:val="20"/>
        </w:rPr>
        <w:t>que a continuación se detalla</w:t>
      </w:r>
      <w:r w:rsidRPr="008567AD">
        <w:rPr>
          <w:rFonts w:ascii="Arial Narrow" w:hAnsi="Arial Narrow"/>
          <w:sz w:val="20"/>
          <w:szCs w:val="20"/>
        </w:rPr>
        <w:t>, al pago de los siguientes conceptos: (i) los</w:t>
      </w:r>
      <w:r w:rsidR="00194E3B" w:rsidRPr="008567AD">
        <w:rPr>
          <w:rFonts w:ascii="Arial Narrow" w:hAnsi="Arial Narrow"/>
          <w:sz w:val="20"/>
          <w:szCs w:val="20"/>
        </w:rPr>
        <w:t xml:space="preserve"> intereses moratorios que a la Fecha de P</w:t>
      </w:r>
      <w:r w:rsidRPr="008567AD">
        <w:rPr>
          <w:rFonts w:ascii="Arial Narrow" w:hAnsi="Arial Narrow"/>
          <w:sz w:val="20"/>
          <w:szCs w:val="20"/>
        </w:rPr>
        <w:t>ago se hayan causado; (</w:t>
      </w:r>
      <w:proofErr w:type="spellStart"/>
      <w:r w:rsidRPr="008567AD">
        <w:rPr>
          <w:rFonts w:ascii="Arial Narrow" w:hAnsi="Arial Narrow"/>
          <w:sz w:val="20"/>
          <w:szCs w:val="20"/>
        </w:rPr>
        <w:t>ii</w:t>
      </w:r>
      <w:proofErr w:type="spellEnd"/>
      <w:r w:rsidRPr="008567AD">
        <w:rPr>
          <w:rFonts w:ascii="Arial Narrow" w:hAnsi="Arial Narrow"/>
          <w:sz w:val="20"/>
          <w:szCs w:val="20"/>
        </w:rPr>
        <w:t>) l</w:t>
      </w:r>
      <w:r w:rsidR="00213123" w:rsidRPr="008567AD">
        <w:rPr>
          <w:rFonts w:ascii="Arial Narrow" w:hAnsi="Arial Narrow"/>
          <w:sz w:val="20"/>
          <w:szCs w:val="20"/>
        </w:rPr>
        <w:t xml:space="preserve">os </w:t>
      </w:r>
      <w:r w:rsidRPr="008567AD">
        <w:rPr>
          <w:rFonts w:ascii="Arial Narrow" w:hAnsi="Arial Narrow"/>
          <w:sz w:val="20"/>
          <w:szCs w:val="20"/>
        </w:rPr>
        <w:t>g</w:t>
      </w:r>
      <w:r w:rsidR="00213123" w:rsidRPr="008567AD">
        <w:rPr>
          <w:rFonts w:ascii="Arial Narrow" w:hAnsi="Arial Narrow"/>
          <w:sz w:val="20"/>
          <w:szCs w:val="20"/>
        </w:rPr>
        <w:t xml:space="preserve">astos de </w:t>
      </w:r>
      <w:r w:rsidRPr="008567AD">
        <w:rPr>
          <w:rFonts w:ascii="Arial Narrow" w:hAnsi="Arial Narrow"/>
          <w:sz w:val="20"/>
          <w:szCs w:val="20"/>
        </w:rPr>
        <w:t>a</w:t>
      </w:r>
      <w:r w:rsidR="00213123" w:rsidRPr="008567AD">
        <w:rPr>
          <w:rFonts w:ascii="Arial Narrow" w:hAnsi="Arial Narrow"/>
          <w:sz w:val="20"/>
          <w:szCs w:val="20"/>
        </w:rPr>
        <w:t>dministración que corresponda</w:t>
      </w:r>
      <w:r w:rsidR="0085263A" w:rsidRPr="008567AD">
        <w:rPr>
          <w:rFonts w:ascii="Arial Narrow" w:hAnsi="Arial Narrow"/>
          <w:sz w:val="20"/>
          <w:szCs w:val="20"/>
        </w:rPr>
        <w:t>n</w:t>
      </w:r>
      <w:r w:rsidR="00213123" w:rsidRPr="008567AD">
        <w:rPr>
          <w:rFonts w:ascii="Arial Narrow" w:hAnsi="Arial Narrow"/>
          <w:sz w:val="20"/>
          <w:szCs w:val="20"/>
        </w:rPr>
        <w:t xml:space="preserve"> más IVA;</w:t>
      </w:r>
      <w:r w:rsidRPr="008567AD">
        <w:rPr>
          <w:rFonts w:ascii="Arial Narrow" w:hAnsi="Arial Narrow"/>
          <w:sz w:val="20"/>
          <w:szCs w:val="20"/>
        </w:rPr>
        <w:t xml:space="preserve"> (</w:t>
      </w:r>
      <w:proofErr w:type="spellStart"/>
      <w:r w:rsidRPr="008567AD">
        <w:rPr>
          <w:rFonts w:ascii="Arial Narrow" w:hAnsi="Arial Narrow"/>
          <w:sz w:val="20"/>
          <w:szCs w:val="20"/>
        </w:rPr>
        <w:t>iii</w:t>
      </w:r>
      <w:proofErr w:type="spellEnd"/>
      <w:r w:rsidRPr="008567AD">
        <w:rPr>
          <w:rFonts w:ascii="Arial Narrow" w:hAnsi="Arial Narrow"/>
          <w:sz w:val="20"/>
          <w:szCs w:val="20"/>
        </w:rPr>
        <w:t xml:space="preserve">) </w:t>
      </w:r>
      <w:r w:rsidR="00213123" w:rsidRPr="008567AD">
        <w:rPr>
          <w:rFonts w:ascii="Arial Narrow" w:hAnsi="Arial Narrow"/>
          <w:sz w:val="20"/>
          <w:szCs w:val="20"/>
        </w:rPr>
        <w:t xml:space="preserve">los intereses ordinarios del saldo insoluto conforme a la Tasa de Interés más IVA; y </w:t>
      </w:r>
      <w:r w:rsidRPr="008567AD">
        <w:rPr>
          <w:rFonts w:ascii="Arial Narrow" w:hAnsi="Arial Narrow"/>
          <w:sz w:val="20"/>
          <w:szCs w:val="20"/>
        </w:rPr>
        <w:t>(</w:t>
      </w:r>
      <w:proofErr w:type="spellStart"/>
      <w:r w:rsidRPr="008567AD">
        <w:rPr>
          <w:rFonts w:ascii="Arial Narrow" w:hAnsi="Arial Narrow"/>
          <w:sz w:val="20"/>
          <w:szCs w:val="20"/>
        </w:rPr>
        <w:t>iv</w:t>
      </w:r>
      <w:proofErr w:type="spellEnd"/>
      <w:r w:rsidRPr="008567AD">
        <w:rPr>
          <w:rFonts w:ascii="Arial Narrow" w:hAnsi="Arial Narrow"/>
          <w:sz w:val="20"/>
          <w:szCs w:val="20"/>
        </w:rPr>
        <w:t xml:space="preserve">) </w:t>
      </w:r>
      <w:r w:rsidR="00213123" w:rsidRPr="008567AD">
        <w:rPr>
          <w:rFonts w:ascii="Arial Narrow" w:hAnsi="Arial Narrow"/>
          <w:sz w:val="20"/>
          <w:szCs w:val="20"/>
        </w:rPr>
        <w:t xml:space="preserve">el remanente será destinado para abono a capital, del saldo insoluto. </w:t>
      </w:r>
    </w:p>
    <w:p w14:paraId="5CE82451" w14:textId="77777777" w:rsidR="002F7CA9" w:rsidRPr="008567AD" w:rsidRDefault="002F7CA9" w:rsidP="00A43BEF">
      <w:pPr>
        <w:tabs>
          <w:tab w:val="left" w:pos="-720"/>
        </w:tabs>
        <w:suppressAutoHyphens/>
        <w:ind w:left="-284"/>
        <w:jc w:val="both"/>
        <w:rPr>
          <w:rFonts w:ascii="Arial Narrow" w:hAnsi="Arial Narrow"/>
          <w:sz w:val="20"/>
          <w:szCs w:val="20"/>
        </w:rPr>
      </w:pPr>
      <w:r w:rsidRPr="008567AD">
        <w:rPr>
          <w:rFonts w:ascii="Arial Narrow" w:hAnsi="Arial Narrow"/>
          <w:sz w:val="20"/>
          <w:szCs w:val="20"/>
        </w:rPr>
        <w:t>Los términos con mayúscula inicial en el presente Pagaré y que se relacionan a continuación, tendrán los significados siguientes:</w:t>
      </w:r>
    </w:p>
    <w:p w14:paraId="50C627F8" w14:textId="77777777" w:rsidR="002345A3" w:rsidRPr="008567AD" w:rsidRDefault="0095700B" w:rsidP="00A43BEF">
      <w:pPr>
        <w:ind w:left="-284"/>
        <w:jc w:val="both"/>
        <w:outlineLvl w:val="0"/>
        <w:rPr>
          <w:rFonts w:ascii="Arial Narrow" w:hAnsi="Arial Narrow"/>
          <w:sz w:val="20"/>
          <w:szCs w:val="20"/>
        </w:rPr>
      </w:pPr>
      <w:r w:rsidRPr="008567AD">
        <w:rPr>
          <w:rFonts w:ascii="Arial Narrow" w:hAnsi="Arial Narrow"/>
          <w:sz w:val="20"/>
          <w:szCs w:val="20"/>
        </w:rPr>
        <w:lastRenderedPageBreak/>
        <w:t>“</w:t>
      </w:r>
      <w:r w:rsidRPr="008567AD">
        <w:rPr>
          <w:rFonts w:ascii="Arial Narrow" w:hAnsi="Arial Narrow"/>
          <w:sz w:val="20"/>
          <w:szCs w:val="20"/>
          <w:u w:val="single"/>
        </w:rPr>
        <w:t>Día Hábil</w:t>
      </w:r>
      <w:r w:rsidRPr="008567AD">
        <w:rPr>
          <w:rFonts w:ascii="Arial Narrow" w:hAnsi="Arial Narrow"/>
          <w:sz w:val="20"/>
          <w:szCs w:val="20"/>
        </w:rPr>
        <w:t xml:space="preserve">” significa cualquier día que no sea sábado, domingo o algún día en el que las instituciones de crédito nacionales ubicadas en la Ciudad de México, </w:t>
      </w:r>
      <w:r w:rsidR="005C6664" w:rsidRPr="008567AD">
        <w:rPr>
          <w:rFonts w:ascii="Arial Narrow" w:hAnsi="Arial Narrow"/>
          <w:sz w:val="20"/>
          <w:szCs w:val="20"/>
        </w:rPr>
        <w:t>Estados Unidos Mexicanos,</w:t>
      </w:r>
      <w:r w:rsidRPr="008567AD">
        <w:rPr>
          <w:rFonts w:ascii="Arial Narrow" w:hAnsi="Arial Narrow"/>
          <w:sz w:val="20"/>
          <w:szCs w:val="20"/>
        </w:rPr>
        <w:t xml:space="preserve"> deban o puedan permanecer cerradas al público en general conforme a la legislación aplicable.</w:t>
      </w:r>
    </w:p>
    <w:p w14:paraId="5CF82830" w14:textId="77777777" w:rsidR="002F7CA9" w:rsidRPr="008567AD" w:rsidRDefault="002F7CA9" w:rsidP="00A43BEF">
      <w:pPr>
        <w:tabs>
          <w:tab w:val="left" w:pos="-720"/>
        </w:tabs>
        <w:suppressAutoHyphens/>
        <w:ind w:left="-284"/>
        <w:jc w:val="both"/>
        <w:rPr>
          <w:rFonts w:ascii="Arial Narrow" w:hAnsi="Arial Narrow"/>
          <w:sz w:val="20"/>
          <w:szCs w:val="20"/>
        </w:rPr>
      </w:pPr>
      <w:r w:rsidRPr="008567AD">
        <w:rPr>
          <w:rFonts w:ascii="Arial Narrow" w:hAnsi="Arial Narrow"/>
          <w:sz w:val="20"/>
          <w:szCs w:val="20"/>
        </w:rPr>
        <w:t>“</w:t>
      </w:r>
      <w:r w:rsidRPr="008567AD">
        <w:rPr>
          <w:rFonts w:ascii="Arial Narrow" w:hAnsi="Arial Narrow"/>
          <w:sz w:val="20"/>
          <w:szCs w:val="20"/>
          <w:u w:val="single"/>
        </w:rPr>
        <w:t>Impuestos</w:t>
      </w:r>
      <w:r w:rsidRPr="008567AD">
        <w:rPr>
          <w:rFonts w:ascii="Arial Narrow" w:hAnsi="Arial Narrow"/>
          <w:sz w:val="20"/>
          <w:szCs w:val="20"/>
        </w:rPr>
        <w:t>” significa cual</w:t>
      </w:r>
      <w:r w:rsidR="00DE79D9" w:rsidRPr="008567AD">
        <w:rPr>
          <w:rFonts w:ascii="Arial Narrow" w:hAnsi="Arial Narrow"/>
          <w:sz w:val="20"/>
          <w:szCs w:val="20"/>
        </w:rPr>
        <w:t>es</w:t>
      </w:r>
      <w:r w:rsidRPr="008567AD">
        <w:rPr>
          <w:rFonts w:ascii="Arial Narrow" w:hAnsi="Arial Narrow"/>
          <w:sz w:val="20"/>
          <w:szCs w:val="20"/>
        </w:rPr>
        <w:t>quier impuestos, presentes o futuros, obligaciones de retención, derechos y cualquier otra carga de cualquier naturaleza establecida por cualquier autoridad</w:t>
      </w:r>
      <w:r w:rsidR="002177E2" w:rsidRPr="008567AD">
        <w:rPr>
          <w:rFonts w:ascii="Arial Narrow" w:hAnsi="Arial Narrow"/>
          <w:sz w:val="20"/>
          <w:szCs w:val="20"/>
        </w:rPr>
        <w:t xml:space="preserve">, incluyendo de manera enunciativa más no limitativa el </w:t>
      </w:r>
      <w:r w:rsidR="0095700B" w:rsidRPr="008567AD">
        <w:rPr>
          <w:rFonts w:ascii="Arial Narrow" w:hAnsi="Arial Narrow"/>
          <w:sz w:val="20"/>
          <w:szCs w:val="20"/>
        </w:rPr>
        <w:t>I</w:t>
      </w:r>
      <w:r w:rsidR="00F6761A" w:rsidRPr="008567AD">
        <w:rPr>
          <w:rFonts w:ascii="Arial Narrow" w:hAnsi="Arial Narrow"/>
          <w:sz w:val="20"/>
          <w:szCs w:val="20"/>
        </w:rPr>
        <w:t xml:space="preserve">mpuesto al </w:t>
      </w:r>
      <w:r w:rsidR="0095700B" w:rsidRPr="008567AD">
        <w:rPr>
          <w:rFonts w:ascii="Arial Narrow" w:hAnsi="Arial Narrow"/>
          <w:sz w:val="20"/>
          <w:szCs w:val="20"/>
        </w:rPr>
        <w:t>V</w:t>
      </w:r>
      <w:r w:rsidR="00F6761A" w:rsidRPr="008567AD">
        <w:rPr>
          <w:rFonts w:ascii="Arial Narrow" w:hAnsi="Arial Narrow"/>
          <w:sz w:val="20"/>
          <w:szCs w:val="20"/>
        </w:rPr>
        <w:t xml:space="preserve">alor </w:t>
      </w:r>
      <w:r w:rsidR="0095700B" w:rsidRPr="008567AD">
        <w:rPr>
          <w:rFonts w:ascii="Arial Narrow" w:hAnsi="Arial Narrow"/>
          <w:sz w:val="20"/>
          <w:szCs w:val="20"/>
        </w:rPr>
        <w:t>A</w:t>
      </w:r>
      <w:r w:rsidR="00F6761A" w:rsidRPr="008567AD">
        <w:rPr>
          <w:rFonts w:ascii="Arial Narrow" w:hAnsi="Arial Narrow"/>
          <w:sz w:val="20"/>
          <w:szCs w:val="20"/>
        </w:rPr>
        <w:t>gregado (IVA)</w:t>
      </w:r>
      <w:r w:rsidR="002177E2" w:rsidRPr="008567AD">
        <w:rPr>
          <w:rFonts w:ascii="Arial Narrow" w:hAnsi="Arial Narrow"/>
          <w:sz w:val="20"/>
          <w:szCs w:val="20"/>
        </w:rPr>
        <w:t xml:space="preserve"> correspondiente</w:t>
      </w:r>
      <w:r w:rsidRPr="008567AD">
        <w:rPr>
          <w:rFonts w:ascii="Arial Narrow" w:hAnsi="Arial Narrow"/>
          <w:sz w:val="20"/>
          <w:szCs w:val="20"/>
        </w:rPr>
        <w:t>.</w:t>
      </w:r>
    </w:p>
    <w:p w14:paraId="372AA423" w14:textId="77777777" w:rsidR="002F7CA9" w:rsidRPr="008567AD" w:rsidRDefault="002F7CA9" w:rsidP="00A43BEF">
      <w:pPr>
        <w:tabs>
          <w:tab w:val="left" w:pos="-720"/>
        </w:tabs>
        <w:suppressAutoHyphens/>
        <w:ind w:left="-284"/>
        <w:jc w:val="both"/>
        <w:rPr>
          <w:rFonts w:ascii="Arial Narrow" w:hAnsi="Arial Narrow"/>
          <w:sz w:val="20"/>
          <w:szCs w:val="20"/>
        </w:rPr>
      </w:pPr>
      <w:r w:rsidRPr="008567AD">
        <w:rPr>
          <w:rFonts w:ascii="Arial Narrow" w:hAnsi="Arial Narrow"/>
          <w:sz w:val="20"/>
          <w:szCs w:val="20"/>
          <w:u w:val="single"/>
        </w:rPr>
        <w:t>“Impuestos Excluidos</w:t>
      </w:r>
      <w:r w:rsidR="00790C07" w:rsidRPr="008567AD">
        <w:rPr>
          <w:rFonts w:ascii="Arial Narrow" w:hAnsi="Arial Narrow"/>
          <w:sz w:val="20"/>
          <w:szCs w:val="20"/>
        </w:rPr>
        <w:t>” significa</w:t>
      </w:r>
      <w:r w:rsidRPr="008567AD">
        <w:rPr>
          <w:rFonts w:ascii="Arial Narrow" w:hAnsi="Arial Narrow"/>
          <w:sz w:val="20"/>
          <w:szCs w:val="20"/>
        </w:rPr>
        <w:t xml:space="preserve"> respecto al tenedor del presente Pagaré (i) impuestos determinados en razón de o sobre sus ingresos netos totales (cualquiera que sea la forma en que se denominen), e impuestos de franquicia determinados (en lugar de impuestos sobre ingresos netos), de conformidad con la legislación aplicable, en la jurisdicción (o subdivisión política de dicha jurisdicción) en la cual dicho tenedor </w:t>
      </w:r>
      <w:r w:rsidR="00903FB7" w:rsidRPr="008567AD">
        <w:rPr>
          <w:rFonts w:ascii="Arial Narrow" w:hAnsi="Arial Narrow"/>
          <w:sz w:val="20"/>
          <w:szCs w:val="20"/>
        </w:rPr>
        <w:t>tenga su residencia</w:t>
      </w:r>
      <w:r w:rsidRPr="008567AD">
        <w:rPr>
          <w:rFonts w:ascii="Arial Narrow" w:hAnsi="Arial Narrow"/>
          <w:sz w:val="20"/>
          <w:szCs w:val="20"/>
        </w:rPr>
        <w:t>, lleve a cabo su actividad comercial, sea considerado residente para efectos fiscales, o en la cual su oficina principal u oficina de fondeo esté localizada, y (</w:t>
      </w:r>
      <w:proofErr w:type="spellStart"/>
      <w:r w:rsidRPr="008567AD">
        <w:rPr>
          <w:rFonts w:ascii="Arial Narrow" w:hAnsi="Arial Narrow"/>
          <w:sz w:val="20"/>
          <w:szCs w:val="20"/>
        </w:rPr>
        <w:t>ii</w:t>
      </w:r>
      <w:proofErr w:type="spellEnd"/>
      <w:r w:rsidRPr="008567AD">
        <w:rPr>
          <w:rFonts w:ascii="Arial Narrow" w:hAnsi="Arial Narrow"/>
          <w:sz w:val="20"/>
          <w:szCs w:val="20"/>
        </w:rPr>
        <w:t>) cualquier impuesto determinado como consecuencia de cualquier conexión entre dicho tenedor y la jurisdicción que establezca dicho impuesto, excluyendo en cualquier caso, los impuestos determinados exclusivamente como consecuencia de pagos recibidos conforme al presente Pagaré.</w:t>
      </w:r>
    </w:p>
    <w:p w14:paraId="79E79F5D" w14:textId="77777777" w:rsidR="002F7CA9" w:rsidRPr="008567AD" w:rsidRDefault="002F7CA9" w:rsidP="00A43BEF">
      <w:pPr>
        <w:tabs>
          <w:tab w:val="left" w:pos="-720"/>
        </w:tabs>
        <w:suppressAutoHyphens/>
        <w:ind w:left="-284"/>
        <w:jc w:val="both"/>
        <w:rPr>
          <w:rFonts w:ascii="Arial Narrow" w:hAnsi="Arial Narrow"/>
          <w:sz w:val="20"/>
          <w:szCs w:val="20"/>
        </w:rPr>
      </w:pPr>
      <w:r w:rsidRPr="008567AD">
        <w:rPr>
          <w:rFonts w:ascii="Arial Narrow" w:hAnsi="Arial Narrow"/>
          <w:sz w:val="20"/>
          <w:szCs w:val="20"/>
        </w:rPr>
        <w:t>“</w:t>
      </w:r>
      <w:r w:rsidRPr="008567AD">
        <w:rPr>
          <w:rFonts w:ascii="Arial Narrow" w:hAnsi="Arial Narrow"/>
          <w:sz w:val="20"/>
          <w:szCs w:val="20"/>
          <w:u w:val="single"/>
        </w:rPr>
        <w:t>Pesos” y el signo “$</w:t>
      </w:r>
      <w:r w:rsidRPr="008567AD">
        <w:rPr>
          <w:rFonts w:ascii="Arial Narrow" w:hAnsi="Arial Narrow"/>
          <w:sz w:val="20"/>
          <w:szCs w:val="20"/>
        </w:rPr>
        <w:t>” significa la moneda de curso legal en los Estados Unidos Mexicanos.</w:t>
      </w:r>
    </w:p>
    <w:p w14:paraId="45D9AC05" w14:textId="77777777" w:rsidR="00BF3433" w:rsidRPr="008567AD" w:rsidRDefault="00BF3433" w:rsidP="00A43BEF">
      <w:pPr>
        <w:tabs>
          <w:tab w:val="left" w:pos="-720"/>
        </w:tabs>
        <w:suppressAutoHyphens/>
        <w:ind w:left="-284"/>
        <w:jc w:val="both"/>
        <w:rPr>
          <w:rFonts w:ascii="Arial Narrow" w:hAnsi="Arial Narrow"/>
          <w:sz w:val="20"/>
          <w:szCs w:val="20"/>
        </w:rPr>
      </w:pPr>
      <w:r w:rsidRPr="008567AD">
        <w:rPr>
          <w:rFonts w:ascii="Arial Narrow" w:hAnsi="Arial Narrow"/>
          <w:sz w:val="20"/>
          <w:szCs w:val="20"/>
        </w:rPr>
        <w:t>Para efectos de lo dispuesto en el Artículo 128 de la Ley General de Títulos y Operaciones de Crédito, el plazo de presentación del presente Pagaré</w:t>
      </w:r>
      <w:r w:rsidR="00C96EFA" w:rsidRPr="008567AD">
        <w:rPr>
          <w:rFonts w:ascii="Arial Narrow" w:hAnsi="Arial Narrow"/>
          <w:sz w:val="20"/>
          <w:szCs w:val="20"/>
        </w:rPr>
        <w:t xml:space="preserve"> </w:t>
      </w:r>
      <w:r w:rsidRPr="008567AD">
        <w:rPr>
          <w:rFonts w:ascii="Arial Narrow" w:hAnsi="Arial Narrow"/>
          <w:sz w:val="20"/>
          <w:szCs w:val="20"/>
        </w:rPr>
        <w:t xml:space="preserve">se prorroga irrevocablemente hasta el </w:t>
      </w:r>
      <w:r w:rsidR="00AF28A4" w:rsidRPr="009969BF">
        <w:rPr>
          <w:rFonts w:ascii="Arial Narrow" w:hAnsi="Arial Narrow"/>
          <w:b/>
          <w:bCs/>
          <w:sz w:val="20"/>
          <w:szCs w:val="20"/>
          <w:highlight w:val="green"/>
        </w:rPr>
        <w:t>10</w:t>
      </w:r>
      <w:r w:rsidR="007835A7" w:rsidRPr="009969BF">
        <w:rPr>
          <w:rFonts w:ascii="Arial Narrow" w:hAnsi="Arial Narrow"/>
          <w:b/>
          <w:bCs/>
          <w:sz w:val="20"/>
          <w:szCs w:val="20"/>
          <w:highlight w:val="green"/>
        </w:rPr>
        <w:t xml:space="preserve"> de</w:t>
      </w:r>
      <w:r w:rsidR="00AF28A4" w:rsidRPr="009969BF">
        <w:rPr>
          <w:rFonts w:ascii="Arial Narrow" w:hAnsi="Arial Narrow"/>
          <w:b/>
          <w:bCs/>
          <w:sz w:val="20"/>
          <w:szCs w:val="20"/>
          <w:highlight w:val="green"/>
        </w:rPr>
        <w:t xml:space="preserve"> </w:t>
      </w:r>
      <w:r w:rsidR="000E2713" w:rsidRPr="009969BF">
        <w:rPr>
          <w:rFonts w:ascii="Arial Narrow" w:hAnsi="Arial Narrow"/>
          <w:b/>
          <w:bCs/>
          <w:sz w:val="20"/>
          <w:szCs w:val="20"/>
          <w:highlight w:val="green"/>
        </w:rPr>
        <w:t>julio</w:t>
      </w:r>
      <w:r w:rsidR="007835A7" w:rsidRPr="009969BF">
        <w:rPr>
          <w:rFonts w:ascii="Arial Narrow" w:hAnsi="Arial Narrow"/>
          <w:b/>
          <w:bCs/>
          <w:sz w:val="20"/>
          <w:szCs w:val="20"/>
          <w:highlight w:val="green"/>
        </w:rPr>
        <w:t xml:space="preserve"> de 20</w:t>
      </w:r>
      <w:r w:rsidR="00A83B7E" w:rsidRPr="009969BF">
        <w:rPr>
          <w:rFonts w:ascii="Arial Narrow" w:hAnsi="Arial Narrow"/>
          <w:b/>
          <w:bCs/>
          <w:sz w:val="20"/>
          <w:szCs w:val="20"/>
          <w:highlight w:val="green"/>
        </w:rPr>
        <w:t>2</w:t>
      </w:r>
      <w:r w:rsidR="000E2713" w:rsidRPr="009969BF">
        <w:rPr>
          <w:rFonts w:ascii="Arial Narrow" w:hAnsi="Arial Narrow"/>
          <w:b/>
          <w:bCs/>
          <w:sz w:val="20"/>
          <w:szCs w:val="20"/>
          <w:highlight w:val="green"/>
        </w:rPr>
        <w:t>9</w:t>
      </w:r>
      <w:r w:rsidRPr="008567AD">
        <w:rPr>
          <w:rFonts w:ascii="Arial Narrow" w:hAnsi="Arial Narrow"/>
          <w:sz w:val="20"/>
          <w:szCs w:val="20"/>
        </w:rPr>
        <w:t xml:space="preserve">, en el entendido que dicha prórroga no impedirá la presentación de este Pagaré antes de dicha fecha. </w:t>
      </w:r>
    </w:p>
    <w:p w14:paraId="4AA911C2" w14:textId="77777777" w:rsidR="00BF3433" w:rsidRPr="008567AD" w:rsidRDefault="00E03C4C" w:rsidP="00A43BEF">
      <w:pPr>
        <w:tabs>
          <w:tab w:val="left" w:pos="-720"/>
        </w:tabs>
        <w:suppressAutoHyphens/>
        <w:ind w:left="-284"/>
        <w:jc w:val="both"/>
        <w:rPr>
          <w:rFonts w:ascii="Arial Narrow" w:hAnsi="Arial Narrow"/>
          <w:sz w:val="20"/>
          <w:szCs w:val="20"/>
        </w:rPr>
      </w:pPr>
      <w:r w:rsidRPr="008567AD">
        <w:rPr>
          <w:rFonts w:ascii="Arial Narrow" w:hAnsi="Arial Narrow"/>
          <w:sz w:val="20"/>
          <w:szCs w:val="20"/>
        </w:rPr>
        <w:t xml:space="preserve">Este Pagaré se regirá e interpretará de conformidad con las leyes de los Estados Unidos Mexicanos. </w:t>
      </w:r>
    </w:p>
    <w:p w14:paraId="531B266D" w14:textId="77777777" w:rsidR="00D0707A" w:rsidRDefault="00D0707A" w:rsidP="00833516">
      <w:pPr>
        <w:tabs>
          <w:tab w:val="left" w:pos="-720"/>
        </w:tabs>
        <w:suppressAutoHyphens/>
        <w:ind w:left="-284"/>
        <w:jc w:val="both"/>
        <w:rPr>
          <w:rFonts w:ascii="Arial Narrow" w:hAnsi="Arial Narrow"/>
          <w:sz w:val="20"/>
          <w:szCs w:val="20"/>
        </w:rPr>
      </w:pPr>
    </w:p>
    <w:p w14:paraId="539E1377" w14:textId="77777777" w:rsidR="00B32A7A" w:rsidRPr="009969BF" w:rsidRDefault="002F7CA9" w:rsidP="00B32A7A">
      <w:pPr>
        <w:tabs>
          <w:tab w:val="left" w:pos="-284"/>
        </w:tabs>
        <w:ind w:left="-284"/>
        <w:jc w:val="both"/>
        <w:rPr>
          <w:rFonts w:ascii="Arial Narrow" w:hAnsi="Arial Narrow"/>
          <w:b/>
          <w:bCs/>
          <w:sz w:val="20"/>
          <w:szCs w:val="20"/>
          <w:highlight w:val="green"/>
        </w:rPr>
      </w:pPr>
      <w:r w:rsidRPr="008567AD">
        <w:rPr>
          <w:rFonts w:ascii="Arial Narrow" w:hAnsi="Arial Narrow"/>
          <w:sz w:val="20"/>
          <w:szCs w:val="20"/>
        </w:rPr>
        <w:t xml:space="preserve">Para todo lo relacionado con este Pagaré, </w:t>
      </w:r>
      <w:r w:rsidR="002C7352" w:rsidRPr="008567AD">
        <w:rPr>
          <w:rFonts w:ascii="Arial Narrow" w:hAnsi="Arial Narrow"/>
          <w:sz w:val="20"/>
          <w:szCs w:val="20"/>
        </w:rPr>
        <w:t>el Suscriptor</w:t>
      </w:r>
      <w:r w:rsidRPr="008567AD">
        <w:rPr>
          <w:rFonts w:ascii="Arial Narrow" w:hAnsi="Arial Narrow"/>
          <w:sz w:val="20"/>
          <w:szCs w:val="20"/>
        </w:rPr>
        <w:t xml:space="preserve"> se somete irrevocablemente a la jurisdicción de los tribunales competentes ubicados en la Ciudad de México, Estados Unidos Mexicanos</w:t>
      </w:r>
      <w:r w:rsidR="00C70D0F" w:rsidRPr="008567AD">
        <w:rPr>
          <w:rFonts w:ascii="Arial Narrow" w:hAnsi="Arial Narrow"/>
          <w:sz w:val="20"/>
          <w:szCs w:val="20"/>
        </w:rPr>
        <w:t xml:space="preserve">, </w:t>
      </w:r>
      <w:r w:rsidRPr="008567AD">
        <w:rPr>
          <w:rFonts w:ascii="Arial Narrow" w:hAnsi="Arial Narrow"/>
          <w:sz w:val="20"/>
          <w:szCs w:val="20"/>
        </w:rPr>
        <w:t>renunciando a cualquier otro fuero que por razón de su domicilio, presente o futuro, pudiera llegar a</w:t>
      </w:r>
      <w:r w:rsidRPr="00B32A7A">
        <w:rPr>
          <w:rFonts w:ascii="Arial Narrow" w:hAnsi="Arial Narrow"/>
          <w:sz w:val="20"/>
          <w:szCs w:val="20"/>
        </w:rPr>
        <w:t xml:space="preserve"> corresponderle</w:t>
      </w:r>
      <w:r w:rsidR="00833516" w:rsidRPr="00B32A7A">
        <w:rPr>
          <w:rFonts w:ascii="Arial Narrow" w:hAnsi="Arial Narrow"/>
          <w:sz w:val="20"/>
          <w:szCs w:val="20"/>
        </w:rPr>
        <w:t xml:space="preserve"> </w:t>
      </w:r>
      <w:r w:rsidRPr="00B32A7A">
        <w:rPr>
          <w:rFonts w:ascii="Arial Narrow" w:hAnsi="Arial Narrow"/>
          <w:sz w:val="20"/>
          <w:szCs w:val="20"/>
        </w:rPr>
        <w:t xml:space="preserve">Para cualquier notificación relacionada con este Pagaré, </w:t>
      </w:r>
      <w:r w:rsidR="002C7352" w:rsidRPr="00B32A7A">
        <w:rPr>
          <w:rFonts w:ascii="Arial Narrow" w:hAnsi="Arial Narrow"/>
          <w:sz w:val="20"/>
          <w:szCs w:val="20"/>
        </w:rPr>
        <w:t>el Suscriptor</w:t>
      </w:r>
      <w:r w:rsidRPr="00B32A7A">
        <w:rPr>
          <w:rFonts w:ascii="Arial Narrow" w:hAnsi="Arial Narrow"/>
          <w:sz w:val="20"/>
          <w:szCs w:val="20"/>
        </w:rPr>
        <w:t xml:space="preserve"> designa</w:t>
      </w:r>
      <w:r w:rsidR="002177E2" w:rsidRPr="00B32A7A">
        <w:rPr>
          <w:rFonts w:ascii="Arial Narrow" w:hAnsi="Arial Narrow"/>
          <w:sz w:val="20"/>
          <w:szCs w:val="20"/>
        </w:rPr>
        <w:t xml:space="preserve"> como su domicilio</w:t>
      </w:r>
      <w:r w:rsidR="00F85353" w:rsidRPr="00B32A7A">
        <w:rPr>
          <w:rFonts w:ascii="Arial Narrow" w:hAnsi="Arial Narrow"/>
          <w:sz w:val="20"/>
          <w:szCs w:val="20"/>
        </w:rPr>
        <w:t xml:space="preserve"> </w:t>
      </w:r>
      <w:del w:id="1265" w:author="Alex Valdivia" w:date="2025-08-26T12:01:00Z">
        <w:r w:rsidR="00B32A7A" w:rsidRPr="009969BF" w:rsidDel="00731A85">
          <w:rPr>
            <w:rFonts w:ascii="Arial Narrow" w:hAnsi="Arial Narrow"/>
            <w:b/>
            <w:bCs/>
            <w:sz w:val="20"/>
            <w:szCs w:val="20"/>
            <w:highlight w:val="green"/>
          </w:rPr>
          <w:delText>Calle Mirador 18 P408 Cam a la piedra del comal y 1ra cerrada Fuentes de Tepepan C.P. 14643 Xochimilco CDMX</w:delText>
        </w:r>
      </w:del>
      <w:ins w:id="1266" w:author="Alex Valdivia" w:date="2025-08-26T12:01:00Z">
        <w:r w:rsidR="00731A85">
          <w:rPr>
            <w:rFonts w:ascii="Arial Narrow" w:hAnsi="Arial Narrow"/>
            <w:b/>
            <w:bCs/>
            <w:sz w:val="20"/>
            <w:szCs w:val="20"/>
            <w:highlight w:val="green"/>
          </w:rPr>
          <w:t>{{</w:t>
        </w:r>
        <w:proofErr w:type="spellStart"/>
        <w:r w:rsidR="00731A85">
          <w:rPr>
            <w:rFonts w:ascii="Arial Narrow" w:hAnsi="Arial Narrow"/>
            <w:b/>
            <w:bCs/>
            <w:sz w:val="20"/>
            <w:szCs w:val="20"/>
            <w:highlight w:val="green"/>
          </w:rPr>
          <w:t>domicilio_deudor</w:t>
        </w:r>
        <w:proofErr w:type="spellEnd"/>
        <w:r w:rsidR="00731A85">
          <w:rPr>
            <w:rFonts w:ascii="Arial Narrow" w:hAnsi="Arial Narrow"/>
            <w:b/>
            <w:bCs/>
            <w:sz w:val="20"/>
            <w:szCs w:val="20"/>
            <w:highlight w:val="green"/>
          </w:rPr>
          <w:t>}}</w:t>
        </w:r>
      </w:ins>
      <w:r w:rsidR="00B32A7A" w:rsidRPr="009969BF">
        <w:rPr>
          <w:rFonts w:ascii="Arial Narrow" w:hAnsi="Arial Narrow"/>
          <w:b/>
          <w:bCs/>
          <w:sz w:val="20"/>
          <w:szCs w:val="20"/>
          <w:highlight w:val="green"/>
        </w:rPr>
        <w:t>.</w:t>
      </w:r>
    </w:p>
    <w:p w14:paraId="725D9D56" w14:textId="77777777" w:rsidR="00D0707A" w:rsidRPr="00B32A7A" w:rsidRDefault="00D0707A" w:rsidP="00B32A7A">
      <w:pPr>
        <w:tabs>
          <w:tab w:val="left" w:pos="-720"/>
          <w:tab w:val="left" w:pos="-284"/>
        </w:tabs>
        <w:suppressAutoHyphens/>
        <w:ind w:left="-284"/>
        <w:jc w:val="both"/>
        <w:rPr>
          <w:rFonts w:ascii="Arial Narrow" w:hAnsi="Arial Narrow"/>
          <w:sz w:val="20"/>
          <w:szCs w:val="20"/>
        </w:rPr>
      </w:pPr>
    </w:p>
    <w:p w14:paraId="0C69D5AB" w14:textId="77777777" w:rsidR="009D10A8" w:rsidRDefault="002F7CA9" w:rsidP="00C55157">
      <w:pPr>
        <w:tabs>
          <w:tab w:val="left" w:pos="-720"/>
        </w:tabs>
        <w:suppressAutoHyphens/>
        <w:ind w:left="-284"/>
        <w:jc w:val="both"/>
        <w:rPr>
          <w:rFonts w:ascii="Arial Narrow" w:hAnsi="Arial Narrow"/>
          <w:sz w:val="20"/>
          <w:szCs w:val="20"/>
        </w:rPr>
      </w:pPr>
      <w:r w:rsidRPr="008567AD">
        <w:rPr>
          <w:rFonts w:ascii="Arial Narrow" w:hAnsi="Arial Narrow"/>
          <w:sz w:val="20"/>
          <w:szCs w:val="20"/>
        </w:rPr>
        <w:t xml:space="preserve">Por el presente Pagaré, </w:t>
      </w:r>
      <w:r w:rsidR="002C7352" w:rsidRPr="008567AD">
        <w:rPr>
          <w:rFonts w:ascii="Arial Narrow" w:hAnsi="Arial Narrow"/>
          <w:sz w:val="20"/>
          <w:szCs w:val="20"/>
        </w:rPr>
        <w:t>el Suscriptor</w:t>
      </w:r>
      <w:r w:rsidRPr="008567AD">
        <w:rPr>
          <w:rFonts w:ascii="Arial Narrow" w:hAnsi="Arial Narrow"/>
          <w:sz w:val="20"/>
          <w:szCs w:val="20"/>
        </w:rPr>
        <w:t xml:space="preserve"> renuncia a cualquier diligencia de presentación, requerimiento, protesto y a toda notificación </w:t>
      </w:r>
      <w:r w:rsidR="002E04DB" w:rsidRPr="008567AD">
        <w:rPr>
          <w:rFonts w:ascii="Arial Narrow" w:hAnsi="Arial Narrow"/>
          <w:sz w:val="20"/>
          <w:szCs w:val="20"/>
        </w:rPr>
        <w:t>co</w:t>
      </w:r>
      <w:r w:rsidRPr="008567AD">
        <w:rPr>
          <w:rFonts w:ascii="Arial Narrow" w:hAnsi="Arial Narrow"/>
          <w:sz w:val="20"/>
          <w:szCs w:val="20"/>
        </w:rPr>
        <w:t xml:space="preserve">n relación </w:t>
      </w:r>
      <w:r w:rsidR="002E04DB" w:rsidRPr="008567AD">
        <w:rPr>
          <w:rFonts w:ascii="Arial Narrow" w:hAnsi="Arial Narrow"/>
          <w:sz w:val="20"/>
          <w:szCs w:val="20"/>
        </w:rPr>
        <w:t>en</w:t>
      </w:r>
      <w:r w:rsidRPr="008567AD">
        <w:rPr>
          <w:rFonts w:ascii="Arial Narrow" w:hAnsi="Arial Narrow"/>
          <w:sz w:val="20"/>
          <w:szCs w:val="20"/>
        </w:rPr>
        <w:t xml:space="preserve"> este Pagaré. La omisión del tenedor del presente Pagaré</w:t>
      </w:r>
      <w:r w:rsidR="00CF4412" w:rsidRPr="008567AD">
        <w:rPr>
          <w:rFonts w:ascii="Arial Narrow" w:hAnsi="Arial Narrow"/>
          <w:sz w:val="20"/>
          <w:szCs w:val="20"/>
        </w:rPr>
        <w:t>,</w:t>
      </w:r>
      <w:r w:rsidRPr="008567AD">
        <w:rPr>
          <w:rFonts w:ascii="Arial Narrow" w:hAnsi="Arial Narrow"/>
          <w:sz w:val="20"/>
          <w:szCs w:val="20"/>
        </w:rPr>
        <w:t xml:space="preserve"> </w:t>
      </w:r>
      <w:r w:rsidR="00CF4412" w:rsidRPr="008567AD">
        <w:rPr>
          <w:rFonts w:ascii="Arial Narrow" w:hAnsi="Arial Narrow"/>
          <w:sz w:val="20"/>
          <w:szCs w:val="20"/>
        </w:rPr>
        <w:t>d</w:t>
      </w:r>
      <w:r w:rsidRPr="008567AD">
        <w:rPr>
          <w:rFonts w:ascii="Arial Narrow" w:hAnsi="Arial Narrow"/>
          <w:sz w:val="20"/>
          <w:szCs w:val="20"/>
        </w:rPr>
        <w:t>el ejercicio de cualquiera de sus derechos</w:t>
      </w:r>
      <w:r w:rsidR="00CF4412" w:rsidRPr="008567AD">
        <w:rPr>
          <w:rFonts w:ascii="Arial Narrow" w:hAnsi="Arial Narrow"/>
          <w:sz w:val="20"/>
          <w:szCs w:val="20"/>
        </w:rPr>
        <w:t>,</w:t>
      </w:r>
      <w:r w:rsidRPr="008567AD">
        <w:rPr>
          <w:rFonts w:ascii="Arial Narrow" w:hAnsi="Arial Narrow"/>
          <w:sz w:val="20"/>
          <w:szCs w:val="20"/>
        </w:rPr>
        <w:t xml:space="preserve"> en ningún caso constituirá renuncia de </w:t>
      </w:r>
      <w:proofErr w:type="gramStart"/>
      <w:r w:rsidR="000E1B0D" w:rsidRPr="008567AD">
        <w:rPr>
          <w:rFonts w:ascii="Arial Narrow" w:hAnsi="Arial Narrow"/>
          <w:sz w:val="20"/>
          <w:szCs w:val="20"/>
        </w:rPr>
        <w:t>l</w:t>
      </w:r>
      <w:r w:rsidRPr="008567AD">
        <w:rPr>
          <w:rFonts w:ascii="Arial Narrow" w:hAnsi="Arial Narrow"/>
          <w:sz w:val="20"/>
          <w:szCs w:val="20"/>
        </w:rPr>
        <w:t xml:space="preserve">os </w:t>
      </w:r>
      <w:r w:rsidR="000E1B0D" w:rsidRPr="008567AD">
        <w:rPr>
          <w:rFonts w:ascii="Arial Narrow" w:hAnsi="Arial Narrow"/>
          <w:sz w:val="20"/>
          <w:szCs w:val="20"/>
        </w:rPr>
        <w:t>mismos</w:t>
      </w:r>
      <w:proofErr w:type="gramEnd"/>
      <w:r w:rsidR="000E1B0D" w:rsidRPr="008567AD">
        <w:rPr>
          <w:rFonts w:ascii="Arial Narrow" w:hAnsi="Arial Narrow"/>
          <w:sz w:val="20"/>
          <w:szCs w:val="20"/>
        </w:rPr>
        <w:t xml:space="preserve"> </w:t>
      </w:r>
      <w:r w:rsidRPr="008567AD">
        <w:rPr>
          <w:rFonts w:ascii="Arial Narrow" w:hAnsi="Arial Narrow"/>
          <w:sz w:val="20"/>
          <w:szCs w:val="20"/>
        </w:rPr>
        <w:t xml:space="preserve">en dicha ni otra instancia. </w:t>
      </w:r>
    </w:p>
    <w:p w14:paraId="5336CA7A" w14:textId="77777777" w:rsidR="009D10A8" w:rsidRPr="008567AD" w:rsidRDefault="009D10A8" w:rsidP="00C55157">
      <w:pPr>
        <w:tabs>
          <w:tab w:val="left" w:pos="-720"/>
        </w:tabs>
        <w:suppressAutoHyphens/>
        <w:ind w:left="-284"/>
        <w:jc w:val="both"/>
        <w:rPr>
          <w:rFonts w:ascii="Arial Narrow" w:hAnsi="Arial Narrow"/>
          <w:sz w:val="20"/>
          <w:szCs w:val="20"/>
        </w:rPr>
      </w:pPr>
    </w:p>
    <w:p w14:paraId="78027D7D" w14:textId="77777777" w:rsidR="009D10A8" w:rsidRDefault="002C7352" w:rsidP="0097461D">
      <w:pPr>
        <w:tabs>
          <w:tab w:val="left" w:pos="-720"/>
        </w:tabs>
        <w:suppressAutoHyphens/>
        <w:ind w:left="-284"/>
        <w:jc w:val="both"/>
        <w:rPr>
          <w:rFonts w:ascii="Arial Narrow" w:hAnsi="Arial Narrow"/>
          <w:sz w:val="20"/>
          <w:szCs w:val="20"/>
          <w:lang w:val="es-ES"/>
        </w:rPr>
      </w:pPr>
      <w:r w:rsidRPr="008567AD">
        <w:rPr>
          <w:rFonts w:ascii="Arial Narrow" w:hAnsi="Arial Narrow"/>
          <w:sz w:val="20"/>
          <w:szCs w:val="20"/>
        </w:rPr>
        <w:t>El Suscriptor</w:t>
      </w:r>
      <w:r w:rsidR="002F7CA9" w:rsidRPr="008567AD">
        <w:rPr>
          <w:rFonts w:ascii="Arial Narrow" w:hAnsi="Arial Narrow"/>
          <w:sz w:val="20"/>
          <w:szCs w:val="20"/>
        </w:rPr>
        <w:t xml:space="preserve"> por medio del presente Pagaré, promete incondicionalmente pagar los gastos y costos que implique el cobro de este Pagaré, incluyendo entre otros</w:t>
      </w:r>
      <w:r w:rsidR="00FA5B0B">
        <w:rPr>
          <w:rFonts w:ascii="Arial Narrow" w:hAnsi="Arial Narrow"/>
          <w:sz w:val="20"/>
          <w:szCs w:val="20"/>
        </w:rPr>
        <w:t xml:space="preserve"> y sin limitar,</w:t>
      </w:r>
      <w:r w:rsidR="002F7CA9" w:rsidRPr="008567AD">
        <w:rPr>
          <w:rFonts w:ascii="Arial Narrow" w:hAnsi="Arial Narrow"/>
          <w:sz w:val="20"/>
          <w:szCs w:val="20"/>
        </w:rPr>
        <w:t xml:space="preserve"> los honorarios legales respectivos</w:t>
      </w:r>
      <w:r w:rsidR="009D10A8">
        <w:rPr>
          <w:rFonts w:ascii="Arial Narrow" w:hAnsi="Arial Narrow"/>
          <w:sz w:val="20"/>
          <w:szCs w:val="20"/>
          <w:lang w:val="es-ES"/>
        </w:rPr>
        <w:t xml:space="preserve">, los </w:t>
      </w:r>
      <w:r w:rsidR="009D10A8" w:rsidRPr="003A10A8">
        <w:rPr>
          <w:rFonts w:ascii="Arial Narrow" w:hAnsi="Arial Narrow"/>
          <w:sz w:val="20"/>
          <w:szCs w:val="20"/>
          <w:lang w:val="es-ES"/>
        </w:rPr>
        <w:t>derechos, gastos</w:t>
      </w:r>
      <w:r w:rsidR="0040059F">
        <w:rPr>
          <w:rFonts w:ascii="Arial Narrow" w:hAnsi="Arial Narrow"/>
          <w:sz w:val="20"/>
          <w:szCs w:val="20"/>
          <w:lang w:val="es-ES"/>
        </w:rPr>
        <w:t xml:space="preserve"> </w:t>
      </w:r>
      <w:r w:rsidR="009D10A8" w:rsidRPr="003A10A8">
        <w:rPr>
          <w:rFonts w:ascii="Arial Narrow" w:hAnsi="Arial Narrow"/>
          <w:sz w:val="20"/>
          <w:szCs w:val="20"/>
          <w:lang w:val="es-ES"/>
        </w:rPr>
        <w:t xml:space="preserve">y costos incurridos en la preparación, firma, notificación, registro, administración, ejecución judicial o extrajudicial del presente </w:t>
      </w:r>
      <w:r w:rsidR="0040059F">
        <w:rPr>
          <w:rFonts w:ascii="Arial Narrow" w:hAnsi="Arial Narrow"/>
          <w:sz w:val="20"/>
          <w:szCs w:val="20"/>
          <w:lang w:val="es-ES"/>
        </w:rPr>
        <w:t xml:space="preserve">Pagaré </w:t>
      </w:r>
      <w:r w:rsidR="009D10A8" w:rsidRPr="003A10A8">
        <w:rPr>
          <w:rFonts w:ascii="Arial Narrow" w:hAnsi="Arial Narrow"/>
          <w:sz w:val="20"/>
          <w:szCs w:val="20"/>
          <w:lang w:val="es-ES"/>
        </w:rPr>
        <w:t>y cualquier otro acto o documento que deba celebrarse o entregarse conforme al presente, y, en su caso, los gastos del notario público</w:t>
      </w:r>
      <w:r w:rsidR="00FA5B0B">
        <w:rPr>
          <w:rFonts w:ascii="Arial Narrow" w:hAnsi="Arial Narrow"/>
          <w:sz w:val="20"/>
          <w:szCs w:val="20"/>
          <w:lang w:val="es-ES"/>
        </w:rPr>
        <w:t xml:space="preserve"> que se originen</w:t>
      </w:r>
      <w:r w:rsidR="007C0DEF">
        <w:rPr>
          <w:rFonts w:ascii="Arial Narrow" w:hAnsi="Arial Narrow"/>
          <w:sz w:val="20"/>
          <w:szCs w:val="20"/>
          <w:lang w:val="es-ES"/>
        </w:rPr>
        <w:t>,</w:t>
      </w:r>
      <w:r w:rsidR="009D10A8" w:rsidRPr="003A10A8">
        <w:rPr>
          <w:rFonts w:ascii="Arial Narrow" w:hAnsi="Arial Narrow"/>
          <w:sz w:val="20"/>
          <w:szCs w:val="20"/>
          <w:lang w:val="es-ES"/>
        </w:rPr>
        <w:t xml:space="preserve"> de registro en caso de ser aplicable</w:t>
      </w:r>
      <w:r w:rsidR="007C0DEF">
        <w:rPr>
          <w:rFonts w:ascii="Arial Narrow" w:hAnsi="Arial Narrow"/>
          <w:sz w:val="20"/>
          <w:szCs w:val="20"/>
          <w:lang w:val="es-ES"/>
        </w:rPr>
        <w:t xml:space="preserve"> y las costas judiciales</w:t>
      </w:r>
      <w:r w:rsidR="009D10A8" w:rsidRPr="003A10A8">
        <w:rPr>
          <w:rFonts w:ascii="Arial Narrow" w:hAnsi="Arial Narrow"/>
          <w:sz w:val="20"/>
          <w:szCs w:val="20"/>
          <w:lang w:val="es-ES"/>
        </w:rPr>
        <w:t xml:space="preserve">. En caso de que el </w:t>
      </w:r>
      <w:r w:rsidR="009D10A8">
        <w:rPr>
          <w:rFonts w:ascii="Arial Narrow" w:hAnsi="Arial Narrow"/>
          <w:sz w:val="20"/>
          <w:szCs w:val="20"/>
          <w:lang w:val="es-ES"/>
        </w:rPr>
        <w:t xml:space="preserve">Suscriptor </w:t>
      </w:r>
      <w:r w:rsidR="009D10A8" w:rsidRPr="003A10A8">
        <w:rPr>
          <w:rFonts w:ascii="Arial Narrow" w:hAnsi="Arial Narrow"/>
          <w:sz w:val="20"/>
          <w:szCs w:val="20"/>
          <w:lang w:val="es-ES"/>
        </w:rPr>
        <w:t>no pag</w:t>
      </w:r>
      <w:r w:rsidR="0040059F">
        <w:rPr>
          <w:rFonts w:ascii="Arial Narrow" w:hAnsi="Arial Narrow"/>
          <w:sz w:val="20"/>
          <w:szCs w:val="20"/>
          <w:lang w:val="es-ES"/>
        </w:rPr>
        <w:t>ue</w:t>
      </w:r>
      <w:r w:rsidR="009D10A8" w:rsidRPr="003A10A8">
        <w:rPr>
          <w:rFonts w:ascii="Arial Narrow" w:hAnsi="Arial Narrow"/>
          <w:sz w:val="20"/>
          <w:szCs w:val="20"/>
          <w:lang w:val="es-ES"/>
        </w:rPr>
        <w:t xml:space="preserve"> o no cubr</w:t>
      </w:r>
      <w:r w:rsidR="0040059F">
        <w:rPr>
          <w:rFonts w:ascii="Arial Narrow" w:hAnsi="Arial Narrow"/>
          <w:sz w:val="20"/>
          <w:szCs w:val="20"/>
          <w:lang w:val="es-ES"/>
        </w:rPr>
        <w:t>a</w:t>
      </w:r>
      <w:r w:rsidR="009D10A8" w:rsidRPr="003A10A8">
        <w:rPr>
          <w:rFonts w:ascii="Arial Narrow" w:hAnsi="Arial Narrow"/>
          <w:sz w:val="20"/>
          <w:szCs w:val="20"/>
          <w:lang w:val="es-ES"/>
        </w:rPr>
        <w:t xml:space="preserve"> los derechos, gastos, contribuciones y sus accesorios a que se refiere el </w:t>
      </w:r>
      <w:r w:rsidR="009D10A8">
        <w:rPr>
          <w:rFonts w:ascii="Arial Narrow" w:hAnsi="Arial Narrow"/>
          <w:sz w:val="20"/>
          <w:szCs w:val="20"/>
          <w:lang w:val="es-ES"/>
        </w:rPr>
        <w:t>párrafo</w:t>
      </w:r>
      <w:r w:rsidR="009D10A8" w:rsidRPr="003A10A8">
        <w:rPr>
          <w:rFonts w:ascii="Arial Narrow" w:hAnsi="Arial Narrow"/>
          <w:sz w:val="20"/>
          <w:szCs w:val="20"/>
          <w:lang w:val="es-ES"/>
        </w:rPr>
        <w:t xml:space="preserve"> anterior, </w:t>
      </w:r>
      <w:del w:id="1267" w:author="Alex Valdivia" w:date="2025-08-26T11:57:00Z">
        <w:r w:rsidR="0006404D" w:rsidRPr="00793771" w:rsidDel="00731A85">
          <w:rPr>
            <w:rFonts w:ascii="Arial Narrow" w:hAnsi="Arial Narrow"/>
            <w:sz w:val="20"/>
            <w:szCs w:val="20"/>
            <w:highlight w:val="lightGray"/>
            <w:lang w:val="es-ES"/>
          </w:rPr>
          <w:delText>FOMENTO MEXICANO DE POSGRADOS 101 SAPI DE CV</w:delText>
        </w:r>
      </w:del>
      <w:ins w:id="1268" w:author="Alex Valdivia" w:date="2025-08-26T11:57:00Z">
        <w:r w:rsidR="00731A85">
          <w:rPr>
            <w:rFonts w:ascii="Arial Narrow" w:hAnsi="Arial Narrow"/>
            <w:sz w:val="20"/>
            <w:szCs w:val="20"/>
            <w:highlight w:val="lightGray"/>
            <w:lang w:val="es-ES"/>
          </w:rPr>
          <w:t>{{NOMBRE_ACREEDOR}}</w:t>
        </w:r>
      </w:ins>
      <w:r w:rsidR="009D10A8" w:rsidRPr="003A10A8">
        <w:rPr>
          <w:rFonts w:ascii="Arial Narrow" w:hAnsi="Arial Narrow"/>
          <w:sz w:val="20"/>
          <w:szCs w:val="20"/>
          <w:lang w:val="es-ES"/>
        </w:rPr>
        <w:t xml:space="preserve"> podrá (pero no estará obligado a) pagarlos, en cuyo caso </w:t>
      </w:r>
      <w:del w:id="1269" w:author="Alex Valdivia" w:date="2025-08-26T11:57:00Z">
        <w:r w:rsidR="0006404D" w:rsidRPr="00793771" w:rsidDel="00731A85">
          <w:rPr>
            <w:rFonts w:ascii="Arial Narrow" w:hAnsi="Arial Narrow"/>
            <w:sz w:val="20"/>
            <w:szCs w:val="20"/>
            <w:highlight w:val="lightGray"/>
            <w:lang w:val="es-ES"/>
          </w:rPr>
          <w:delText>FOMENTO MEXICANO DE POSGRADOS 101 SAPI DE CV</w:delText>
        </w:r>
      </w:del>
      <w:ins w:id="1270" w:author="Alex Valdivia" w:date="2025-08-26T11:57:00Z">
        <w:r w:rsidR="00731A85">
          <w:rPr>
            <w:rFonts w:ascii="Arial Narrow" w:hAnsi="Arial Narrow"/>
            <w:sz w:val="20"/>
            <w:szCs w:val="20"/>
            <w:highlight w:val="lightGray"/>
            <w:lang w:val="es-ES"/>
          </w:rPr>
          <w:t>{{NOMBRE_ACREEDOR}}</w:t>
        </w:r>
      </w:ins>
      <w:r w:rsidR="009D10A8" w:rsidRPr="003A10A8">
        <w:rPr>
          <w:rFonts w:ascii="Arial Narrow" w:hAnsi="Arial Narrow"/>
          <w:sz w:val="20"/>
          <w:szCs w:val="20"/>
          <w:lang w:val="es-ES"/>
        </w:rPr>
        <w:t xml:space="preserve"> podrá repetir en contra del </w:t>
      </w:r>
      <w:r w:rsidR="009D10A8">
        <w:rPr>
          <w:rFonts w:ascii="Arial Narrow" w:hAnsi="Arial Narrow"/>
          <w:sz w:val="20"/>
          <w:szCs w:val="20"/>
          <w:lang w:val="es-ES"/>
        </w:rPr>
        <w:t>Suscriptor</w:t>
      </w:r>
      <w:r w:rsidR="009D10A8" w:rsidRPr="003A10A8">
        <w:rPr>
          <w:rFonts w:ascii="Arial Narrow" w:hAnsi="Arial Narrow"/>
          <w:sz w:val="20"/>
          <w:szCs w:val="20"/>
          <w:lang w:val="es-ES"/>
        </w:rPr>
        <w:t xml:space="preserve"> por el importe total del pago realizado y los gastos efectuados, más intereses a razón de una tasa de interés anual igual a la </w:t>
      </w:r>
      <w:r w:rsidR="0040059F">
        <w:rPr>
          <w:rFonts w:ascii="Arial Narrow" w:hAnsi="Arial Narrow"/>
          <w:bCs/>
          <w:sz w:val="20"/>
          <w:szCs w:val="20"/>
          <w:lang w:val="es-ES"/>
        </w:rPr>
        <w:t>t</w:t>
      </w:r>
      <w:r w:rsidR="009D10A8" w:rsidRPr="003A10A8">
        <w:rPr>
          <w:rFonts w:ascii="Arial Narrow" w:hAnsi="Arial Narrow"/>
          <w:bCs/>
          <w:sz w:val="20"/>
          <w:szCs w:val="20"/>
          <w:lang w:val="es-ES"/>
        </w:rPr>
        <w:t xml:space="preserve">asa de </w:t>
      </w:r>
      <w:r w:rsidR="0040059F">
        <w:rPr>
          <w:rFonts w:ascii="Arial Narrow" w:hAnsi="Arial Narrow"/>
          <w:bCs/>
          <w:sz w:val="20"/>
          <w:szCs w:val="20"/>
          <w:lang w:val="es-ES"/>
        </w:rPr>
        <w:t>i</w:t>
      </w:r>
      <w:r w:rsidR="009D10A8" w:rsidRPr="003A10A8">
        <w:rPr>
          <w:rFonts w:ascii="Arial Narrow" w:hAnsi="Arial Narrow"/>
          <w:bCs/>
          <w:sz w:val="20"/>
          <w:szCs w:val="20"/>
          <w:lang w:val="es-ES"/>
        </w:rPr>
        <w:t xml:space="preserve">nterés </w:t>
      </w:r>
      <w:r w:rsidR="0040059F">
        <w:rPr>
          <w:rFonts w:ascii="Arial Narrow" w:hAnsi="Arial Narrow"/>
          <w:bCs/>
          <w:sz w:val="20"/>
          <w:szCs w:val="20"/>
          <w:lang w:val="es-ES"/>
        </w:rPr>
        <w:t>m</w:t>
      </w:r>
      <w:r w:rsidR="009D10A8" w:rsidRPr="003A10A8">
        <w:rPr>
          <w:rFonts w:ascii="Arial Narrow" w:hAnsi="Arial Narrow"/>
          <w:bCs/>
          <w:sz w:val="20"/>
          <w:szCs w:val="20"/>
          <w:lang w:val="es-ES"/>
        </w:rPr>
        <w:t>oratoria</w:t>
      </w:r>
      <w:r w:rsidR="0040059F">
        <w:rPr>
          <w:rFonts w:ascii="Arial Narrow" w:hAnsi="Arial Narrow"/>
          <w:bCs/>
          <w:sz w:val="20"/>
          <w:szCs w:val="20"/>
          <w:lang w:val="es-ES"/>
        </w:rPr>
        <w:t xml:space="preserve"> establecida en el presente</w:t>
      </w:r>
      <w:r w:rsidR="009D10A8" w:rsidRPr="003A10A8">
        <w:rPr>
          <w:rFonts w:ascii="Arial Narrow" w:hAnsi="Arial Narrow"/>
          <w:sz w:val="20"/>
          <w:szCs w:val="20"/>
          <w:lang w:val="es-ES"/>
        </w:rPr>
        <w:t xml:space="preserve">; en la inteligencia que (i) dichos intereses se calcularán a partir de la fecha en que dicho pago fuere efectuado por </w:t>
      </w:r>
      <w:del w:id="1271" w:author="Alex Valdivia" w:date="2025-08-26T11:57:00Z">
        <w:r w:rsidR="0006404D" w:rsidRPr="00793771" w:rsidDel="00731A85">
          <w:rPr>
            <w:rFonts w:ascii="Arial Narrow" w:hAnsi="Arial Narrow"/>
            <w:sz w:val="20"/>
            <w:szCs w:val="20"/>
            <w:highlight w:val="lightGray"/>
            <w:lang w:val="es-ES"/>
          </w:rPr>
          <w:delText>FOMENTO MEXICANO DE POSGRADOS 101 SAPI DE CV</w:delText>
        </w:r>
      </w:del>
      <w:ins w:id="1272" w:author="Alex Valdivia" w:date="2025-08-26T11:57:00Z">
        <w:r w:rsidR="00731A85">
          <w:rPr>
            <w:rFonts w:ascii="Arial Narrow" w:hAnsi="Arial Narrow"/>
            <w:sz w:val="20"/>
            <w:szCs w:val="20"/>
            <w:highlight w:val="lightGray"/>
            <w:lang w:val="es-ES"/>
          </w:rPr>
          <w:t>{{NOMBRE_ACREEDOR}}</w:t>
        </w:r>
      </w:ins>
      <w:r w:rsidR="009D10A8" w:rsidRPr="003A10A8">
        <w:rPr>
          <w:rFonts w:ascii="Arial Narrow" w:hAnsi="Arial Narrow"/>
          <w:sz w:val="20"/>
          <w:szCs w:val="20"/>
          <w:lang w:val="es-ES"/>
        </w:rPr>
        <w:t xml:space="preserve"> y hasta la fecha en que se reembolse en su totalidad el importe de dichas cantidades a </w:t>
      </w:r>
      <w:del w:id="1273" w:author="Alex Valdivia" w:date="2025-08-26T11:57:00Z">
        <w:r w:rsidR="0006404D" w:rsidRPr="00793771" w:rsidDel="00731A85">
          <w:rPr>
            <w:rFonts w:ascii="Arial Narrow" w:hAnsi="Arial Narrow"/>
            <w:sz w:val="20"/>
            <w:szCs w:val="20"/>
            <w:highlight w:val="lightGray"/>
            <w:lang w:val="es-ES"/>
          </w:rPr>
          <w:delText>FOMENTO MEXICANO DE POSGRADOS 101 SAPI DE CV</w:delText>
        </w:r>
      </w:del>
      <w:ins w:id="1274" w:author="Alex Valdivia" w:date="2025-08-26T11:57:00Z">
        <w:r w:rsidR="00731A85">
          <w:rPr>
            <w:rFonts w:ascii="Arial Narrow" w:hAnsi="Arial Narrow"/>
            <w:sz w:val="20"/>
            <w:szCs w:val="20"/>
            <w:highlight w:val="lightGray"/>
            <w:lang w:val="es-ES"/>
          </w:rPr>
          <w:t>{{NOMBRE_ACREEDOR}}</w:t>
        </w:r>
      </w:ins>
      <w:r w:rsidR="009D10A8" w:rsidRPr="003A10A8">
        <w:rPr>
          <w:rFonts w:ascii="Arial Narrow" w:hAnsi="Arial Narrow"/>
          <w:sz w:val="20"/>
          <w:szCs w:val="20"/>
          <w:lang w:val="es-ES"/>
        </w:rPr>
        <w:t>, y (</w:t>
      </w:r>
      <w:proofErr w:type="spellStart"/>
      <w:r w:rsidR="009D10A8" w:rsidRPr="003A10A8">
        <w:rPr>
          <w:rFonts w:ascii="Arial Narrow" w:hAnsi="Arial Narrow"/>
          <w:sz w:val="20"/>
          <w:szCs w:val="20"/>
          <w:lang w:val="es-ES"/>
        </w:rPr>
        <w:t>ii</w:t>
      </w:r>
      <w:proofErr w:type="spellEnd"/>
      <w:r w:rsidR="009D10A8" w:rsidRPr="003A10A8">
        <w:rPr>
          <w:rFonts w:ascii="Arial Narrow" w:hAnsi="Arial Narrow"/>
          <w:sz w:val="20"/>
          <w:szCs w:val="20"/>
          <w:lang w:val="es-ES"/>
        </w:rPr>
        <w:t xml:space="preserve">) dichas cantidades serán parte de las obligaciones contraídas al amparo de este </w:t>
      </w:r>
      <w:r w:rsidR="009D10A8">
        <w:rPr>
          <w:rFonts w:ascii="Arial Narrow" w:hAnsi="Arial Narrow"/>
          <w:sz w:val="20"/>
          <w:szCs w:val="20"/>
          <w:lang w:val="es-ES"/>
        </w:rPr>
        <w:t>Pagaré.</w:t>
      </w:r>
    </w:p>
    <w:p w14:paraId="12951614" w14:textId="77777777" w:rsidR="007C0DEF" w:rsidRDefault="007C0DEF" w:rsidP="0097461D">
      <w:pPr>
        <w:tabs>
          <w:tab w:val="left" w:pos="-720"/>
        </w:tabs>
        <w:suppressAutoHyphens/>
        <w:ind w:left="-284"/>
        <w:jc w:val="both"/>
        <w:rPr>
          <w:rFonts w:ascii="Arial Narrow" w:hAnsi="Arial Narrow"/>
          <w:sz w:val="20"/>
          <w:szCs w:val="20"/>
          <w:lang w:val="es-ES"/>
        </w:rPr>
      </w:pPr>
    </w:p>
    <w:p w14:paraId="7C7CC5DE" w14:textId="77777777" w:rsidR="007C0DEF" w:rsidRDefault="007C0DEF" w:rsidP="0097461D">
      <w:pPr>
        <w:tabs>
          <w:tab w:val="left" w:pos="-720"/>
        </w:tabs>
        <w:suppressAutoHyphens/>
        <w:ind w:left="-284"/>
        <w:jc w:val="both"/>
        <w:rPr>
          <w:rFonts w:ascii="Arial Narrow" w:hAnsi="Arial Narrow"/>
          <w:sz w:val="20"/>
          <w:szCs w:val="20"/>
          <w:lang w:val="es-ES"/>
        </w:rPr>
      </w:pPr>
      <w:r>
        <w:rPr>
          <w:rFonts w:ascii="Arial Narrow" w:hAnsi="Arial Narrow"/>
          <w:sz w:val="20"/>
          <w:szCs w:val="20"/>
          <w:lang w:val="es-ES"/>
        </w:rPr>
        <w:t xml:space="preserve">Se anexa </w:t>
      </w:r>
      <w:proofErr w:type="gramStart"/>
      <w:r>
        <w:rPr>
          <w:rFonts w:ascii="Arial Narrow" w:hAnsi="Arial Narrow"/>
          <w:sz w:val="20"/>
          <w:szCs w:val="20"/>
          <w:lang w:val="es-ES"/>
        </w:rPr>
        <w:t>al presente copia</w:t>
      </w:r>
      <w:proofErr w:type="gramEnd"/>
      <w:r>
        <w:rPr>
          <w:rFonts w:ascii="Arial Narrow" w:hAnsi="Arial Narrow"/>
          <w:sz w:val="20"/>
          <w:szCs w:val="20"/>
          <w:lang w:val="es-ES"/>
        </w:rPr>
        <w:t xml:space="preserve"> de las identificaciones oficiales vigentes del suscriptor y del obligado solidario.</w:t>
      </w:r>
    </w:p>
    <w:p w14:paraId="59BFD639" w14:textId="77777777" w:rsidR="00A678D0" w:rsidRDefault="00A678D0" w:rsidP="000837A2">
      <w:pPr>
        <w:tabs>
          <w:tab w:val="left" w:pos="-720"/>
        </w:tabs>
        <w:suppressAutoHyphens/>
        <w:jc w:val="both"/>
        <w:rPr>
          <w:rFonts w:ascii="Arial Narrow" w:hAnsi="Arial Narrow"/>
          <w:sz w:val="20"/>
          <w:szCs w:val="20"/>
        </w:rPr>
      </w:pPr>
    </w:p>
    <w:p w14:paraId="2F8A3D39" w14:textId="77777777" w:rsidR="002F7CA9" w:rsidRPr="008567AD" w:rsidRDefault="002F7CA9" w:rsidP="00A678D0">
      <w:pPr>
        <w:tabs>
          <w:tab w:val="left" w:pos="-720"/>
        </w:tabs>
        <w:suppressAutoHyphens/>
        <w:ind w:left="-284"/>
        <w:jc w:val="both"/>
        <w:rPr>
          <w:rFonts w:ascii="Arial Narrow" w:hAnsi="Arial Narrow"/>
          <w:sz w:val="20"/>
          <w:szCs w:val="20"/>
        </w:rPr>
      </w:pPr>
      <w:r w:rsidRPr="008567AD">
        <w:rPr>
          <w:rFonts w:ascii="Arial Narrow" w:hAnsi="Arial Narrow"/>
          <w:sz w:val="20"/>
          <w:szCs w:val="20"/>
        </w:rPr>
        <w:t xml:space="preserve">Este Pagaré consta de </w:t>
      </w:r>
      <w:r w:rsidR="00833516">
        <w:rPr>
          <w:rFonts w:ascii="Arial Narrow" w:eastAsia="Arial Unicode MS" w:hAnsi="Arial Narrow"/>
          <w:b/>
          <w:caps/>
          <w:sz w:val="20"/>
          <w:szCs w:val="20"/>
        </w:rPr>
        <w:t xml:space="preserve">3 </w:t>
      </w:r>
      <w:r w:rsidRPr="008567AD">
        <w:rPr>
          <w:rFonts w:ascii="Arial Narrow" w:hAnsi="Arial Narrow"/>
          <w:sz w:val="20"/>
          <w:szCs w:val="20"/>
        </w:rPr>
        <w:t>(</w:t>
      </w:r>
      <w:r w:rsidR="00833516">
        <w:rPr>
          <w:rFonts w:ascii="Arial Narrow" w:eastAsia="Arial Unicode MS" w:hAnsi="Arial Narrow"/>
          <w:b/>
          <w:caps/>
          <w:sz w:val="20"/>
          <w:szCs w:val="20"/>
        </w:rPr>
        <w:t>TRES</w:t>
      </w:r>
      <w:r w:rsidRPr="008567AD">
        <w:rPr>
          <w:rFonts w:ascii="Arial Narrow" w:hAnsi="Arial Narrow"/>
          <w:sz w:val="20"/>
          <w:szCs w:val="20"/>
        </w:rPr>
        <w:t xml:space="preserve">) </w:t>
      </w:r>
      <w:r w:rsidR="00370489" w:rsidRPr="008567AD">
        <w:rPr>
          <w:rFonts w:ascii="Arial Narrow" w:hAnsi="Arial Narrow"/>
          <w:sz w:val="20"/>
          <w:szCs w:val="20"/>
        </w:rPr>
        <w:t>páginas</w:t>
      </w:r>
      <w:r w:rsidRPr="008567AD">
        <w:rPr>
          <w:rFonts w:ascii="Arial Narrow" w:hAnsi="Arial Narrow"/>
          <w:sz w:val="20"/>
          <w:szCs w:val="20"/>
        </w:rPr>
        <w:t xml:space="preserve"> y se suscribe y e</w:t>
      </w:r>
      <w:r w:rsidR="00FB1FCF" w:rsidRPr="008567AD">
        <w:rPr>
          <w:rFonts w:ascii="Arial Narrow" w:hAnsi="Arial Narrow"/>
          <w:sz w:val="20"/>
          <w:szCs w:val="20"/>
        </w:rPr>
        <w:t xml:space="preserve">ntrega en </w:t>
      </w:r>
      <w:r w:rsidR="002C7352" w:rsidRPr="008567AD">
        <w:rPr>
          <w:rFonts w:ascii="Arial Narrow" w:hAnsi="Arial Narrow"/>
          <w:sz w:val="20"/>
          <w:szCs w:val="20"/>
        </w:rPr>
        <w:t>la Ciudad</w:t>
      </w:r>
      <w:r w:rsidR="00115A93" w:rsidRPr="008567AD">
        <w:rPr>
          <w:rFonts w:ascii="Arial Narrow" w:hAnsi="Arial Narrow"/>
          <w:sz w:val="20"/>
          <w:szCs w:val="20"/>
        </w:rPr>
        <w:t xml:space="preserve"> de M</w:t>
      </w:r>
      <w:r w:rsidR="002177E2" w:rsidRPr="008567AD">
        <w:rPr>
          <w:rFonts w:ascii="Arial Narrow" w:hAnsi="Arial Narrow"/>
          <w:sz w:val="20"/>
          <w:szCs w:val="20"/>
        </w:rPr>
        <w:t xml:space="preserve">éxico, </w:t>
      </w:r>
      <w:r w:rsidRPr="008567AD">
        <w:rPr>
          <w:rFonts w:ascii="Arial Narrow" w:hAnsi="Arial Narrow"/>
          <w:sz w:val="20"/>
          <w:szCs w:val="20"/>
        </w:rPr>
        <w:t xml:space="preserve">el </w:t>
      </w:r>
      <w:del w:id="1275" w:author="Alex Valdivia" w:date="2025-08-26T11:54:00Z">
        <w:r w:rsidR="00B32A7A" w:rsidRPr="00B32A7A" w:rsidDel="00731A85">
          <w:rPr>
            <w:rFonts w:ascii="Arial Narrow" w:eastAsia="Arial Unicode MS" w:hAnsi="Arial Narrow"/>
            <w:b/>
            <w:caps/>
            <w:sz w:val="20"/>
            <w:szCs w:val="20"/>
            <w:highlight w:val="yellow"/>
          </w:rPr>
          <w:delText>15</w:delText>
        </w:r>
        <w:r w:rsidR="00B14E52" w:rsidRPr="00B32A7A" w:rsidDel="00731A85">
          <w:rPr>
            <w:rFonts w:ascii="Arial Narrow" w:eastAsia="Arial Unicode MS" w:hAnsi="Arial Narrow"/>
            <w:b/>
            <w:caps/>
            <w:sz w:val="20"/>
            <w:szCs w:val="20"/>
            <w:highlight w:val="yellow"/>
          </w:rPr>
          <w:delText xml:space="preserve"> </w:delText>
        </w:r>
        <w:r w:rsidR="000A3F9C" w:rsidRPr="00B32A7A" w:rsidDel="00731A85">
          <w:rPr>
            <w:rFonts w:ascii="Arial Narrow" w:eastAsia="Arial Unicode MS" w:hAnsi="Arial Narrow"/>
            <w:b/>
            <w:caps/>
            <w:sz w:val="20"/>
            <w:szCs w:val="20"/>
            <w:highlight w:val="yellow"/>
          </w:rPr>
          <w:delText xml:space="preserve">de </w:delText>
        </w:r>
        <w:r w:rsidR="00B32A7A" w:rsidRPr="00B32A7A" w:rsidDel="00731A85">
          <w:rPr>
            <w:rFonts w:ascii="Arial Narrow" w:eastAsia="Arial Unicode MS" w:hAnsi="Arial Narrow"/>
            <w:b/>
            <w:caps/>
            <w:sz w:val="20"/>
            <w:szCs w:val="20"/>
            <w:highlight w:val="yellow"/>
          </w:rPr>
          <w:delText>AGOSTO</w:delText>
        </w:r>
        <w:r w:rsidR="00945989" w:rsidRPr="00B32A7A" w:rsidDel="00731A85">
          <w:rPr>
            <w:rFonts w:ascii="Arial Narrow" w:eastAsia="Arial Unicode MS" w:hAnsi="Arial Narrow"/>
            <w:b/>
            <w:caps/>
            <w:sz w:val="20"/>
            <w:szCs w:val="20"/>
            <w:highlight w:val="yellow"/>
          </w:rPr>
          <w:delText xml:space="preserve"> DE</w:delText>
        </w:r>
        <w:r w:rsidR="000A3F9C" w:rsidRPr="00B32A7A" w:rsidDel="00731A85">
          <w:rPr>
            <w:rFonts w:ascii="Arial Narrow" w:eastAsia="Arial Unicode MS" w:hAnsi="Arial Narrow"/>
            <w:b/>
            <w:caps/>
            <w:sz w:val="20"/>
            <w:szCs w:val="20"/>
            <w:highlight w:val="yellow"/>
          </w:rPr>
          <w:delText xml:space="preserve"> 202</w:delText>
        </w:r>
        <w:r w:rsidR="00A678D0" w:rsidRPr="00B32A7A" w:rsidDel="00731A85">
          <w:rPr>
            <w:rFonts w:ascii="Arial Narrow" w:eastAsia="Arial Unicode MS" w:hAnsi="Arial Narrow"/>
            <w:b/>
            <w:caps/>
            <w:sz w:val="20"/>
            <w:szCs w:val="20"/>
            <w:highlight w:val="yellow"/>
          </w:rPr>
          <w:delText>4</w:delText>
        </w:r>
      </w:del>
      <w:ins w:id="1276" w:author="Alex Valdivia" w:date="2025-08-26T11:54:00Z">
        <w:r w:rsidR="00731A85">
          <w:rPr>
            <w:rFonts w:ascii="Arial Narrow" w:eastAsia="Arial Unicode MS" w:hAnsi="Arial Narrow"/>
            <w:b/>
            <w:caps/>
            <w:sz w:val="20"/>
            <w:szCs w:val="20"/>
            <w:highlight w:val="yellow"/>
          </w:rPr>
          <w:t>{{fecha_emision}}</w:t>
        </w:r>
      </w:ins>
      <w:r w:rsidRPr="008567AD">
        <w:rPr>
          <w:rFonts w:ascii="Arial Narrow" w:hAnsi="Arial Narrow"/>
          <w:sz w:val="20"/>
          <w:szCs w:val="20"/>
        </w:rPr>
        <w:t>.</w:t>
      </w:r>
    </w:p>
    <w:p w14:paraId="655B787D" w14:textId="77777777" w:rsidR="002F7CA9" w:rsidRPr="008567AD" w:rsidRDefault="002F7CA9" w:rsidP="00A43BEF">
      <w:pPr>
        <w:tabs>
          <w:tab w:val="left" w:pos="-720"/>
        </w:tabs>
        <w:suppressAutoHyphens/>
        <w:ind w:left="-284"/>
        <w:jc w:val="both"/>
        <w:rPr>
          <w:rFonts w:ascii="Arial Narrow" w:hAnsi="Arial Narrow"/>
          <w:sz w:val="20"/>
          <w:szCs w:val="20"/>
        </w:rPr>
      </w:pPr>
    </w:p>
    <w:p w14:paraId="012A49E0" w14:textId="77777777" w:rsidR="002F7CA9" w:rsidRPr="008567AD" w:rsidRDefault="002C7352" w:rsidP="00A43BEF">
      <w:pPr>
        <w:tabs>
          <w:tab w:val="left" w:pos="-720"/>
        </w:tabs>
        <w:suppressAutoHyphens/>
        <w:ind w:left="-284"/>
        <w:jc w:val="center"/>
        <w:rPr>
          <w:rFonts w:ascii="Arial Narrow" w:hAnsi="Arial Narrow"/>
          <w:b/>
          <w:bCs/>
          <w:sz w:val="20"/>
          <w:szCs w:val="20"/>
        </w:rPr>
      </w:pPr>
      <w:r w:rsidRPr="008567AD">
        <w:rPr>
          <w:rFonts w:ascii="Arial Narrow" w:hAnsi="Arial Narrow"/>
          <w:b/>
          <w:bCs/>
          <w:sz w:val="20"/>
          <w:szCs w:val="20"/>
        </w:rPr>
        <w:t>El Suscriptor</w:t>
      </w:r>
    </w:p>
    <w:p w14:paraId="4E60D085" w14:textId="77777777" w:rsidR="002F7CA9" w:rsidRPr="008567AD" w:rsidRDefault="002F7CA9" w:rsidP="00A43BEF">
      <w:pPr>
        <w:tabs>
          <w:tab w:val="left" w:pos="-720"/>
        </w:tabs>
        <w:suppressAutoHyphens/>
        <w:ind w:left="-284"/>
        <w:jc w:val="center"/>
        <w:rPr>
          <w:rFonts w:ascii="Arial Narrow" w:hAnsi="Arial Narrow"/>
          <w:sz w:val="20"/>
          <w:szCs w:val="20"/>
        </w:rPr>
      </w:pPr>
    </w:p>
    <w:tbl>
      <w:tblPr>
        <w:tblW w:w="0" w:type="auto"/>
        <w:jc w:val="center"/>
        <w:tblLook w:val="04A0" w:firstRow="1" w:lastRow="0" w:firstColumn="1" w:lastColumn="0" w:noHBand="0" w:noVBand="1"/>
      </w:tblPr>
      <w:tblGrid>
        <w:gridCol w:w="3561"/>
      </w:tblGrid>
      <w:tr w:rsidR="002F7CA9" w:rsidRPr="008567AD" w14:paraId="39B12B31" w14:textId="77777777" w:rsidTr="00E2227D">
        <w:trPr>
          <w:trHeight w:val="274"/>
          <w:jc w:val="center"/>
        </w:trPr>
        <w:tc>
          <w:tcPr>
            <w:tcW w:w="3561" w:type="dxa"/>
            <w:vAlign w:val="center"/>
          </w:tcPr>
          <w:p w14:paraId="732C565B" w14:textId="77777777" w:rsidR="002F7CA9" w:rsidRPr="008567AD" w:rsidRDefault="002F7CA9" w:rsidP="00A43BEF">
            <w:pPr>
              <w:ind w:left="-284"/>
              <w:jc w:val="center"/>
              <w:rPr>
                <w:rFonts w:ascii="Arial Narrow" w:hAnsi="Arial Narrow" w:cs="Vani"/>
                <w:sz w:val="20"/>
                <w:szCs w:val="20"/>
              </w:rPr>
            </w:pPr>
          </w:p>
          <w:p w14:paraId="06F9D6C6" w14:textId="77777777" w:rsidR="00EF65E8" w:rsidRPr="008567AD" w:rsidRDefault="00EF65E8" w:rsidP="00A43BEF">
            <w:pPr>
              <w:ind w:left="-284"/>
              <w:jc w:val="center"/>
              <w:rPr>
                <w:rFonts w:ascii="Arial Narrow" w:hAnsi="Arial Narrow" w:cs="Vani"/>
                <w:sz w:val="20"/>
                <w:szCs w:val="20"/>
              </w:rPr>
            </w:pPr>
          </w:p>
        </w:tc>
      </w:tr>
      <w:tr w:rsidR="002F7CA9" w:rsidRPr="008567AD" w14:paraId="512DB3F1" w14:textId="77777777" w:rsidTr="00E2227D">
        <w:trPr>
          <w:jc w:val="center"/>
        </w:trPr>
        <w:tc>
          <w:tcPr>
            <w:tcW w:w="3561" w:type="dxa"/>
            <w:vAlign w:val="center"/>
          </w:tcPr>
          <w:p w14:paraId="5CD2D8A8" w14:textId="77777777" w:rsidR="002F7CA9" w:rsidRPr="008567AD" w:rsidRDefault="002F7CA9" w:rsidP="00A43BEF">
            <w:pPr>
              <w:pBdr>
                <w:bottom w:val="single" w:sz="12" w:space="1" w:color="auto"/>
              </w:pBdr>
              <w:ind w:left="-284"/>
              <w:jc w:val="center"/>
              <w:rPr>
                <w:rFonts w:ascii="Arial Narrow" w:hAnsi="Arial Narrow" w:cs="Vani"/>
                <w:sz w:val="20"/>
                <w:szCs w:val="20"/>
              </w:rPr>
            </w:pPr>
          </w:p>
          <w:p w14:paraId="1FCE876A" w14:textId="77777777" w:rsidR="002F7CA9" w:rsidRPr="008567AD" w:rsidRDefault="009969BF" w:rsidP="00A43BEF">
            <w:pPr>
              <w:ind w:left="-284"/>
              <w:jc w:val="center"/>
              <w:rPr>
                <w:rFonts w:ascii="Arial Narrow" w:hAnsi="Arial Narrow" w:cs="Vani"/>
                <w:b/>
                <w:bCs/>
                <w:sz w:val="20"/>
                <w:szCs w:val="20"/>
              </w:rPr>
            </w:pPr>
            <w:del w:id="1277" w:author="Alex Valdivia" w:date="2025-08-26T12:00:00Z">
              <w:r w:rsidRPr="009969BF" w:rsidDel="00731A85">
                <w:rPr>
                  <w:rFonts w:ascii="Arial Narrow" w:eastAsia="Arial Unicode MS" w:hAnsi="Arial Narrow"/>
                  <w:b/>
                  <w:caps/>
                  <w:sz w:val="20"/>
                  <w:szCs w:val="20"/>
                  <w:highlight w:val="green"/>
                  <w:lang w:val="en-US"/>
                </w:rPr>
                <w:delText>PATRICIO</w:delText>
              </w:r>
              <w:r w:rsidR="00B32A7A" w:rsidRPr="009969BF" w:rsidDel="00731A85">
                <w:rPr>
                  <w:rFonts w:ascii="Arial Narrow" w:eastAsia="Arial Unicode MS" w:hAnsi="Arial Narrow"/>
                  <w:b/>
                  <w:caps/>
                  <w:sz w:val="20"/>
                  <w:szCs w:val="20"/>
                  <w:highlight w:val="green"/>
                  <w:lang w:val="en-US"/>
                </w:rPr>
                <w:delText xml:space="preserve"> SANCHEZ OTERO</w:delText>
              </w:r>
            </w:del>
            <w:ins w:id="1278" w:author="Alex Valdivia" w:date="2025-08-26T12:00:00Z">
              <w:r w:rsidR="00731A85">
                <w:rPr>
                  <w:rFonts w:ascii="Arial Narrow" w:eastAsia="Arial Unicode MS" w:hAnsi="Arial Narrow"/>
                  <w:b/>
                  <w:caps/>
                  <w:sz w:val="20"/>
                  <w:szCs w:val="20"/>
                  <w:highlight w:val="green"/>
                  <w:lang w:val="en-US"/>
                </w:rPr>
                <w:t>{{NOMBRE_DEUDOR}}</w:t>
              </w:r>
            </w:ins>
          </w:p>
        </w:tc>
      </w:tr>
    </w:tbl>
    <w:p w14:paraId="615CF47F" w14:textId="77777777" w:rsidR="002F7CA9" w:rsidRPr="008567AD" w:rsidRDefault="002F7CA9" w:rsidP="00A43BEF">
      <w:pPr>
        <w:tabs>
          <w:tab w:val="left" w:pos="-720"/>
        </w:tabs>
        <w:suppressAutoHyphens/>
        <w:ind w:left="-284"/>
        <w:rPr>
          <w:rFonts w:ascii="Arial Narrow" w:hAnsi="Arial Narrow"/>
          <w:sz w:val="20"/>
          <w:szCs w:val="20"/>
        </w:rPr>
      </w:pPr>
    </w:p>
    <w:p w14:paraId="461CA512" w14:textId="77777777" w:rsidR="0033050D" w:rsidRPr="00B32A7A" w:rsidRDefault="002C7352" w:rsidP="00B32A7A">
      <w:pPr>
        <w:tabs>
          <w:tab w:val="left" w:pos="0"/>
        </w:tabs>
        <w:spacing w:line="276" w:lineRule="auto"/>
        <w:jc w:val="both"/>
        <w:rPr>
          <w:rFonts w:ascii="Arial Narrow" w:hAnsi="Arial Narrow"/>
          <w:sz w:val="20"/>
          <w:szCs w:val="20"/>
          <w:highlight w:val="yellow"/>
        </w:rPr>
      </w:pPr>
      <w:r w:rsidRPr="008567AD">
        <w:rPr>
          <w:rFonts w:ascii="Arial Narrow" w:hAnsi="Arial Narrow"/>
          <w:sz w:val="20"/>
          <w:szCs w:val="20"/>
        </w:rPr>
        <w:t>El</w:t>
      </w:r>
      <w:r w:rsidR="002F7CA9" w:rsidRPr="008567AD">
        <w:rPr>
          <w:rFonts w:ascii="Arial Narrow" w:hAnsi="Arial Narrow"/>
          <w:sz w:val="20"/>
          <w:szCs w:val="20"/>
        </w:rPr>
        <w:t xml:space="preserve"> aval señalado a continuación en este acto garantiza</w:t>
      </w:r>
      <w:r w:rsidR="006E2B51" w:rsidRPr="008567AD">
        <w:rPr>
          <w:rFonts w:ascii="Arial Narrow" w:hAnsi="Arial Narrow"/>
          <w:sz w:val="20"/>
          <w:szCs w:val="20"/>
        </w:rPr>
        <w:t xml:space="preserve"> </w:t>
      </w:r>
      <w:r w:rsidR="00BF158C" w:rsidRPr="008567AD">
        <w:rPr>
          <w:rFonts w:ascii="Arial Narrow" w:hAnsi="Arial Narrow"/>
          <w:sz w:val="20"/>
          <w:szCs w:val="20"/>
        </w:rPr>
        <w:t>solidariamente</w:t>
      </w:r>
      <w:r w:rsidR="002F7CA9" w:rsidRPr="008567AD">
        <w:rPr>
          <w:rFonts w:ascii="Arial Narrow" w:hAnsi="Arial Narrow"/>
          <w:sz w:val="20"/>
          <w:szCs w:val="20"/>
        </w:rPr>
        <w:t xml:space="preserve"> por aval en términos del artículo 109 y </w:t>
      </w:r>
      <w:r w:rsidR="00315417" w:rsidRPr="008567AD">
        <w:rPr>
          <w:rFonts w:ascii="Arial Narrow" w:hAnsi="Arial Narrow"/>
          <w:sz w:val="20"/>
          <w:szCs w:val="20"/>
        </w:rPr>
        <w:t>174 de la Ley General de Títulos y Operaciones de Crédito</w:t>
      </w:r>
      <w:r w:rsidR="002F7CA9" w:rsidRPr="008567AD">
        <w:rPr>
          <w:rFonts w:ascii="Arial Narrow" w:hAnsi="Arial Narrow"/>
          <w:sz w:val="20"/>
          <w:szCs w:val="20"/>
        </w:rPr>
        <w:t>, el pago puntual y oportu</w:t>
      </w:r>
      <w:r w:rsidR="00F4247E" w:rsidRPr="008567AD">
        <w:rPr>
          <w:rFonts w:ascii="Arial Narrow" w:hAnsi="Arial Narrow"/>
          <w:sz w:val="20"/>
          <w:szCs w:val="20"/>
        </w:rPr>
        <w:t>no del monto principal de este P</w:t>
      </w:r>
      <w:r w:rsidR="002F7CA9" w:rsidRPr="008567AD">
        <w:rPr>
          <w:rFonts w:ascii="Arial Narrow" w:hAnsi="Arial Narrow"/>
          <w:sz w:val="20"/>
          <w:szCs w:val="20"/>
        </w:rPr>
        <w:t>agaré</w:t>
      </w:r>
      <w:r w:rsidR="00701208" w:rsidRPr="008567AD">
        <w:rPr>
          <w:rFonts w:ascii="Arial Narrow" w:hAnsi="Arial Narrow"/>
          <w:sz w:val="20"/>
          <w:szCs w:val="20"/>
        </w:rPr>
        <w:t>,</w:t>
      </w:r>
      <w:r w:rsidR="00347C7F" w:rsidRPr="008567AD">
        <w:rPr>
          <w:rFonts w:ascii="Arial Narrow" w:hAnsi="Arial Narrow"/>
          <w:sz w:val="20"/>
          <w:szCs w:val="20"/>
        </w:rPr>
        <w:t xml:space="preserve"> los gastos de administración,</w:t>
      </w:r>
      <w:r w:rsidR="00701208" w:rsidRPr="008567AD">
        <w:rPr>
          <w:rFonts w:ascii="Arial Narrow" w:hAnsi="Arial Narrow"/>
          <w:sz w:val="20"/>
          <w:szCs w:val="20"/>
        </w:rPr>
        <w:t xml:space="preserve"> </w:t>
      </w:r>
      <w:r w:rsidR="002F7CA9" w:rsidRPr="008567AD">
        <w:rPr>
          <w:rFonts w:ascii="Arial Narrow" w:hAnsi="Arial Narrow"/>
          <w:sz w:val="20"/>
          <w:szCs w:val="20"/>
        </w:rPr>
        <w:t xml:space="preserve">más los intereses ordinarios y moratorios que en su caso, el mismo genere y cualesquier otras cantidades pagaderas en virtud del mismo conforme a lo previsto en el presente, quien para efectos del presente señala como </w:t>
      </w:r>
      <w:r w:rsidR="009B1A69" w:rsidRPr="008567AD">
        <w:rPr>
          <w:rFonts w:ascii="Arial Narrow" w:hAnsi="Arial Narrow"/>
          <w:sz w:val="20"/>
          <w:szCs w:val="20"/>
        </w:rPr>
        <w:t xml:space="preserve">su </w:t>
      </w:r>
      <w:r w:rsidR="00D0707A" w:rsidRPr="00FC69D3">
        <w:rPr>
          <w:rFonts w:ascii="Arial Narrow" w:hAnsi="Arial Narrow"/>
          <w:b/>
          <w:bCs/>
          <w:sz w:val="20"/>
          <w:szCs w:val="20"/>
        </w:rPr>
        <w:t xml:space="preserve">domicilio </w:t>
      </w:r>
      <w:del w:id="1279" w:author="Alex Valdivia" w:date="2025-08-26T12:19:00Z">
        <w:r w:rsidR="00B32A7A" w:rsidRPr="00814559" w:rsidDel="00DA5AB5">
          <w:rPr>
            <w:rFonts w:ascii="Arial Narrow" w:hAnsi="Arial Narrow"/>
            <w:sz w:val="20"/>
            <w:szCs w:val="20"/>
            <w:highlight w:val="yellow"/>
          </w:rPr>
          <w:delText>Call</w:delText>
        </w:r>
        <w:r w:rsidR="003D2B92" w:rsidDel="00DA5AB5">
          <w:rPr>
            <w:rFonts w:ascii="Arial Narrow" w:hAnsi="Arial Narrow"/>
            <w:sz w:val="20"/>
            <w:szCs w:val="20"/>
            <w:highlight w:val="yellow"/>
          </w:rPr>
          <w:delText>e</w:delText>
        </w:r>
        <w:r w:rsidR="00B32A7A" w:rsidRPr="00814559" w:rsidDel="00DA5AB5">
          <w:rPr>
            <w:rFonts w:ascii="Arial Narrow" w:hAnsi="Arial Narrow"/>
            <w:sz w:val="20"/>
            <w:szCs w:val="20"/>
            <w:highlight w:val="yellow"/>
          </w:rPr>
          <w:delText xml:space="preserve"> Hacienda de Campo Bravo 71, 52787,</w:delText>
        </w:r>
        <w:r w:rsidR="00B32A7A" w:rsidDel="00DA5AB5">
          <w:rPr>
            <w:rFonts w:ascii="Arial Narrow" w:hAnsi="Arial Narrow"/>
            <w:sz w:val="20"/>
            <w:szCs w:val="20"/>
            <w:highlight w:val="yellow"/>
          </w:rPr>
          <w:delText xml:space="preserve"> </w:delText>
        </w:r>
        <w:r w:rsidR="00B32A7A" w:rsidRPr="00814559" w:rsidDel="00DA5AB5">
          <w:rPr>
            <w:rFonts w:ascii="Arial Narrow" w:hAnsi="Arial Narrow"/>
            <w:sz w:val="20"/>
            <w:szCs w:val="20"/>
            <w:highlight w:val="yellow"/>
          </w:rPr>
          <w:delText>Fracc. Hacienda de las Palmas, Zona Residencial</w:delText>
        </w:r>
        <w:r w:rsidR="003D2B92" w:rsidDel="00DA5AB5">
          <w:rPr>
            <w:rFonts w:ascii="Arial Narrow" w:hAnsi="Arial Narrow"/>
            <w:sz w:val="20"/>
            <w:szCs w:val="20"/>
            <w:highlight w:val="yellow"/>
          </w:rPr>
          <w:delText xml:space="preserve"> </w:delText>
        </w:r>
        <w:r w:rsidR="003D2B92" w:rsidRPr="00814559" w:rsidDel="00DA5AB5">
          <w:rPr>
            <w:rFonts w:ascii="Arial Narrow" w:hAnsi="Arial Narrow"/>
            <w:sz w:val="20"/>
            <w:szCs w:val="20"/>
            <w:highlight w:val="yellow"/>
          </w:rPr>
          <w:delText>Huixquilucan</w:delText>
        </w:r>
        <w:r w:rsidR="003D2B92" w:rsidDel="00DA5AB5">
          <w:rPr>
            <w:rFonts w:ascii="Arial Narrow" w:hAnsi="Arial Narrow"/>
            <w:sz w:val="20"/>
            <w:szCs w:val="20"/>
            <w:highlight w:val="yellow"/>
          </w:rPr>
          <w:delText>, Edo. de México</w:delText>
        </w:r>
      </w:del>
      <w:ins w:id="1280" w:author="Alex Valdivia" w:date="2025-08-26T12:19:00Z">
        <w:r w:rsidR="00DA5AB5">
          <w:rPr>
            <w:rFonts w:ascii="Arial Narrow" w:hAnsi="Arial Narrow"/>
            <w:sz w:val="20"/>
            <w:szCs w:val="20"/>
            <w:highlight w:val="yellow"/>
          </w:rPr>
          <w:t>{{</w:t>
        </w:r>
        <w:proofErr w:type="spellStart"/>
        <w:r w:rsidR="00DA5AB5">
          <w:rPr>
            <w:rFonts w:ascii="Arial Narrow" w:hAnsi="Arial Narrow"/>
            <w:sz w:val="20"/>
            <w:szCs w:val="20"/>
            <w:highlight w:val="yellow"/>
          </w:rPr>
          <w:t>domicilio_aval</w:t>
        </w:r>
        <w:proofErr w:type="spellEnd"/>
        <w:r w:rsidR="00DA5AB5">
          <w:rPr>
            <w:rFonts w:ascii="Arial Narrow" w:hAnsi="Arial Narrow"/>
            <w:sz w:val="20"/>
            <w:szCs w:val="20"/>
            <w:highlight w:val="yellow"/>
          </w:rPr>
          <w:t>}}</w:t>
        </w:r>
      </w:ins>
      <w:r w:rsidR="003D2B92">
        <w:rPr>
          <w:rFonts w:ascii="Arial Narrow" w:hAnsi="Arial Narrow"/>
          <w:sz w:val="20"/>
          <w:szCs w:val="20"/>
          <w:highlight w:val="yellow"/>
        </w:rPr>
        <w:t>.</w:t>
      </w:r>
    </w:p>
    <w:tbl>
      <w:tblPr>
        <w:tblW w:w="0" w:type="auto"/>
        <w:jc w:val="center"/>
        <w:tblLook w:val="04A0" w:firstRow="1" w:lastRow="0" w:firstColumn="1" w:lastColumn="0" w:noHBand="0" w:noVBand="1"/>
      </w:tblPr>
      <w:tblGrid>
        <w:gridCol w:w="3871"/>
      </w:tblGrid>
      <w:tr w:rsidR="002C7352" w:rsidRPr="008567AD" w14:paraId="7B2B2DA1" w14:textId="77777777" w:rsidTr="00E2227D">
        <w:trPr>
          <w:jc w:val="center"/>
        </w:trPr>
        <w:tc>
          <w:tcPr>
            <w:tcW w:w="3871" w:type="dxa"/>
            <w:vAlign w:val="center"/>
          </w:tcPr>
          <w:p w14:paraId="53F583D2" w14:textId="77777777" w:rsidR="002C7352" w:rsidRPr="008567AD" w:rsidRDefault="002C7352" w:rsidP="00A43BEF">
            <w:pPr>
              <w:ind w:left="-284"/>
              <w:jc w:val="center"/>
              <w:rPr>
                <w:rFonts w:ascii="Arial Narrow" w:hAnsi="Arial Narrow" w:cs="Vani"/>
                <w:b/>
                <w:bCs/>
                <w:sz w:val="20"/>
                <w:szCs w:val="20"/>
              </w:rPr>
            </w:pPr>
            <w:r w:rsidRPr="008567AD">
              <w:rPr>
                <w:rFonts w:ascii="Arial Narrow" w:hAnsi="Arial Narrow" w:cs="Vani"/>
                <w:b/>
                <w:bCs/>
                <w:sz w:val="20"/>
                <w:szCs w:val="20"/>
              </w:rPr>
              <w:t>Aval</w:t>
            </w:r>
          </w:p>
          <w:p w14:paraId="0CCEF8CB" w14:textId="77777777" w:rsidR="002C7352" w:rsidRPr="008567AD" w:rsidRDefault="002C7352" w:rsidP="00A43BEF">
            <w:pPr>
              <w:ind w:left="-284"/>
              <w:jc w:val="center"/>
              <w:rPr>
                <w:rFonts w:ascii="Arial Narrow" w:hAnsi="Arial Narrow" w:cs="Vani"/>
                <w:sz w:val="20"/>
                <w:szCs w:val="20"/>
              </w:rPr>
            </w:pPr>
          </w:p>
        </w:tc>
      </w:tr>
      <w:tr w:rsidR="002C7352" w:rsidRPr="00E2227D" w14:paraId="799577C8" w14:textId="77777777" w:rsidTr="00E2227D">
        <w:trPr>
          <w:jc w:val="center"/>
        </w:trPr>
        <w:tc>
          <w:tcPr>
            <w:tcW w:w="3871" w:type="dxa"/>
            <w:vAlign w:val="center"/>
          </w:tcPr>
          <w:p w14:paraId="428267EF" w14:textId="77777777" w:rsidR="002C7352" w:rsidRPr="008567AD" w:rsidRDefault="002C7352" w:rsidP="00A43BEF">
            <w:pPr>
              <w:ind w:left="-284"/>
              <w:jc w:val="center"/>
              <w:rPr>
                <w:rFonts w:ascii="Arial Narrow" w:hAnsi="Arial Narrow" w:cs="Vani"/>
                <w:sz w:val="20"/>
                <w:szCs w:val="20"/>
              </w:rPr>
            </w:pPr>
          </w:p>
          <w:p w14:paraId="1FDA0BC6" w14:textId="77777777" w:rsidR="002C7352" w:rsidRPr="008567AD" w:rsidRDefault="002C7352" w:rsidP="00A43BEF">
            <w:pPr>
              <w:pBdr>
                <w:bottom w:val="single" w:sz="12" w:space="1" w:color="auto"/>
              </w:pBdr>
              <w:ind w:left="-284"/>
              <w:jc w:val="center"/>
              <w:rPr>
                <w:rFonts w:ascii="Arial Narrow" w:hAnsi="Arial Narrow" w:cs="Vani"/>
                <w:b/>
                <w:bCs/>
                <w:sz w:val="20"/>
                <w:szCs w:val="20"/>
              </w:rPr>
            </w:pPr>
          </w:p>
          <w:p w14:paraId="0B027D81" w14:textId="77777777" w:rsidR="002C7352" w:rsidRPr="00A678D0" w:rsidRDefault="00D0707A" w:rsidP="00A678D0">
            <w:pPr>
              <w:spacing w:line="276" w:lineRule="auto"/>
              <w:rPr>
                <w:rFonts w:ascii="Arial Narrow" w:hAnsi="Arial Narrow"/>
                <w:b/>
                <w:bCs/>
                <w:sz w:val="20"/>
                <w:szCs w:val="20"/>
                <w:lang w:val="es-ES"/>
              </w:rPr>
            </w:pPr>
            <w:r w:rsidRPr="00D62132">
              <w:rPr>
                <w:rFonts w:ascii="Arial Narrow" w:hAnsi="Arial Narrow"/>
                <w:b/>
                <w:bCs/>
                <w:sz w:val="20"/>
                <w:szCs w:val="20"/>
                <w:lang w:val="es-ES"/>
              </w:rPr>
              <w:t xml:space="preserve">     </w:t>
            </w:r>
            <w:del w:id="1281" w:author="Alex Valdivia" w:date="2025-08-26T12:17:00Z">
              <w:r w:rsidR="00B32A7A" w:rsidRPr="00D62132" w:rsidDel="00DA5AB5">
                <w:rPr>
                  <w:rFonts w:ascii="Arial Narrow" w:hAnsi="Arial Narrow"/>
                  <w:b/>
                  <w:bCs/>
                  <w:sz w:val="20"/>
                  <w:szCs w:val="20"/>
                  <w:highlight w:val="yellow"/>
                  <w:lang w:val="es-ES"/>
                </w:rPr>
                <w:delText>JOSE RAUL GUERRERO GANTUS</w:delText>
              </w:r>
            </w:del>
            <w:ins w:id="1282" w:author="Alex Valdivia" w:date="2025-08-26T12:17:00Z">
              <w:r w:rsidR="00DA5AB5">
                <w:rPr>
                  <w:rFonts w:ascii="Arial Narrow" w:hAnsi="Arial Narrow"/>
                  <w:b/>
                  <w:bCs/>
                  <w:sz w:val="20"/>
                  <w:szCs w:val="20"/>
                  <w:highlight w:val="yellow"/>
                  <w:lang w:val="es-ES"/>
                </w:rPr>
                <w:t>{{NOMBRE_AVAL}}</w:t>
              </w:r>
            </w:ins>
          </w:p>
        </w:tc>
      </w:tr>
    </w:tbl>
    <w:p w14:paraId="76211D27" w14:textId="77777777" w:rsidR="005B0CA4" w:rsidRPr="001B134D" w:rsidRDefault="005B0CA4" w:rsidP="000837A2">
      <w:pPr>
        <w:rPr>
          <w:rFonts w:ascii="Arial Narrow" w:hAnsi="Arial Narrow"/>
          <w:sz w:val="20"/>
          <w:szCs w:val="20"/>
        </w:rPr>
      </w:pPr>
    </w:p>
    <w:sectPr w:rsidR="005B0CA4" w:rsidRPr="001B134D" w:rsidSect="00DE2924">
      <w:pgSz w:w="12240" w:h="15840"/>
      <w:pgMar w:top="709" w:right="900"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Vani">
    <w:charset w:val="00"/>
    <w:family w:val="roman"/>
    <w:pitch w:val="variable"/>
    <w:sig w:usb0="00200003" w:usb1="00000000" w:usb2="00000000" w:usb3="00000000" w:csb0="00000001" w:csb1="00000000"/>
  </w:font>
  <w:font w:name="Lucida Grande">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993BAF"/>
    <w:multiLevelType w:val="hybridMultilevel"/>
    <w:tmpl w:val="78B2BD58"/>
    <w:lvl w:ilvl="0" w:tplc="7A1C0BC8">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11248896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ex Valdivia">
    <w15:presenceInfo w15:providerId="Windows Live" w15:userId="ebf70c99cae3a4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CA9"/>
    <w:rsid w:val="000167D0"/>
    <w:rsid w:val="00021370"/>
    <w:rsid w:val="00021C97"/>
    <w:rsid w:val="00034C71"/>
    <w:rsid w:val="0004198F"/>
    <w:rsid w:val="00043C37"/>
    <w:rsid w:val="00053FC1"/>
    <w:rsid w:val="0005788B"/>
    <w:rsid w:val="0006404D"/>
    <w:rsid w:val="00067139"/>
    <w:rsid w:val="00077B27"/>
    <w:rsid w:val="000837A2"/>
    <w:rsid w:val="00094349"/>
    <w:rsid w:val="000A2678"/>
    <w:rsid w:val="000A2711"/>
    <w:rsid w:val="000A3F9C"/>
    <w:rsid w:val="000A5A29"/>
    <w:rsid w:val="000B1D9B"/>
    <w:rsid w:val="000B6B41"/>
    <w:rsid w:val="000E1B0D"/>
    <w:rsid w:val="000E2713"/>
    <w:rsid w:val="000E50C8"/>
    <w:rsid w:val="000E55B1"/>
    <w:rsid w:val="000E7141"/>
    <w:rsid w:val="0011426E"/>
    <w:rsid w:val="00115A93"/>
    <w:rsid w:val="00121FCA"/>
    <w:rsid w:val="00122D62"/>
    <w:rsid w:val="00153610"/>
    <w:rsid w:val="001612F9"/>
    <w:rsid w:val="00163727"/>
    <w:rsid w:val="00166AFC"/>
    <w:rsid w:val="00181D65"/>
    <w:rsid w:val="00194E3B"/>
    <w:rsid w:val="00195EB4"/>
    <w:rsid w:val="001B134D"/>
    <w:rsid w:val="001B7BC1"/>
    <w:rsid w:val="001E3CAD"/>
    <w:rsid w:val="001F5317"/>
    <w:rsid w:val="00213123"/>
    <w:rsid w:val="002165C0"/>
    <w:rsid w:val="002177E2"/>
    <w:rsid w:val="002345A3"/>
    <w:rsid w:val="00240764"/>
    <w:rsid w:val="002450BE"/>
    <w:rsid w:val="002650CB"/>
    <w:rsid w:val="00265C0D"/>
    <w:rsid w:val="00272300"/>
    <w:rsid w:val="002903B9"/>
    <w:rsid w:val="002A274E"/>
    <w:rsid w:val="002A40C0"/>
    <w:rsid w:val="002B5248"/>
    <w:rsid w:val="002C06A5"/>
    <w:rsid w:val="002C65AC"/>
    <w:rsid w:val="002C7352"/>
    <w:rsid w:val="002D3217"/>
    <w:rsid w:val="002D66BD"/>
    <w:rsid w:val="002E04DB"/>
    <w:rsid w:val="002E6CE3"/>
    <w:rsid w:val="002F7CA9"/>
    <w:rsid w:val="00311B5D"/>
    <w:rsid w:val="00315417"/>
    <w:rsid w:val="00317225"/>
    <w:rsid w:val="003267B9"/>
    <w:rsid w:val="00327DA9"/>
    <w:rsid w:val="0033050D"/>
    <w:rsid w:val="00332B66"/>
    <w:rsid w:val="003334E7"/>
    <w:rsid w:val="00344589"/>
    <w:rsid w:val="00347C7F"/>
    <w:rsid w:val="00355BE2"/>
    <w:rsid w:val="00355E6A"/>
    <w:rsid w:val="00361701"/>
    <w:rsid w:val="00370489"/>
    <w:rsid w:val="00370E21"/>
    <w:rsid w:val="003717E0"/>
    <w:rsid w:val="00373AE0"/>
    <w:rsid w:val="0037718D"/>
    <w:rsid w:val="00382984"/>
    <w:rsid w:val="00390BF1"/>
    <w:rsid w:val="0039778F"/>
    <w:rsid w:val="003C0553"/>
    <w:rsid w:val="003C31A3"/>
    <w:rsid w:val="003C47CE"/>
    <w:rsid w:val="003D2B92"/>
    <w:rsid w:val="003D7D0E"/>
    <w:rsid w:val="003E026F"/>
    <w:rsid w:val="003E0C88"/>
    <w:rsid w:val="003F129F"/>
    <w:rsid w:val="003F4E39"/>
    <w:rsid w:val="003F5823"/>
    <w:rsid w:val="0040059F"/>
    <w:rsid w:val="00402958"/>
    <w:rsid w:val="00402F78"/>
    <w:rsid w:val="00407232"/>
    <w:rsid w:val="00420202"/>
    <w:rsid w:val="00422586"/>
    <w:rsid w:val="00446243"/>
    <w:rsid w:val="0044716C"/>
    <w:rsid w:val="00447991"/>
    <w:rsid w:val="00452A8F"/>
    <w:rsid w:val="004679B2"/>
    <w:rsid w:val="004709C0"/>
    <w:rsid w:val="004802FB"/>
    <w:rsid w:val="004852B8"/>
    <w:rsid w:val="00485B23"/>
    <w:rsid w:val="00490856"/>
    <w:rsid w:val="004917D8"/>
    <w:rsid w:val="004B23EC"/>
    <w:rsid w:val="004C56D2"/>
    <w:rsid w:val="004D5742"/>
    <w:rsid w:val="004E15C0"/>
    <w:rsid w:val="004E75C8"/>
    <w:rsid w:val="004F6FF2"/>
    <w:rsid w:val="00514A39"/>
    <w:rsid w:val="00517F06"/>
    <w:rsid w:val="00556DB1"/>
    <w:rsid w:val="0056000E"/>
    <w:rsid w:val="00590B9C"/>
    <w:rsid w:val="00591951"/>
    <w:rsid w:val="00594F75"/>
    <w:rsid w:val="005A6BDE"/>
    <w:rsid w:val="005B0CA4"/>
    <w:rsid w:val="005B2129"/>
    <w:rsid w:val="005B3D28"/>
    <w:rsid w:val="005C1893"/>
    <w:rsid w:val="005C2942"/>
    <w:rsid w:val="005C586A"/>
    <w:rsid w:val="005C6664"/>
    <w:rsid w:val="005D656B"/>
    <w:rsid w:val="005E0310"/>
    <w:rsid w:val="005E06BC"/>
    <w:rsid w:val="005E0B90"/>
    <w:rsid w:val="005E0FD8"/>
    <w:rsid w:val="005E7E72"/>
    <w:rsid w:val="005F70E1"/>
    <w:rsid w:val="006020E8"/>
    <w:rsid w:val="0060365E"/>
    <w:rsid w:val="00612AA8"/>
    <w:rsid w:val="00613276"/>
    <w:rsid w:val="0061557D"/>
    <w:rsid w:val="00620643"/>
    <w:rsid w:val="00623228"/>
    <w:rsid w:val="0064689D"/>
    <w:rsid w:val="00652EC5"/>
    <w:rsid w:val="00654349"/>
    <w:rsid w:val="0066533B"/>
    <w:rsid w:val="0066720F"/>
    <w:rsid w:val="00672CCA"/>
    <w:rsid w:val="0068716D"/>
    <w:rsid w:val="006A5054"/>
    <w:rsid w:val="006B2999"/>
    <w:rsid w:val="006B333B"/>
    <w:rsid w:val="006B3BEF"/>
    <w:rsid w:val="006B6E7E"/>
    <w:rsid w:val="006C06B2"/>
    <w:rsid w:val="006C7BE8"/>
    <w:rsid w:val="006D4ED9"/>
    <w:rsid w:val="006D566F"/>
    <w:rsid w:val="006D7A7D"/>
    <w:rsid w:val="006E1040"/>
    <w:rsid w:val="006E2B51"/>
    <w:rsid w:val="006E72DD"/>
    <w:rsid w:val="006F1D46"/>
    <w:rsid w:val="006F3F1B"/>
    <w:rsid w:val="007007E6"/>
    <w:rsid w:val="00701155"/>
    <w:rsid w:val="00701208"/>
    <w:rsid w:val="00716587"/>
    <w:rsid w:val="007203FB"/>
    <w:rsid w:val="00731A85"/>
    <w:rsid w:val="00743579"/>
    <w:rsid w:val="0074764E"/>
    <w:rsid w:val="007649A4"/>
    <w:rsid w:val="007753A6"/>
    <w:rsid w:val="007835A7"/>
    <w:rsid w:val="00787648"/>
    <w:rsid w:val="00790C07"/>
    <w:rsid w:val="00793771"/>
    <w:rsid w:val="00794DB6"/>
    <w:rsid w:val="00796F51"/>
    <w:rsid w:val="007A1050"/>
    <w:rsid w:val="007A47F6"/>
    <w:rsid w:val="007A6F60"/>
    <w:rsid w:val="007C0DEF"/>
    <w:rsid w:val="007C143F"/>
    <w:rsid w:val="007C1D53"/>
    <w:rsid w:val="007C4F97"/>
    <w:rsid w:val="007E680A"/>
    <w:rsid w:val="007E796E"/>
    <w:rsid w:val="007F2E19"/>
    <w:rsid w:val="0080383D"/>
    <w:rsid w:val="00805E82"/>
    <w:rsid w:val="0081314B"/>
    <w:rsid w:val="00820B3E"/>
    <w:rsid w:val="00832487"/>
    <w:rsid w:val="00833516"/>
    <w:rsid w:val="00835235"/>
    <w:rsid w:val="00837663"/>
    <w:rsid w:val="00851CAD"/>
    <w:rsid w:val="0085263A"/>
    <w:rsid w:val="008567AD"/>
    <w:rsid w:val="0087252E"/>
    <w:rsid w:val="00876789"/>
    <w:rsid w:val="00876F91"/>
    <w:rsid w:val="00890A8E"/>
    <w:rsid w:val="0089268E"/>
    <w:rsid w:val="00894731"/>
    <w:rsid w:val="008A0681"/>
    <w:rsid w:val="008A3CA5"/>
    <w:rsid w:val="008B4740"/>
    <w:rsid w:val="008C7403"/>
    <w:rsid w:val="008D3A1A"/>
    <w:rsid w:val="008D78D9"/>
    <w:rsid w:val="008E1E35"/>
    <w:rsid w:val="008E37AF"/>
    <w:rsid w:val="008E3EC4"/>
    <w:rsid w:val="008F04D1"/>
    <w:rsid w:val="008F5794"/>
    <w:rsid w:val="00903FB7"/>
    <w:rsid w:val="009107B7"/>
    <w:rsid w:val="00921467"/>
    <w:rsid w:val="009219F0"/>
    <w:rsid w:val="00923649"/>
    <w:rsid w:val="00925BB8"/>
    <w:rsid w:val="00925CCE"/>
    <w:rsid w:val="00945989"/>
    <w:rsid w:val="009474F0"/>
    <w:rsid w:val="0095700B"/>
    <w:rsid w:val="00961D35"/>
    <w:rsid w:val="00963612"/>
    <w:rsid w:val="009652F0"/>
    <w:rsid w:val="0096605A"/>
    <w:rsid w:val="00966CCD"/>
    <w:rsid w:val="00973020"/>
    <w:rsid w:val="0097461D"/>
    <w:rsid w:val="0098363B"/>
    <w:rsid w:val="00995E93"/>
    <w:rsid w:val="009969BF"/>
    <w:rsid w:val="009A42A8"/>
    <w:rsid w:val="009A5F99"/>
    <w:rsid w:val="009B12E8"/>
    <w:rsid w:val="009B1A69"/>
    <w:rsid w:val="009C3ABF"/>
    <w:rsid w:val="009C681A"/>
    <w:rsid w:val="009D06A2"/>
    <w:rsid w:val="009D10A8"/>
    <w:rsid w:val="009E3F4C"/>
    <w:rsid w:val="009F3A01"/>
    <w:rsid w:val="009F3AF9"/>
    <w:rsid w:val="009F4478"/>
    <w:rsid w:val="00A112EF"/>
    <w:rsid w:val="00A21F17"/>
    <w:rsid w:val="00A3438E"/>
    <w:rsid w:val="00A343E8"/>
    <w:rsid w:val="00A43BEF"/>
    <w:rsid w:val="00A50B35"/>
    <w:rsid w:val="00A678D0"/>
    <w:rsid w:val="00A70E2A"/>
    <w:rsid w:val="00A83B7E"/>
    <w:rsid w:val="00A96D4D"/>
    <w:rsid w:val="00AA3853"/>
    <w:rsid w:val="00AA5AB5"/>
    <w:rsid w:val="00AB1EA3"/>
    <w:rsid w:val="00AB3969"/>
    <w:rsid w:val="00AB53B0"/>
    <w:rsid w:val="00AC15D3"/>
    <w:rsid w:val="00AC30DA"/>
    <w:rsid w:val="00AC6B2E"/>
    <w:rsid w:val="00AE00F0"/>
    <w:rsid w:val="00AE67BD"/>
    <w:rsid w:val="00AF28A4"/>
    <w:rsid w:val="00B00800"/>
    <w:rsid w:val="00B040B2"/>
    <w:rsid w:val="00B04655"/>
    <w:rsid w:val="00B13D24"/>
    <w:rsid w:val="00B14E52"/>
    <w:rsid w:val="00B20885"/>
    <w:rsid w:val="00B2573F"/>
    <w:rsid w:val="00B258DA"/>
    <w:rsid w:val="00B307A9"/>
    <w:rsid w:val="00B32A7A"/>
    <w:rsid w:val="00B36ECD"/>
    <w:rsid w:val="00B5041B"/>
    <w:rsid w:val="00B6689B"/>
    <w:rsid w:val="00B806BC"/>
    <w:rsid w:val="00B81E67"/>
    <w:rsid w:val="00B82A87"/>
    <w:rsid w:val="00B97321"/>
    <w:rsid w:val="00BD2DD2"/>
    <w:rsid w:val="00BD342C"/>
    <w:rsid w:val="00BD4E6B"/>
    <w:rsid w:val="00BD5A8C"/>
    <w:rsid w:val="00BD7878"/>
    <w:rsid w:val="00BE0CE1"/>
    <w:rsid w:val="00BF158C"/>
    <w:rsid w:val="00BF3433"/>
    <w:rsid w:val="00BF74D3"/>
    <w:rsid w:val="00BF7B1E"/>
    <w:rsid w:val="00C01A24"/>
    <w:rsid w:val="00C10EDB"/>
    <w:rsid w:val="00C26AA5"/>
    <w:rsid w:val="00C34558"/>
    <w:rsid w:val="00C35AB3"/>
    <w:rsid w:val="00C443DB"/>
    <w:rsid w:val="00C46315"/>
    <w:rsid w:val="00C472E0"/>
    <w:rsid w:val="00C475B3"/>
    <w:rsid w:val="00C55157"/>
    <w:rsid w:val="00C555B9"/>
    <w:rsid w:val="00C67C0F"/>
    <w:rsid w:val="00C708C8"/>
    <w:rsid w:val="00C70D0F"/>
    <w:rsid w:val="00C8632B"/>
    <w:rsid w:val="00C96EFA"/>
    <w:rsid w:val="00CA2A09"/>
    <w:rsid w:val="00CA6F07"/>
    <w:rsid w:val="00CB4589"/>
    <w:rsid w:val="00CC7457"/>
    <w:rsid w:val="00CE02B0"/>
    <w:rsid w:val="00CE2B4D"/>
    <w:rsid w:val="00CF4412"/>
    <w:rsid w:val="00CF7AFA"/>
    <w:rsid w:val="00D0707A"/>
    <w:rsid w:val="00D11EE8"/>
    <w:rsid w:val="00D22DAE"/>
    <w:rsid w:val="00D41948"/>
    <w:rsid w:val="00D46B6F"/>
    <w:rsid w:val="00D62132"/>
    <w:rsid w:val="00D868F9"/>
    <w:rsid w:val="00DA12C5"/>
    <w:rsid w:val="00DA4E72"/>
    <w:rsid w:val="00DA5AB5"/>
    <w:rsid w:val="00DB3A60"/>
    <w:rsid w:val="00DB46E8"/>
    <w:rsid w:val="00DB6D31"/>
    <w:rsid w:val="00DC4B60"/>
    <w:rsid w:val="00DC5BE0"/>
    <w:rsid w:val="00DE2924"/>
    <w:rsid w:val="00DE79D9"/>
    <w:rsid w:val="00DE7DE7"/>
    <w:rsid w:val="00E03C4C"/>
    <w:rsid w:val="00E059BB"/>
    <w:rsid w:val="00E2227D"/>
    <w:rsid w:val="00E23954"/>
    <w:rsid w:val="00E26D8F"/>
    <w:rsid w:val="00E3714F"/>
    <w:rsid w:val="00E40CE0"/>
    <w:rsid w:val="00E64D1D"/>
    <w:rsid w:val="00E70E1B"/>
    <w:rsid w:val="00E74336"/>
    <w:rsid w:val="00E80908"/>
    <w:rsid w:val="00E81A45"/>
    <w:rsid w:val="00E81CAC"/>
    <w:rsid w:val="00ED66CD"/>
    <w:rsid w:val="00ED7017"/>
    <w:rsid w:val="00EE19B7"/>
    <w:rsid w:val="00EF65E8"/>
    <w:rsid w:val="00EF7297"/>
    <w:rsid w:val="00F029CE"/>
    <w:rsid w:val="00F13EDD"/>
    <w:rsid w:val="00F13FF2"/>
    <w:rsid w:val="00F1635F"/>
    <w:rsid w:val="00F24AF1"/>
    <w:rsid w:val="00F265F4"/>
    <w:rsid w:val="00F27F82"/>
    <w:rsid w:val="00F322D0"/>
    <w:rsid w:val="00F4247E"/>
    <w:rsid w:val="00F438D1"/>
    <w:rsid w:val="00F62EE5"/>
    <w:rsid w:val="00F669F2"/>
    <w:rsid w:val="00F6761A"/>
    <w:rsid w:val="00F72C3D"/>
    <w:rsid w:val="00F85353"/>
    <w:rsid w:val="00FA5B0B"/>
    <w:rsid w:val="00FB1FCF"/>
    <w:rsid w:val="00FB2CE9"/>
    <w:rsid w:val="00FB65E3"/>
    <w:rsid w:val="00FC1C66"/>
    <w:rsid w:val="00FC69D3"/>
    <w:rsid w:val="00FC777B"/>
    <w:rsid w:val="00FE1FBF"/>
    <w:rsid w:val="00FE54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EF72B3"/>
  <w15:docId w15:val="{C3387BCE-62A8-4E37-B87A-61A7974C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Calibri" w:hAnsi="Times"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DD2"/>
    <w:rPr>
      <w:rFonts w:ascii="Times New Roman" w:hAnsi="Times New Roman"/>
      <w:sz w:val="24"/>
      <w:szCs w:val="24"/>
      <w:lang w:val="es-ES_tradnl" w:eastAsia="es-ES_tradnl"/>
    </w:rPr>
  </w:style>
  <w:style w:type="paragraph" w:styleId="Ttulo3">
    <w:name w:val="heading 3"/>
    <w:basedOn w:val="Normal"/>
    <w:next w:val="Normal"/>
    <w:link w:val="Ttulo3Car"/>
    <w:uiPriority w:val="9"/>
    <w:qFormat/>
    <w:rsid w:val="00153610"/>
    <w:pPr>
      <w:keepNext/>
      <w:keepLines/>
      <w:spacing w:before="200" w:line="259" w:lineRule="auto"/>
      <w:outlineLvl w:val="2"/>
    </w:pPr>
    <w:rPr>
      <w:rFonts w:ascii="Calibri Light" w:eastAsia="MS Gothic" w:hAnsi="Calibri Light"/>
      <w:b/>
      <w:bCs/>
      <w:color w:val="5B9BD5"/>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F7CA9"/>
    <w:rPr>
      <w:rFonts w:ascii="Courier New" w:hAnsi="Courier New" w:cs="Van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Insertion">
    <w:name w:val="DeltaView Insertion"/>
    <w:uiPriority w:val="99"/>
    <w:rsid w:val="00F322D0"/>
    <w:rPr>
      <w:color w:val="0000FF"/>
      <w:spacing w:val="0"/>
      <w:u w:val="double"/>
    </w:rPr>
  </w:style>
  <w:style w:type="paragraph" w:styleId="Textoindependiente">
    <w:name w:val="Body Text"/>
    <w:basedOn w:val="Normal"/>
    <w:link w:val="TextoindependienteCar"/>
    <w:rsid w:val="00D41948"/>
    <w:pPr>
      <w:jc w:val="both"/>
    </w:pPr>
    <w:rPr>
      <w:rFonts w:eastAsia="Times New Roman"/>
      <w:sz w:val="48"/>
      <w:lang w:val="es-MX" w:eastAsia="en-US"/>
    </w:rPr>
  </w:style>
  <w:style w:type="character" w:customStyle="1" w:styleId="TextoindependienteCar">
    <w:name w:val="Texto independiente Car"/>
    <w:link w:val="Textoindependiente"/>
    <w:rsid w:val="00D41948"/>
    <w:rPr>
      <w:rFonts w:ascii="Times New Roman" w:eastAsia="Times New Roman" w:hAnsi="Times New Roman"/>
      <w:sz w:val="48"/>
      <w:lang w:val="es-MX"/>
    </w:rPr>
  </w:style>
  <w:style w:type="paragraph" w:styleId="Textodeglobo">
    <w:name w:val="Balloon Text"/>
    <w:basedOn w:val="Normal"/>
    <w:link w:val="TextodegloboCar"/>
    <w:uiPriority w:val="99"/>
    <w:semiHidden/>
    <w:unhideWhenUsed/>
    <w:rsid w:val="00794DB6"/>
    <w:rPr>
      <w:rFonts w:ascii="Lucida Grande" w:hAnsi="Lucida Grande" w:cs="Lucida Grande"/>
      <w:sz w:val="18"/>
      <w:szCs w:val="18"/>
    </w:rPr>
  </w:style>
  <w:style w:type="character" w:customStyle="1" w:styleId="TextodegloboCar">
    <w:name w:val="Texto de globo Car"/>
    <w:link w:val="Textodeglobo"/>
    <w:uiPriority w:val="99"/>
    <w:semiHidden/>
    <w:rsid w:val="00794DB6"/>
    <w:rPr>
      <w:rFonts w:ascii="Lucida Grande" w:hAnsi="Lucida Grande" w:cs="Lucida Grande"/>
      <w:sz w:val="18"/>
      <w:szCs w:val="18"/>
      <w:lang w:eastAsia="es-ES_tradnl"/>
    </w:rPr>
  </w:style>
  <w:style w:type="character" w:styleId="Refdecomentario">
    <w:name w:val="annotation reference"/>
    <w:uiPriority w:val="99"/>
    <w:semiHidden/>
    <w:unhideWhenUsed/>
    <w:rsid w:val="00355E6A"/>
    <w:rPr>
      <w:sz w:val="16"/>
      <w:szCs w:val="16"/>
    </w:rPr>
  </w:style>
  <w:style w:type="paragraph" w:styleId="Textocomentario">
    <w:name w:val="annotation text"/>
    <w:basedOn w:val="Normal"/>
    <w:link w:val="TextocomentarioCar"/>
    <w:uiPriority w:val="99"/>
    <w:unhideWhenUsed/>
    <w:rsid w:val="00355E6A"/>
    <w:pPr>
      <w:spacing w:after="160"/>
    </w:pPr>
    <w:rPr>
      <w:rFonts w:ascii="Courier New" w:hAnsi="Courier New" w:cs="Vani"/>
      <w:sz w:val="20"/>
      <w:szCs w:val="20"/>
      <w:lang w:val="es-MX" w:eastAsia="en-US"/>
    </w:rPr>
  </w:style>
  <w:style w:type="character" w:customStyle="1" w:styleId="TextocomentarioCar">
    <w:name w:val="Texto comentario Car"/>
    <w:link w:val="Textocomentario"/>
    <w:uiPriority w:val="99"/>
    <w:rsid w:val="00355E6A"/>
    <w:rPr>
      <w:rFonts w:ascii="Courier New" w:eastAsia="Calibri" w:hAnsi="Courier New" w:cs="Vani"/>
      <w:sz w:val="20"/>
      <w:szCs w:val="20"/>
      <w:lang w:val="es-MX"/>
    </w:rPr>
  </w:style>
  <w:style w:type="paragraph" w:styleId="Asuntodelcomentario">
    <w:name w:val="annotation subject"/>
    <w:basedOn w:val="Textocomentario"/>
    <w:next w:val="Textocomentario"/>
    <w:link w:val="AsuntodelcomentarioCar"/>
    <w:uiPriority w:val="99"/>
    <w:semiHidden/>
    <w:unhideWhenUsed/>
    <w:rsid w:val="00BF7B1E"/>
    <w:pPr>
      <w:spacing w:after="0"/>
    </w:pPr>
    <w:rPr>
      <w:rFonts w:ascii="Times New Roman" w:hAnsi="Times New Roman" w:cs="Times New Roman"/>
      <w:b/>
      <w:bCs/>
      <w:lang w:val="es-ES_tradnl" w:eastAsia="es-ES_tradnl"/>
    </w:rPr>
  </w:style>
  <w:style w:type="character" w:customStyle="1" w:styleId="AsuntodelcomentarioCar">
    <w:name w:val="Asunto del comentario Car"/>
    <w:link w:val="Asuntodelcomentario"/>
    <w:uiPriority w:val="99"/>
    <w:semiHidden/>
    <w:rsid w:val="00BF7B1E"/>
    <w:rPr>
      <w:rFonts w:ascii="Times New Roman" w:eastAsia="Calibri" w:hAnsi="Times New Roman" w:cs="Vani"/>
      <w:b/>
      <w:bCs/>
      <w:sz w:val="20"/>
      <w:szCs w:val="20"/>
      <w:lang w:val="es-MX" w:eastAsia="es-ES_tradnl"/>
    </w:rPr>
  </w:style>
  <w:style w:type="character" w:customStyle="1" w:styleId="Textoindependiente2Car">
    <w:name w:val="Texto independiente 2 Car"/>
    <w:link w:val="Textoindependiente2"/>
    <w:uiPriority w:val="99"/>
    <w:semiHidden/>
    <w:rsid w:val="0087252E"/>
    <w:rPr>
      <w:rFonts w:ascii="Times New Roman" w:eastAsia="Calibri" w:hAnsi="Times New Roman"/>
      <w:lang w:eastAsia="es-ES_tradnl"/>
    </w:rPr>
  </w:style>
  <w:style w:type="paragraph" w:styleId="Textoindependiente2">
    <w:name w:val="Body Text 2"/>
    <w:basedOn w:val="Normal"/>
    <w:link w:val="Textoindependiente2Car"/>
    <w:uiPriority w:val="99"/>
    <w:semiHidden/>
    <w:unhideWhenUsed/>
    <w:rsid w:val="0087252E"/>
    <w:pPr>
      <w:spacing w:after="120" w:line="480" w:lineRule="auto"/>
    </w:pPr>
  </w:style>
  <w:style w:type="character" w:styleId="Hipervnculo">
    <w:name w:val="Hyperlink"/>
    <w:uiPriority w:val="99"/>
    <w:semiHidden/>
    <w:unhideWhenUsed/>
    <w:rsid w:val="00034C71"/>
    <w:rPr>
      <w:color w:val="0563C1"/>
      <w:u w:val="single"/>
    </w:rPr>
  </w:style>
  <w:style w:type="character" w:styleId="Hipervnculovisitado">
    <w:name w:val="FollowedHyperlink"/>
    <w:uiPriority w:val="99"/>
    <w:semiHidden/>
    <w:unhideWhenUsed/>
    <w:rsid w:val="00034C71"/>
    <w:rPr>
      <w:color w:val="954F72"/>
      <w:u w:val="single"/>
    </w:rPr>
  </w:style>
  <w:style w:type="paragraph" w:customStyle="1" w:styleId="msonormal0">
    <w:name w:val="msonormal"/>
    <w:basedOn w:val="Normal"/>
    <w:rsid w:val="00034C71"/>
    <w:pPr>
      <w:spacing w:before="100" w:beforeAutospacing="1" w:after="100" w:afterAutospacing="1"/>
    </w:pPr>
    <w:rPr>
      <w:rFonts w:eastAsia="Times New Roman"/>
      <w:lang w:val="es-MX" w:eastAsia="es-MX"/>
    </w:rPr>
  </w:style>
  <w:style w:type="paragraph" w:customStyle="1" w:styleId="xl65">
    <w:name w:val="xl65"/>
    <w:basedOn w:val="Normal"/>
    <w:rsid w:val="00034C71"/>
    <w:pPr>
      <w:pBdr>
        <w:left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rFonts w:ascii="Arial Narrow" w:eastAsia="Times New Roman" w:hAnsi="Arial Narrow"/>
      <w:color w:val="000000"/>
      <w:lang w:val="es-MX" w:eastAsia="es-MX"/>
    </w:rPr>
  </w:style>
  <w:style w:type="paragraph" w:customStyle="1" w:styleId="xl66">
    <w:name w:val="xl66"/>
    <w:basedOn w:val="Normal"/>
    <w:rsid w:val="00034C71"/>
    <w:pPr>
      <w:pBdr>
        <w:bottom w:val="single" w:sz="8" w:space="0" w:color="auto"/>
        <w:right w:val="single" w:sz="8" w:space="0" w:color="auto"/>
      </w:pBdr>
      <w:shd w:val="clear" w:color="000000" w:fill="FFFFFF"/>
      <w:spacing w:before="100" w:beforeAutospacing="1" w:after="100" w:afterAutospacing="1"/>
      <w:jc w:val="right"/>
      <w:textAlignment w:val="center"/>
    </w:pPr>
    <w:rPr>
      <w:rFonts w:ascii="Arial Narrow" w:eastAsia="Times New Roman" w:hAnsi="Arial Narrow"/>
      <w:color w:val="000000"/>
      <w:lang w:val="es-MX" w:eastAsia="es-MX"/>
    </w:rPr>
  </w:style>
  <w:style w:type="paragraph" w:customStyle="1" w:styleId="xl67">
    <w:name w:val="xl67"/>
    <w:basedOn w:val="Normal"/>
    <w:rsid w:val="00034C71"/>
    <w:pPr>
      <w:pBdr>
        <w:bottom w:val="single" w:sz="8" w:space="0" w:color="auto"/>
        <w:right w:val="single" w:sz="8" w:space="0" w:color="auto"/>
      </w:pBdr>
      <w:shd w:val="clear" w:color="000000" w:fill="FFFFFF"/>
      <w:spacing w:before="100" w:beforeAutospacing="1" w:after="100" w:afterAutospacing="1"/>
      <w:jc w:val="right"/>
      <w:textAlignment w:val="center"/>
    </w:pPr>
    <w:rPr>
      <w:rFonts w:ascii="Arial Narrow" w:eastAsia="Times New Roman" w:hAnsi="Arial Narrow"/>
      <w:color w:val="000000"/>
      <w:lang w:val="es-MX" w:eastAsia="es-MX"/>
    </w:rPr>
  </w:style>
  <w:style w:type="paragraph" w:customStyle="1" w:styleId="xl68">
    <w:name w:val="xl68"/>
    <w:basedOn w:val="Normal"/>
    <w:rsid w:val="00034C71"/>
    <w:pPr>
      <w:pBdr>
        <w:bottom w:val="single" w:sz="8" w:space="0" w:color="auto"/>
        <w:right w:val="single" w:sz="8" w:space="0" w:color="auto"/>
      </w:pBdr>
      <w:shd w:val="clear" w:color="000000" w:fill="FFFFFF"/>
      <w:spacing w:before="100" w:beforeAutospacing="1" w:after="100" w:afterAutospacing="1"/>
      <w:jc w:val="right"/>
      <w:textAlignment w:val="center"/>
    </w:pPr>
    <w:rPr>
      <w:rFonts w:ascii="Arial Narrow" w:eastAsia="Times New Roman" w:hAnsi="Arial Narrow"/>
      <w:color w:val="000000"/>
      <w:lang w:val="es-MX" w:eastAsia="es-MX"/>
    </w:rPr>
  </w:style>
  <w:style w:type="paragraph" w:customStyle="1" w:styleId="xl69">
    <w:name w:val="xl69"/>
    <w:basedOn w:val="Normal"/>
    <w:rsid w:val="00034C71"/>
    <w:pPr>
      <w:pBdr>
        <w:left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rFonts w:ascii="Arial Narrow" w:eastAsia="Times New Roman" w:hAnsi="Arial Narrow"/>
      <w:b/>
      <w:bCs/>
      <w:color w:val="000000"/>
      <w:lang w:val="es-MX" w:eastAsia="es-MX"/>
    </w:rPr>
  </w:style>
  <w:style w:type="paragraph" w:customStyle="1" w:styleId="xl70">
    <w:name w:val="xl70"/>
    <w:basedOn w:val="Normal"/>
    <w:rsid w:val="00034C71"/>
    <w:pPr>
      <w:pBdr>
        <w:bottom w:val="single" w:sz="8" w:space="0" w:color="auto"/>
        <w:right w:val="single" w:sz="8" w:space="0" w:color="auto"/>
      </w:pBdr>
      <w:shd w:val="clear" w:color="000000" w:fill="FFFFFF"/>
      <w:spacing w:before="100" w:beforeAutospacing="1" w:after="100" w:afterAutospacing="1"/>
      <w:jc w:val="right"/>
      <w:textAlignment w:val="center"/>
    </w:pPr>
    <w:rPr>
      <w:rFonts w:ascii="Arial Narrow" w:eastAsia="Times New Roman" w:hAnsi="Arial Narrow"/>
      <w:b/>
      <w:bCs/>
      <w:color w:val="000000"/>
      <w:lang w:val="es-MX" w:eastAsia="es-MX"/>
    </w:rPr>
  </w:style>
  <w:style w:type="paragraph" w:customStyle="1" w:styleId="xl71">
    <w:name w:val="xl71"/>
    <w:basedOn w:val="Normal"/>
    <w:rsid w:val="00034C71"/>
    <w:pPr>
      <w:pBdr>
        <w:bottom w:val="single" w:sz="8" w:space="0" w:color="auto"/>
        <w:right w:val="single" w:sz="8" w:space="0" w:color="auto"/>
      </w:pBdr>
      <w:shd w:val="clear" w:color="000000" w:fill="FFFFFF"/>
      <w:spacing w:before="100" w:beforeAutospacing="1" w:after="100" w:afterAutospacing="1"/>
      <w:jc w:val="right"/>
      <w:textAlignment w:val="center"/>
    </w:pPr>
    <w:rPr>
      <w:rFonts w:ascii="Arial Narrow" w:eastAsia="Times New Roman" w:hAnsi="Arial Narrow"/>
      <w:b/>
      <w:bCs/>
      <w:color w:val="000000"/>
      <w:lang w:val="es-MX" w:eastAsia="es-MX"/>
    </w:rPr>
  </w:style>
  <w:style w:type="paragraph" w:customStyle="1" w:styleId="xl72">
    <w:name w:val="xl72"/>
    <w:basedOn w:val="Normal"/>
    <w:rsid w:val="00034C71"/>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rFonts w:ascii="Arial Narrow" w:eastAsia="Times New Roman" w:hAnsi="Arial Narrow"/>
      <w:b/>
      <w:bCs/>
      <w:color w:val="000000"/>
      <w:lang w:val="es-MX" w:eastAsia="es-MX"/>
    </w:rPr>
  </w:style>
  <w:style w:type="paragraph" w:customStyle="1" w:styleId="xl73">
    <w:name w:val="xl73"/>
    <w:basedOn w:val="Normal"/>
    <w:rsid w:val="00034C71"/>
    <w:pPr>
      <w:pBdr>
        <w:top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rFonts w:ascii="Arial Narrow" w:eastAsia="Times New Roman" w:hAnsi="Arial Narrow"/>
      <w:b/>
      <w:bCs/>
      <w:color w:val="000000"/>
      <w:lang w:val="es-MX" w:eastAsia="es-MX"/>
    </w:rPr>
  </w:style>
  <w:style w:type="paragraph" w:customStyle="1" w:styleId="xl74">
    <w:name w:val="xl74"/>
    <w:basedOn w:val="Normal"/>
    <w:rsid w:val="00034C71"/>
    <w:pPr>
      <w:spacing w:before="100" w:beforeAutospacing="1" w:after="100" w:afterAutospacing="1"/>
      <w:jc w:val="right"/>
    </w:pPr>
    <w:rPr>
      <w:rFonts w:eastAsia="Times New Roman"/>
      <w:lang w:val="es-MX" w:eastAsia="es-MX"/>
    </w:rPr>
  </w:style>
  <w:style w:type="paragraph" w:styleId="Revisin">
    <w:name w:val="Revision"/>
    <w:hidden/>
    <w:uiPriority w:val="99"/>
    <w:semiHidden/>
    <w:rsid w:val="00AA3853"/>
    <w:rPr>
      <w:rFonts w:ascii="Times New Roman" w:hAnsi="Times New Roman"/>
      <w:sz w:val="24"/>
      <w:szCs w:val="24"/>
      <w:lang w:val="es-ES_tradnl" w:eastAsia="es-ES_tradnl"/>
    </w:rPr>
  </w:style>
  <w:style w:type="character" w:customStyle="1" w:styleId="Ttulo3Car">
    <w:name w:val="Título 3 Car"/>
    <w:link w:val="Ttulo3"/>
    <w:uiPriority w:val="9"/>
    <w:rsid w:val="00153610"/>
    <w:rPr>
      <w:rFonts w:ascii="Calibri Light" w:eastAsia="MS Gothic" w:hAnsi="Calibri Light"/>
      <w:b/>
      <w:bCs/>
      <w:color w:val="5B9BD5"/>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64081">
      <w:bodyDiv w:val="1"/>
      <w:marLeft w:val="0"/>
      <w:marRight w:val="0"/>
      <w:marTop w:val="0"/>
      <w:marBottom w:val="0"/>
      <w:divBdr>
        <w:top w:val="none" w:sz="0" w:space="0" w:color="auto"/>
        <w:left w:val="none" w:sz="0" w:space="0" w:color="auto"/>
        <w:bottom w:val="none" w:sz="0" w:space="0" w:color="auto"/>
        <w:right w:val="none" w:sz="0" w:space="0" w:color="auto"/>
      </w:divBdr>
    </w:div>
    <w:div w:id="143862208">
      <w:bodyDiv w:val="1"/>
      <w:marLeft w:val="0"/>
      <w:marRight w:val="0"/>
      <w:marTop w:val="0"/>
      <w:marBottom w:val="0"/>
      <w:divBdr>
        <w:top w:val="none" w:sz="0" w:space="0" w:color="auto"/>
        <w:left w:val="none" w:sz="0" w:space="0" w:color="auto"/>
        <w:bottom w:val="none" w:sz="0" w:space="0" w:color="auto"/>
        <w:right w:val="none" w:sz="0" w:space="0" w:color="auto"/>
      </w:divBdr>
    </w:div>
    <w:div w:id="164631523">
      <w:bodyDiv w:val="1"/>
      <w:marLeft w:val="0"/>
      <w:marRight w:val="0"/>
      <w:marTop w:val="0"/>
      <w:marBottom w:val="0"/>
      <w:divBdr>
        <w:top w:val="none" w:sz="0" w:space="0" w:color="auto"/>
        <w:left w:val="none" w:sz="0" w:space="0" w:color="auto"/>
        <w:bottom w:val="none" w:sz="0" w:space="0" w:color="auto"/>
        <w:right w:val="none" w:sz="0" w:space="0" w:color="auto"/>
      </w:divBdr>
    </w:div>
    <w:div w:id="267662804">
      <w:bodyDiv w:val="1"/>
      <w:marLeft w:val="0"/>
      <w:marRight w:val="0"/>
      <w:marTop w:val="0"/>
      <w:marBottom w:val="0"/>
      <w:divBdr>
        <w:top w:val="none" w:sz="0" w:space="0" w:color="auto"/>
        <w:left w:val="none" w:sz="0" w:space="0" w:color="auto"/>
        <w:bottom w:val="none" w:sz="0" w:space="0" w:color="auto"/>
        <w:right w:val="none" w:sz="0" w:space="0" w:color="auto"/>
      </w:divBdr>
    </w:div>
    <w:div w:id="348793864">
      <w:bodyDiv w:val="1"/>
      <w:marLeft w:val="0"/>
      <w:marRight w:val="0"/>
      <w:marTop w:val="0"/>
      <w:marBottom w:val="0"/>
      <w:divBdr>
        <w:top w:val="none" w:sz="0" w:space="0" w:color="auto"/>
        <w:left w:val="none" w:sz="0" w:space="0" w:color="auto"/>
        <w:bottom w:val="none" w:sz="0" w:space="0" w:color="auto"/>
        <w:right w:val="none" w:sz="0" w:space="0" w:color="auto"/>
      </w:divBdr>
    </w:div>
    <w:div w:id="365494840">
      <w:bodyDiv w:val="1"/>
      <w:marLeft w:val="0"/>
      <w:marRight w:val="0"/>
      <w:marTop w:val="0"/>
      <w:marBottom w:val="0"/>
      <w:divBdr>
        <w:top w:val="none" w:sz="0" w:space="0" w:color="auto"/>
        <w:left w:val="none" w:sz="0" w:space="0" w:color="auto"/>
        <w:bottom w:val="none" w:sz="0" w:space="0" w:color="auto"/>
        <w:right w:val="none" w:sz="0" w:space="0" w:color="auto"/>
      </w:divBdr>
    </w:div>
    <w:div w:id="595601155">
      <w:bodyDiv w:val="1"/>
      <w:marLeft w:val="0"/>
      <w:marRight w:val="0"/>
      <w:marTop w:val="0"/>
      <w:marBottom w:val="0"/>
      <w:divBdr>
        <w:top w:val="none" w:sz="0" w:space="0" w:color="auto"/>
        <w:left w:val="none" w:sz="0" w:space="0" w:color="auto"/>
        <w:bottom w:val="none" w:sz="0" w:space="0" w:color="auto"/>
        <w:right w:val="none" w:sz="0" w:space="0" w:color="auto"/>
      </w:divBdr>
    </w:div>
    <w:div w:id="600648327">
      <w:bodyDiv w:val="1"/>
      <w:marLeft w:val="0"/>
      <w:marRight w:val="0"/>
      <w:marTop w:val="0"/>
      <w:marBottom w:val="0"/>
      <w:divBdr>
        <w:top w:val="none" w:sz="0" w:space="0" w:color="auto"/>
        <w:left w:val="none" w:sz="0" w:space="0" w:color="auto"/>
        <w:bottom w:val="none" w:sz="0" w:space="0" w:color="auto"/>
        <w:right w:val="none" w:sz="0" w:space="0" w:color="auto"/>
      </w:divBdr>
    </w:div>
    <w:div w:id="667098308">
      <w:bodyDiv w:val="1"/>
      <w:marLeft w:val="0"/>
      <w:marRight w:val="0"/>
      <w:marTop w:val="0"/>
      <w:marBottom w:val="0"/>
      <w:divBdr>
        <w:top w:val="none" w:sz="0" w:space="0" w:color="auto"/>
        <w:left w:val="none" w:sz="0" w:space="0" w:color="auto"/>
        <w:bottom w:val="none" w:sz="0" w:space="0" w:color="auto"/>
        <w:right w:val="none" w:sz="0" w:space="0" w:color="auto"/>
      </w:divBdr>
    </w:div>
    <w:div w:id="677927404">
      <w:bodyDiv w:val="1"/>
      <w:marLeft w:val="0"/>
      <w:marRight w:val="0"/>
      <w:marTop w:val="0"/>
      <w:marBottom w:val="0"/>
      <w:divBdr>
        <w:top w:val="none" w:sz="0" w:space="0" w:color="auto"/>
        <w:left w:val="none" w:sz="0" w:space="0" w:color="auto"/>
        <w:bottom w:val="none" w:sz="0" w:space="0" w:color="auto"/>
        <w:right w:val="none" w:sz="0" w:space="0" w:color="auto"/>
      </w:divBdr>
    </w:div>
    <w:div w:id="835614408">
      <w:bodyDiv w:val="1"/>
      <w:marLeft w:val="0"/>
      <w:marRight w:val="0"/>
      <w:marTop w:val="0"/>
      <w:marBottom w:val="0"/>
      <w:divBdr>
        <w:top w:val="none" w:sz="0" w:space="0" w:color="auto"/>
        <w:left w:val="none" w:sz="0" w:space="0" w:color="auto"/>
        <w:bottom w:val="none" w:sz="0" w:space="0" w:color="auto"/>
        <w:right w:val="none" w:sz="0" w:space="0" w:color="auto"/>
      </w:divBdr>
    </w:div>
    <w:div w:id="839466538">
      <w:bodyDiv w:val="1"/>
      <w:marLeft w:val="0"/>
      <w:marRight w:val="0"/>
      <w:marTop w:val="0"/>
      <w:marBottom w:val="0"/>
      <w:divBdr>
        <w:top w:val="none" w:sz="0" w:space="0" w:color="auto"/>
        <w:left w:val="none" w:sz="0" w:space="0" w:color="auto"/>
        <w:bottom w:val="none" w:sz="0" w:space="0" w:color="auto"/>
        <w:right w:val="none" w:sz="0" w:space="0" w:color="auto"/>
      </w:divBdr>
    </w:div>
    <w:div w:id="851453919">
      <w:bodyDiv w:val="1"/>
      <w:marLeft w:val="0"/>
      <w:marRight w:val="0"/>
      <w:marTop w:val="0"/>
      <w:marBottom w:val="0"/>
      <w:divBdr>
        <w:top w:val="none" w:sz="0" w:space="0" w:color="auto"/>
        <w:left w:val="none" w:sz="0" w:space="0" w:color="auto"/>
        <w:bottom w:val="none" w:sz="0" w:space="0" w:color="auto"/>
        <w:right w:val="none" w:sz="0" w:space="0" w:color="auto"/>
      </w:divBdr>
    </w:div>
    <w:div w:id="881791347">
      <w:bodyDiv w:val="1"/>
      <w:marLeft w:val="0"/>
      <w:marRight w:val="0"/>
      <w:marTop w:val="0"/>
      <w:marBottom w:val="0"/>
      <w:divBdr>
        <w:top w:val="none" w:sz="0" w:space="0" w:color="auto"/>
        <w:left w:val="none" w:sz="0" w:space="0" w:color="auto"/>
        <w:bottom w:val="none" w:sz="0" w:space="0" w:color="auto"/>
        <w:right w:val="none" w:sz="0" w:space="0" w:color="auto"/>
      </w:divBdr>
    </w:div>
    <w:div w:id="890923060">
      <w:bodyDiv w:val="1"/>
      <w:marLeft w:val="0"/>
      <w:marRight w:val="0"/>
      <w:marTop w:val="0"/>
      <w:marBottom w:val="0"/>
      <w:divBdr>
        <w:top w:val="none" w:sz="0" w:space="0" w:color="auto"/>
        <w:left w:val="none" w:sz="0" w:space="0" w:color="auto"/>
        <w:bottom w:val="none" w:sz="0" w:space="0" w:color="auto"/>
        <w:right w:val="none" w:sz="0" w:space="0" w:color="auto"/>
      </w:divBdr>
    </w:div>
    <w:div w:id="969628090">
      <w:bodyDiv w:val="1"/>
      <w:marLeft w:val="0"/>
      <w:marRight w:val="0"/>
      <w:marTop w:val="0"/>
      <w:marBottom w:val="0"/>
      <w:divBdr>
        <w:top w:val="none" w:sz="0" w:space="0" w:color="auto"/>
        <w:left w:val="none" w:sz="0" w:space="0" w:color="auto"/>
        <w:bottom w:val="none" w:sz="0" w:space="0" w:color="auto"/>
        <w:right w:val="none" w:sz="0" w:space="0" w:color="auto"/>
      </w:divBdr>
    </w:div>
    <w:div w:id="1038969978">
      <w:bodyDiv w:val="1"/>
      <w:marLeft w:val="0"/>
      <w:marRight w:val="0"/>
      <w:marTop w:val="0"/>
      <w:marBottom w:val="0"/>
      <w:divBdr>
        <w:top w:val="none" w:sz="0" w:space="0" w:color="auto"/>
        <w:left w:val="none" w:sz="0" w:space="0" w:color="auto"/>
        <w:bottom w:val="none" w:sz="0" w:space="0" w:color="auto"/>
        <w:right w:val="none" w:sz="0" w:space="0" w:color="auto"/>
      </w:divBdr>
    </w:div>
    <w:div w:id="1091468795">
      <w:bodyDiv w:val="1"/>
      <w:marLeft w:val="0"/>
      <w:marRight w:val="0"/>
      <w:marTop w:val="0"/>
      <w:marBottom w:val="0"/>
      <w:divBdr>
        <w:top w:val="none" w:sz="0" w:space="0" w:color="auto"/>
        <w:left w:val="none" w:sz="0" w:space="0" w:color="auto"/>
        <w:bottom w:val="none" w:sz="0" w:space="0" w:color="auto"/>
        <w:right w:val="none" w:sz="0" w:space="0" w:color="auto"/>
      </w:divBdr>
    </w:div>
    <w:div w:id="1148398080">
      <w:bodyDiv w:val="1"/>
      <w:marLeft w:val="0"/>
      <w:marRight w:val="0"/>
      <w:marTop w:val="0"/>
      <w:marBottom w:val="0"/>
      <w:divBdr>
        <w:top w:val="none" w:sz="0" w:space="0" w:color="auto"/>
        <w:left w:val="none" w:sz="0" w:space="0" w:color="auto"/>
        <w:bottom w:val="none" w:sz="0" w:space="0" w:color="auto"/>
        <w:right w:val="none" w:sz="0" w:space="0" w:color="auto"/>
      </w:divBdr>
    </w:div>
    <w:div w:id="1187675418">
      <w:bodyDiv w:val="1"/>
      <w:marLeft w:val="0"/>
      <w:marRight w:val="0"/>
      <w:marTop w:val="0"/>
      <w:marBottom w:val="0"/>
      <w:divBdr>
        <w:top w:val="none" w:sz="0" w:space="0" w:color="auto"/>
        <w:left w:val="none" w:sz="0" w:space="0" w:color="auto"/>
        <w:bottom w:val="none" w:sz="0" w:space="0" w:color="auto"/>
        <w:right w:val="none" w:sz="0" w:space="0" w:color="auto"/>
      </w:divBdr>
    </w:div>
    <w:div w:id="1273511219">
      <w:bodyDiv w:val="1"/>
      <w:marLeft w:val="0"/>
      <w:marRight w:val="0"/>
      <w:marTop w:val="0"/>
      <w:marBottom w:val="0"/>
      <w:divBdr>
        <w:top w:val="none" w:sz="0" w:space="0" w:color="auto"/>
        <w:left w:val="none" w:sz="0" w:space="0" w:color="auto"/>
        <w:bottom w:val="none" w:sz="0" w:space="0" w:color="auto"/>
        <w:right w:val="none" w:sz="0" w:space="0" w:color="auto"/>
      </w:divBdr>
    </w:div>
    <w:div w:id="1282226528">
      <w:bodyDiv w:val="1"/>
      <w:marLeft w:val="0"/>
      <w:marRight w:val="0"/>
      <w:marTop w:val="0"/>
      <w:marBottom w:val="0"/>
      <w:divBdr>
        <w:top w:val="none" w:sz="0" w:space="0" w:color="auto"/>
        <w:left w:val="none" w:sz="0" w:space="0" w:color="auto"/>
        <w:bottom w:val="none" w:sz="0" w:space="0" w:color="auto"/>
        <w:right w:val="none" w:sz="0" w:space="0" w:color="auto"/>
      </w:divBdr>
    </w:div>
    <w:div w:id="1430811073">
      <w:bodyDiv w:val="1"/>
      <w:marLeft w:val="0"/>
      <w:marRight w:val="0"/>
      <w:marTop w:val="0"/>
      <w:marBottom w:val="0"/>
      <w:divBdr>
        <w:top w:val="none" w:sz="0" w:space="0" w:color="auto"/>
        <w:left w:val="none" w:sz="0" w:space="0" w:color="auto"/>
        <w:bottom w:val="none" w:sz="0" w:space="0" w:color="auto"/>
        <w:right w:val="none" w:sz="0" w:space="0" w:color="auto"/>
      </w:divBdr>
    </w:div>
    <w:div w:id="1441409139">
      <w:bodyDiv w:val="1"/>
      <w:marLeft w:val="0"/>
      <w:marRight w:val="0"/>
      <w:marTop w:val="0"/>
      <w:marBottom w:val="0"/>
      <w:divBdr>
        <w:top w:val="none" w:sz="0" w:space="0" w:color="auto"/>
        <w:left w:val="none" w:sz="0" w:space="0" w:color="auto"/>
        <w:bottom w:val="none" w:sz="0" w:space="0" w:color="auto"/>
        <w:right w:val="none" w:sz="0" w:space="0" w:color="auto"/>
      </w:divBdr>
    </w:div>
    <w:div w:id="1459301647">
      <w:bodyDiv w:val="1"/>
      <w:marLeft w:val="0"/>
      <w:marRight w:val="0"/>
      <w:marTop w:val="0"/>
      <w:marBottom w:val="0"/>
      <w:divBdr>
        <w:top w:val="none" w:sz="0" w:space="0" w:color="auto"/>
        <w:left w:val="none" w:sz="0" w:space="0" w:color="auto"/>
        <w:bottom w:val="none" w:sz="0" w:space="0" w:color="auto"/>
        <w:right w:val="none" w:sz="0" w:space="0" w:color="auto"/>
      </w:divBdr>
    </w:div>
    <w:div w:id="1459449166">
      <w:bodyDiv w:val="1"/>
      <w:marLeft w:val="0"/>
      <w:marRight w:val="0"/>
      <w:marTop w:val="0"/>
      <w:marBottom w:val="0"/>
      <w:divBdr>
        <w:top w:val="none" w:sz="0" w:space="0" w:color="auto"/>
        <w:left w:val="none" w:sz="0" w:space="0" w:color="auto"/>
        <w:bottom w:val="none" w:sz="0" w:space="0" w:color="auto"/>
        <w:right w:val="none" w:sz="0" w:space="0" w:color="auto"/>
      </w:divBdr>
    </w:div>
    <w:div w:id="1510759075">
      <w:bodyDiv w:val="1"/>
      <w:marLeft w:val="0"/>
      <w:marRight w:val="0"/>
      <w:marTop w:val="0"/>
      <w:marBottom w:val="0"/>
      <w:divBdr>
        <w:top w:val="none" w:sz="0" w:space="0" w:color="auto"/>
        <w:left w:val="none" w:sz="0" w:space="0" w:color="auto"/>
        <w:bottom w:val="none" w:sz="0" w:space="0" w:color="auto"/>
        <w:right w:val="none" w:sz="0" w:space="0" w:color="auto"/>
      </w:divBdr>
    </w:div>
    <w:div w:id="1516114323">
      <w:bodyDiv w:val="1"/>
      <w:marLeft w:val="0"/>
      <w:marRight w:val="0"/>
      <w:marTop w:val="0"/>
      <w:marBottom w:val="0"/>
      <w:divBdr>
        <w:top w:val="none" w:sz="0" w:space="0" w:color="auto"/>
        <w:left w:val="none" w:sz="0" w:space="0" w:color="auto"/>
        <w:bottom w:val="none" w:sz="0" w:space="0" w:color="auto"/>
        <w:right w:val="none" w:sz="0" w:space="0" w:color="auto"/>
      </w:divBdr>
    </w:div>
    <w:div w:id="1518496371">
      <w:bodyDiv w:val="1"/>
      <w:marLeft w:val="0"/>
      <w:marRight w:val="0"/>
      <w:marTop w:val="0"/>
      <w:marBottom w:val="0"/>
      <w:divBdr>
        <w:top w:val="none" w:sz="0" w:space="0" w:color="auto"/>
        <w:left w:val="none" w:sz="0" w:space="0" w:color="auto"/>
        <w:bottom w:val="none" w:sz="0" w:space="0" w:color="auto"/>
        <w:right w:val="none" w:sz="0" w:space="0" w:color="auto"/>
      </w:divBdr>
    </w:div>
    <w:div w:id="1544516440">
      <w:bodyDiv w:val="1"/>
      <w:marLeft w:val="0"/>
      <w:marRight w:val="0"/>
      <w:marTop w:val="0"/>
      <w:marBottom w:val="0"/>
      <w:divBdr>
        <w:top w:val="none" w:sz="0" w:space="0" w:color="auto"/>
        <w:left w:val="none" w:sz="0" w:space="0" w:color="auto"/>
        <w:bottom w:val="none" w:sz="0" w:space="0" w:color="auto"/>
        <w:right w:val="none" w:sz="0" w:space="0" w:color="auto"/>
      </w:divBdr>
    </w:div>
    <w:div w:id="1578204342">
      <w:bodyDiv w:val="1"/>
      <w:marLeft w:val="0"/>
      <w:marRight w:val="0"/>
      <w:marTop w:val="0"/>
      <w:marBottom w:val="0"/>
      <w:divBdr>
        <w:top w:val="none" w:sz="0" w:space="0" w:color="auto"/>
        <w:left w:val="none" w:sz="0" w:space="0" w:color="auto"/>
        <w:bottom w:val="none" w:sz="0" w:space="0" w:color="auto"/>
        <w:right w:val="none" w:sz="0" w:space="0" w:color="auto"/>
      </w:divBdr>
    </w:div>
    <w:div w:id="1687099835">
      <w:bodyDiv w:val="1"/>
      <w:marLeft w:val="0"/>
      <w:marRight w:val="0"/>
      <w:marTop w:val="0"/>
      <w:marBottom w:val="0"/>
      <w:divBdr>
        <w:top w:val="none" w:sz="0" w:space="0" w:color="auto"/>
        <w:left w:val="none" w:sz="0" w:space="0" w:color="auto"/>
        <w:bottom w:val="none" w:sz="0" w:space="0" w:color="auto"/>
        <w:right w:val="none" w:sz="0" w:space="0" w:color="auto"/>
      </w:divBdr>
    </w:div>
    <w:div w:id="1792893397">
      <w:bodyDiv w:val="1"/>
      <w:marLeft w:val="0"/>
      <w:marRight w:val="0"/>
      <w:marTop w:val="0"/>
      <w:marBottom w:val="0"/>
      <w:divBdr>
        <w:top w:val="none" w:sz="0" w:space="0" w:color="auto"/>
        <w:left w:val="none" w:sz="0" w:space="0" w:color="auto"/>
        <w:bottom w:val="none" w:sz="0" w:space="0" w:color="auto"/>
        <w:right w:val="none" w:sz="0" w:space="0" w:color="auto"/>
      </w:divBdr>
    </w:div>
    <w:div w:id="1804959443">
      <w:bodyDiv w:val="1"/>
      <w:marLeft w:val="0"/>
      <w:marRight w:val="0"/>
      <w:marTop w:val="0"/>
      <w:marBottom w:val="0"/>
      <w:divBdr>
        <w:top w:val="none" w:sz="0" w:space="0" w:color="auto"/>
        <w:left w:val="none" w:sz="0" w:space="0" w:color="auto"/>
        <w:bottom w:val="none" w:sz="0" w:space="0" w:color="auto"/>
        <w:right w:val="none" w:sz="0" w:space="0" w:color="auto"/>
      </w:divBdr>
    </w:div>
    <w:div w:id="1892763314">
      <w:bodyDiv w:val="1"/>
      <w:marLeft w:val="0"/>
      <w:marRight w:val="0"/>
      <w:marTop w:val="0"/>
      <w:marBottom w:val="0"/>
      <w:divBdr>
        <w:top w:val="none" w:sz="0" w:space="0" w:color="auto"/>
        <w:left w:val="none" w:sz="0" w:space="0" w:color="auto"/>
        <w:bottom w:val="none" w:sz="0" w:space="0" w:color="auto"/>
        <w:right w:val="none" w:sz="0" w:space="0" w:color="auto"/>
      </w:divBdr>
    </w:div>
    <w:div w:id="1951155710">
      <w:bodyDiv w:val="1"/>
      <w:marLeft w:val="0"/>
      <w:marRight w:val="0"/>
      <w:marTop w:val="0"/>
      <w:marBottom w:val="0"/>
      <w:divBdr>
        <w:top w:val="none" w:sz="0" w:space="0" w:color="auto"/>
        <w:left w:val="none" w:sz="0" w:space="0" w:color="auto"/>
        <w:bottom w:val="none" w:sz="0" w:space="0" w:color="auto"/>
        <w:right w:val="none" w:sz="0" w:space="0" w:color="auto"/>
      </w:divBdr>
    </w:div>
    <w:div w:id="1979723804">
      <w:bodyDiv w:val="1"/>
      <w:marLeft w:val="0"/>
      <w:marRight w:val="0"/>
      <w:marTop w:val="0"/>
      <w:marBottom w:val="0"/>
      <w:divBdr>
        <w:top w:val="none" w:sz="0" w:space="0" w:color="auto"/>
        <w:left w:val="none" w:sz="0" w:space="0" w:color="auto"/>
        <w:bottom w:val="none" w:sz="0" w:space="0" w:color="auto"/>
        <w:right w:val="none" w:sz="0" w:space="0" w:color="auto"/>
      </w:divBdr>
    </w:div>
    <w:div w:id="2028019499">
      <w:bodyDiv w:val="1"/>
      <w:marLeft w:val="0"/>
      <w:marRight w:val="0"/>
      <w:marTop w:val="0"/>
      <w:marBottom w:val="0"/>
      <w:divBdr>
        <w:top w:val="none" w:sz="0" w:space="0" w:color="auto"/>
        <w:left w:val="none" w:sz="0" w:space="0" w:color="auto"/>
        <w:bottom w:val="none" w:sz="0" w:space="0" w:color="auto"/>
        <w:right w:val="none" w:sz="0" w:space="0" w:color="auto"/>
      </w:divBdr>
    </w:div>
    <w:div w:id="2103604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7FDF9-3B73-4B70-9B34-42241A4FC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2540</Words>
  <Characters>13974</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SGR</dc:creator>
  <cp:keywords/>
  <dc:description/>
  <cp:lastModifiedBy>Alex Valdivia</cp:lastModifiedBy>
  <cp:revision>7</cp:revision>
  <cp:lastPrinted>2024-07-26T18:39:00Z</cp:lastPrinted>
  <dcterms:created xsi:type="dcterms:W3CDTF">2025-08-26T19:02:00Z</dcterms:created>
  <dcterms:modified xsi:type="dcterms:W3CDTF">2025-08-26T21:41:00Z</dcterms:modified>
</cp:coreProperties>
</file>