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062E7" w14:textId="77777777" w:rsidR="0018141A" w:rsidRPr="00431F87" w:rsidRDefault="0018141A" w:rsidP="00011053">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ESTATUTOS SOCIALES DE</w:t>
      </w:r>
    </w:p>
    <w:p w14:paraId="589F3D37" w14:textId="17BC0754" w:rsidR="0018141A" w:rsidRPr="00431F87" w:rsidRDefault="00067ED3" w:rsidP="00011053">
      <w:pPr>
        <w:tabs>
          <w:tab w:val="left" w:pos="6804"/>
        </w:tabs>
        <w:spacing w:line="360" w:lineRule="auto"/>
        <w:jc w:val="center"/>
        <w:outlineLvl w:val="0"/>
        <w:rPr>
          <w:rFonts w:ascii="Times New Roman" w:hAnsi="Times New Roman"/>
          <w:b/>
          <w:sz w:val="22"/>
          <w:szCs w:val="22"/>
          <w:lang w:val="es-ES"/>
        </w:rPr>
      </w:pPr>
      <w:del w:id="0" w:author="Alex Valdivia" w:date="2025-08-29T09:33:00Z" w16du:dateUtc="2025-08-29T15:33:00Z">
        <w:r w:rsidRPr="00431F87" w:rsidDel="00E77543">
          <w:rPr>
            <w:rFonts w:ascii="Times New Roman" w:hAnsi="Times New Roman"/>
            <w:b/>
            <w:sz w:val="22"/>
            <w:szCs w:val="22"/>
            <w:lang w:val="es-ES"/>
          </w:rPr>
          <w:delText>FOMENTO MEXICANO DE POSGRADOS 101</w:delText>
        </w:r>
      </w:del>
      <w:ins w:id="1" w:author="Alex Valdivia" w:date="2025-08-29T09:33:00Z" w16du:dateUtc="2025-08-29T15:33:00Z">
        <w:r w:rsidR="00E77543">
          <w:rPr>
            <w:rFonts w:ascii="Times New Roman" w:hAnsi="Times New Roman"/>
            <w:b/>
            <w:sz w:val="22"/>
            <w:szCs w:val="22"/>
            <w:lang w:val="es-ES"/>
          </w:rPr>
          <w:t>{{DENOMINACION}}</w:t>
        </w:r>
      </w:ins>
      <w:r w:rsidR="0018141A" w:rsidRPr="00431F87">
        <w:rPr>
          <w:rFonts w:ascii="Times New Roman" w:hAnsi="Times New Roman"/>
          <w:b/>
          <w:sz w:val="22"/>
          <w:szCs w:val="22"/>
          <w:lang w:val="es-ES"/>
        </w:rPr>
        <w:t>, S.A.P.I. DE C.V.</w:t>
      </w:r>
    </w:p>
    <w:p w14:paraId="3C1E80A6" w14:textId="77777777" w:rsidR="0018141A" w:rsidRPr="00431F87" w:rsidRDefault="0018141A" w:rsidP="00011053">
      <w:pPr>
        <w:widowControl w:val="0"/>
        <w:autoSpaceDE w:val="0"/>
        <w:autoSpaceDN w:val="0"/>
        <w:adjustRightInd w:val="0"/>
        <w:spacing w:line="360" w:lineRule="auto"/>
        <w:rPr>
          <w:rFonts w:ascii="Times New Roman" w:hAnsi="Times New Roman"/>
          <w:sz w:val="22"/>
          <w:szCs w:val="22"/>
          <w:lang w:val="es-ES"/>
        </w:rPr>
      </w:pPr>
    </w:p>
    <w:p w14:paraId="793A4408" w14:textId="77777777" w:rsidR="0018141A" w:rsidRPr="00431F87" w:rsidRDefault="0018141A" w:rsidP="00011053">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I</w:t>
      </w:r>
    </w:p>
    <w:p w14:paraId="4B50DE0B" w14:textId="356222EB" w:rsidR="0018141A" w:rsidRPr="00431F87" w:rsidRDefault="0018141A" w:rsidP="00011053">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 xml:space="preserve">DENOMINACIÓN, DOMICILIO, NACIONALIDAD, OBJETO SOCIAL Y DURACIÓN DE LA </w:t>
      </w:r>
      <w:r w:rsidR="00B85B1F" w:rsidRPr="00431F87">
        <w:rPr>
          <w:rFonts w:ascii="Times New Roman" w:hAnsi="Times New Roman"/>
          <w:b/>
          <w:sz w:val="22"/>
          <w:szCs w:val="22"/>
          <w:lang w:val="es-ES"/>
        </w:rPr>
        <w:t>SOCIEDAD</w:t>
      </w:r>
    </w:p>
    <w:p w14:paraId="78631EA4" w14:textId="77777777" w:rsidR="0018141A" w:rsidRPr="00431F87" w:rsidRDefault="0018141A" w:rsidP="00011053">
      <w:pPr>
        <w:spacing w:line="360" w:lineRule="auto"/>
        <w:jc w:val="both"/>
        <w:rPr>
          <w:rFonts w:ascii="Times New Roman" w:hAnsi="Times New Roman"/>
          <w:sz w:val="22"/>
          <w:szCs w:val="22"/>
          <w:lang w:val="es-ES"/>
        </w:rPr>
      </w:pPr>
    </w:p>
    <w:p w14:paraId="0D9B60D5" w14:textId="77777777" w:rsidR="0018141A" w:rsidRPr="00431F87" w:rsidRDefault="0018141A"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PRIMERA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Denominación</w:t>
      </w:r>
      <w:r w:rsidRPr="00431F87">
        <w:rPr>
          <w:rFonts w:ascii="Times New Roman" w:hAnsi="Times New Roman"/>
          <w:sz w:val="22"/>
          <w:szCs w:val="22"/>
          <w:lang w:val="es-ES"/>
        </w:rPr>
        <w:t xml:space="preserve"> </w:t>
      </w:r>
    </w:p>
    <w:p w14:paraId="1CDE8A8C" w14:textId="77777777" w:rsidR="0018141A" w:rsidRPr="00431F87" w:rsidRDefault="0018141A" w:rsidP="00011053">
      <w:pPr>
        <w:spacing w:line="360" w:lineRule="auto"/>
        <w:jc w:val="both"/>
        <w:rPr>
          <w:rFonts w:ascii="Times New Roman" w:hAnsi="Times New Roman"/>
          <w:sz w:val="22"/>
          <w:szCs w:val="22"/>
          <w:lang w:val="es-ES"/>
        </w:rPr>
      </w:pPr>
    </w:p>
    <w:p w14:paraId="2075D50F" w14:textId="49BC1109" w:rsidR="0018141A" w:rsidRPr="00431F87" w:rsidRDefault="0018141A"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se denomina</w:t>
      </w:r>
      <w:r w:rsidR="003567EA" w:rsidRPr="00431F87">
        <w:rPr>
          <w:rFonts w:ascii="Times New Roman" w:hAnsi="Times New Roman"/>
          <w:sz w:val="22"/>
          <w:szCs w:val="22"/>
          <w:lang w:val="es-ES"/>
        </w:rPr>
        <w:t xml:space="preserve"> </w:t>
      </w:r>
      <w:r w:rsidRPr="00431F87">
        <w:rPr>
          <w:rFonts w:ascii="Times New Roman" w:hAnsi="Times New Roman"/>
          <w:b/>
          <w:sz w:val="22"/>
          <w:szCs w:val="22"/>
          <w:lang w:val="es-ES"/>
        </w:rPr>
        <w:t>“</w:t>
      </w:r>
      <w:del w:id="2" w:author="Alex Valdivia" w:date="2025-08-29T09:33:00Z" w16du:dateUtc="2025-08-29T15:33:00Z">
        <w:r w:rsidR="00067ED3" w:rsidRPr="00431F87" w:rsidDel="00E77543">
          <w:rPr>
            <w:rFonts w:ascii="Times New Roman" w:hAnsi="Times New Roman"/>
            <w:b/>
            <w:sz w:val="22"/>
            <w:szCs w:val="22"/>
            <w:lang w:val="es-ES"/>
          </w:rPr>
          <w:delText>FOMENTO MEXICANO DE POSGRADOS 101</w:delText>
        </w:r>
      </w:del>
      <w:ins w:id="3" w:author="Alex Valdivia" w:date="2025-08-29T09:33:00Z" w16du:dateUtc="2025-08-29T15:33:00Z">
        <w:r w:rsidR="00E77543">
          <w:rPr>
            <w:rFonts w:ascii="Times New Roman" w:hAnsi="Times New Roman"/>
            <w:b/>
            <w:sz w:val="22"/>
            <w:szCs w:val="22"/>
            <w:lang w:val="es-ES"/>
          </w:rPr>
          <w:t>{{DENOMINACION}}</w:t>
        </w:r>
      </w:ins>
      <w:r w:rsidRPr="00431F87">
        <w:rPr>
          <w:rFonts w:ascii="Times New Roman" w:hAnsi="Times New Roman"/>
          <w:b/>
          <w:sz w:val="22"/>
          <w:szCs w:val="22"/>
          <w:lang w:val="es-ES"/>
        </w:rPr>
        <w:t>”</w:t>
      </w:r>
      <w:r w:rsidRPr="00431F87">
        <w:rPr>
          <w:rFonts w:ascii="Times New Roman" w:hAnsi="Times New Roman"/>
          <w:sz w:val="22"/>
          <w:szCs w:val="22"/>
          <w:lang w:val="es-ES"/>
        </w:rPr>
        <w:t>, cuya denominación irá seguida de las palabras “</w:t>
      </w:r>
      <w:del w:id="4" w:author="Alex Valdivia" w:date="2025-08-29T09:34:00Z" w16du:dateUtc="2025-08-29T15:34:00Z">
        <w:r w:rsidR="00B85B1F" w:rsidRPr="00431F87" w:rsidDel="00E77543">
          <w:rPr>
            <w:rFonts w:ascii="Times New Roman" w:hAnsi="Times New Roman"/>
            <w:sz w:val="22"/>
            <w:szCs w:val="22"/>
            <w:lang w:val="es-ES"/>
          </w:rPr>
          <w:delText>Sociedad</w:delText>
        </w:r>
        <w:r w:rsidRPr="00431F87" w:rsidDel="00E77543">
          <w:rPr>
            <w:rFonts w:ascii="Times New Roman" w:hAnsi="Times New Roman"/>
            <w:sz w:val="22"/>
            <w:szCs w:val="22"/>
            <w:lang w:val="es-ES"/>
          </w:rPr>
          <w:delText xml:space="preserve"> Anónima Promotora de Inversión de Capital Variable</w:delText>
        </w:r>
      </w:del>
      <w:ins w:id="5" w:author="Alex Valdivia" w:date="2025-08-29T09:34:00Z" w16du:dateUtc="2025-08-29T15:34:00Z">
        <w:r w:rsidR="00E77543">
          <w:rPr>
            <w:rFonts w:ascii="Times New Roman" w:hAnsi="Times New Roman"/>
            <w:sz w:val="22"/>
            <w:szCs w:val="22"/>
            <w:lang w:val="es-ES"/>
          </w:rPr>
          <w:t>{{forma_legal}}</w:t>
        </w:r>
      </w:ins>
      <w:r w:rsidRPr="00431F87">
        <w:rPr>
          <w:rFonts w:ascii="Times New Roman" w:hAnsi="Times New Roman"/>
          <w:sz w:val="22"/>
          <w:szCs w:val="22"/>
          <w:lang w:val="es-ES"/>
        </w:rPr>
        <w:t>”, o de su abreviatura “S.A.P.I. de C.V.”.</w:t>
      </w:r>
    </w:p>
    <w:p w14:paraId="637B5CC4" w14:textId="77777777" w:rsidR="0018141A" w:rsidRPr="00431F87" w:rsidRDefault="0018141A" w:rsidP="00011053">
      <w:pPr>
        <w:spacing w:line="360" w:lineRule="auto"/>
        <w:jc w:val="both"/>
        <w:rPr>
          <w:rFonts w:ascii="Times New Roman" w:hAnsi="Times New Roman"/>
          <w:sz w:val="22"/>
          <w:szCs w:val="22"/>
          <w:lang w:val="es-ES"/>
        </w:rPr>
      </w:pPr>
    </w:p>
    <w:p w14:paraId="0EA2AD83" w14:textId="77777777" w:rsidR="0018141A" w:rsidRPr="00431F87" w:rsidRDefault="0018141A"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SEGUNDA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Domicilio</w:t>
      </w:r>
      <w:r w:rsidRPr="00431F87">
        <w:rPr>
          <w:rFonts w:ascii="Times New Roman" w:hAnsi="Times New Roman"/>
          <w:sz w:val="22"/>
          <w:szCs w:val="22"/>
          <w:lang w:val="es-ES"/>
        </w:rPr>
        <w:t xml:space="preserve"> </w:t>
      </w:r>
    </w:p>
    <w:p w14:paraId="11E73A0F" w14:textId="77777777" w:rsidR="0018141A" w:rsidRPr="00431F87" w:rsidRDefault="0018141A" w:rsidP="00011053">
      <w:pPr>
        <w:spacing w:line="360" w:lineRule="auto"/>
        <w:jc w:val="both"/>
        <w:rPr>
          <w:rFonts w:ascii="Times New Roman" w:hAnsi="Times New Roman"/>
          <w:sz w:val="22"/>
          <w:szCs w:val="22"/>
          <w:lang w:val="es-ES"/>
        </w:rPr>
      </w:pPr>
    </w:p>
    <w:p w14:paraId="6EAAFF27" w14:textId="1E9209DF" w:rsidR="0018141A" w:rsidRPr="00431F87" w:rsidRDefault="0018141A"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domicilio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es la </w:t>
      </w:r>
      <w:del w:id="6" w:author="Alex Valdivia" w:date="2025-08-29T09:35:00Z" w16du:dateUtc="2025-08-29T15:35:00Z">
        <w:r w:rsidRPr="00431F87" w:rsidDel="00E77543">
          <w:rPr>
            <w:rFonts w:ascii="Times New Roman" w:hAnsi="Times New Roman"/>
            <w:sz w:val="22"/>
            <w:szCs w:val="22"/>
            <w:lang w:val="es-ES"/>
          </w:rPr>
          <w:delText>Ciudad de México</w:delText>
        </w:r>
      </w:del>
      <w:ins w:id="7" w:author="Alex Valdivia" w:date="2025-08-29T09:35:00Z" w16du:dateUtc="2025-08-29T15:35:00Z">
        <w:r w:rsidR="00E77543">
          <w:rPr>
            <w:rFonts w:ascii="Times New Roman" w:hAnsi="Times New Roman"/>
            <w:sz w:val="22"/>
            <w:szCs w:val="22"/>
            <w:lang w:val="es-ES"/>
          </w:rPr>
          <w:t>{{domicilio}}</w:t>
        </w:r>
      </w:ins>
      <w:r w:rsidRPr="00431F87">
        <w:rPr>
          <w:rFonts w:ascii="Times New Roman" w:hAnsi="Times New Roman"/>
          <w:sz w:val="22"/>
          <w:szCs w:val="22"/>
          <w:lang w:val="es-ES"/>
        </w:rPr>
        <w:t>,</w:t>
      </w:r>
      <w:r w:rsidR="001C2026" w:rsidRPr="00431F87">
        <w:rPr>
          <w:rFonts w:ascii="Times New Roman" w:hAnsi="Times New Roman"/>
          <w:sz w:val="22"/>
          <w:szCs w:val="22"/>
          <w:lang w:val="es-ES"/>
        </w:rPr>
        <w:t xml:space="preserve"> </w:t>
      </w:r>
      <w:r w:rsidRPr="00431F87">
        <w:rPr>
          <w:rFonts w:ascii="Times New Roman" w:hAnsi="Times New Roman"/>
          <w:sz w:val="22"/>
          <w:szCs w:val="22"/>
          <w:lang w:val="es-ES"/>
        </w:rPr>
        <w:t>pudiendo establecer oficinas y sucursales en cualquier lugar de los Estados Unidos Mexicanos o en el extranjero y pactar domicilios convencionales, sin que por ello se entienda cambiado su domicilio social.</w:t>
      </w:r>
    </w:p>
    <w:p w14:paraId="450B7271" w14:textId="77777777" w:rsidR="0018141A" w:rsidRPr="00431F87" w:rsidRDefault="0018141A" w:rsidP="00011053">
      <w:pPr>
        <w:spacing w:line="360" w:lineRule="auto"/>
        <w:jc w:val="both"/>
        <w:outlineLvl w:val="0"/>
        <w:rPr>
          <w:rFonts w:ascii="Times New Roman" w:hAnsi="Times New Roman"/>
          <w:sz w:val="22"/>
          <w:szCs w:val="22"/>
          <w:lang w:val="es-ES"/>
        </w:rPr>
      </w:pPr>
    </w:p>
    <w:p w14:paraId="63323789" w14:textId="46D0C2CE" w:rsidR="0018141A" w:rsidRPr="00431F87" w:rsidRDefault="00055B62"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TERCERA</w:t>
      </w:r>
      <w:r w:rsidR="0018141A" w:rsidRPr="00431F87">
        <w:rPr>
          <w:rFonts w:ascii="Times New Roman" w:hAnsi="Times New Roman"/>
          <w:sz w:val="22"/>
          <w:szCs w:val="22"/>
          <w:lang w:val="es-ES"/>
        </w:rPr>
        <w:t xml:space="preserve">.- </w:t>
      </w:r>
      <w:r w:rsidR="0018141A" w:rsidRPr="00431F87">
        <w:rPr>
          <w:rFonts w:ascii="Times New Roman" w:hAnsi="Times New Roman"/>
          <w:sz w:val="22"/>
          <w:szCs w:val="22"/>
          <w:u w:val="single"/>
          <w:lang w:val="es-ES"/>
        </w:rPr>
        <w:t>Objeto Social</w:t>
      </w:r>
      <w:r w:rsidR="0018141A" w:rsidRPr="00431F87">
        <w:rPr>
          <w:rFonts w:ascii="Times New Roman" w:hAnsi="Times New Roman"/>
          <w:sz w:val="22"/>
          <w:szCs w:val="22"/>
          <w:lang w:val="es-ES"/>
        </w:rPr>
        <w:t xml:space="preserve"> </w:t>
      </w:r>
    </w:p>
    <w:p w14:paraId="18895E7C" w14:textId="77777777" w:rsidR="0018141A" w:rsidRPr="00431F87" w:rsidRDefault="0018141A" w:rsidP="00011053">
      <w:pPr>
        <w:spacing w:line="360" w:lineRule="auto"/>
        <w:jc w:val="both"/>
        <w:rPr>
          <w:rFonts w:ascii="Times New Roman" w:hAnsi="Times New Roman"/>
          <w:sz w:val="22"/>
          <w:szCs w:val="22"/>
          <w:lang w:val="es-ES"/>
        </w:rPr>
      </w:pPr>
    </w:p>
    <w:p w14:paraId="68FA7B1C" w14:textId="6610D8FD" w:rsidR="0018141A" w:rsidRPr="00431F87" w:rsidRDefault="0018141A"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tendrá por objeto:</w:t>
      </w:r>
    </w:p>
    <w:p w14:paraId="6C51C69F" w14:textId="77777777" w:rsidR="0018141A" w:rsidRPr="00431F87" w:rsidRDefault="0018141A" w:rsidP="00011053">
      <w:pPr>
        <w:spacing w:line="360" w:lineRule="auto"/>
        <w:jc w:val="both"/>
        <w:rPr>
          <w:rFonts w:ascii="Times New Roman" w:hAnsi="Times New Roman"/>
          <w:sz w:val="22"/>
          <w:szCs w:val="22"/>
          <w:lang w:val="es-ES"/>
        </w:rPr>
      </w:pPr>
    </w:p>
    <w:p w14:paraId="6CF629AC" w14:textId="24A22B23" w:rsidR="00467000" w:rsidRPr="00431F87" w:rsidDel="00730607" w:rsidRDefault="00467000">
      <w:pPr>
        <w:pStyle w:val="Prrafodelista"/>
        <w:spacing w:line="360" w:lineRule="auto"/>
        <w:ind w:left="1134"/>
        <w:jc w:val="both"/>
        <w:rPr>
          <w:del w:id="8" w:author="Alex Valdivia" w:date="2025-08-29T09:38:00Z" w16du:dateUtc="2025-08-29T15:38:00Z"/>
          <w:rFonts w:ascii="Times New Roman" w:hAnsi="Times New Roman"/>
          <w:sz w:val="22"/>
          <w:szCs w:val="22"/>
          <w:lang w:val="es-ES"/>
        </w:rPr>
        <w:pPrChange w:id="9" w:author="Alex Valdivia" w:date="2025-08-29T09:38:00Z" w16du:dateUtc="2025-08-29T15:38:00Z">
          <w:pPr>
            <w:pStyle w:val="Prrafodelista"/>
            <w:spacing w:line="360" w:lineRule="auto"/>
            <w:ind w:left="1134" w:hanging="567"/>
            <w:jc w:val="both"/>
          </w:pPr>
        </w:pPrChange>
      </w:pPr>
      <w:del w:id="10" w:author="Alex Valdivia" w:date="2025-08-29T09:38:00Z" w16du:dateUtc="2025-08-29T15:38:00Z">
        <w:r w:rsidRPr="00431F87" w:rsidDel="00730607">
          <w:rPr>
            <w:rFonts w:ascii="Times New Roman" w:hAnsi="Times New Roman"/>
            <w:sz w:val="22"/>
            <w:szCs w:val="22"/>
            <w:lang w:val="es-ES"/>
          </w:rPr>
          <w:delText xml:space="preserve">1. </w:delText>
        </w:r>
        <w:r w:rsidRPr="00431F87" w:rsidDel="00730607">
          <w:rPr>
            <w:rFonts w:ascii="Times New Roman" w:hAnsi="Times New Roman"/>
            <w:sz w:val="22"/>
            <w:szCs w:val="22"/>
            <w:lang w:val="es-ES"/>
          </w:rPr>
          <w:tab/>
        </w:r>
        <w:r w:rsidR="0018141A" w:rsidRPr="00431F87" w:rsidDel="00730607">
          <w:rPr>
            <w:rFonts w:ascii="Times New Roman" w:hAnsi="Times New Roman"/>
            <w:sz w:val="22"/>
            <w:szCs w:val="22"/>
            <w:lang w:val="es-ES"/>
          </w:rPr>
          <w:delText>O</w:delText>
        </w:r>
        <w:r w:rsidR="00BA7A12" w:rsidRPr="00431F87" w:rsidDel="00730607">
          <w:rPr>
            <w:rFonts w:ascii="Times New Roman" w:hAnsi="Times New Roman"/>
            <w:sz w:val="22"/>
            <w:szCs w:val="22"/>
            <w:lang w:val="es-ES"/>
          </w:rPr>
          <w:delText xml:space="preserve">btener </w:delText>
        </w:r>
        <w:r w:rsidR="00DE0983" w:rsidDel="00730607">
          <w:rPr>
            <w:rFonts w:ascii="Times New Roman" w:hAnsi="Times New Roman"/>
            <w:sz w:val="22"/>
            <w:szCs w:val="22"/>
            <w:lang w:val="es-ES"/>
          </w:rPr>
          <w:delText xml:space="preserve"> por cualquier medio permitido por la </w:delText>
        </w:r>
        <w:r w:rsidR="002073BF" w:rsidDel="00730607">
          <w:rPr>
            <w:rFonts w:ascii="Times New Roman" w:hAnsi="Times New Roman"/>
            <w:sz w:val="22"/>
            <w:szCs w:val="22"/>
            <w:lang w:val="es-ES"/>
          </w:rPr>
          <w:delText>L</w:delText>
        </w:r>
        <w:r w:rsidR="00DE0983" w:rsidDel="00730607">
          <w:rPr>
            <w:rFonts w:ascii="Times New Roman" w:hAnsi="Times New Roman"/>
            <w:sz w:val="22"/>
            <w:szCs w:val="22"/>
            <w:lang w:val="es-ES"/>
          </w:rPr>
          <w:delText xml:space="preserve">ey, los </w:delText>
        </w:r>
        <w:r w:rsidR="00BA7A12" w:rsidRPr="00431F87" w:rsidDel="00730607">
          <w:rPr>
            <w:rFonts w:ascii="Times New Roman" w:hAnsi="Times New Roman"/>
            <w:sz w:val="22"/>
            <w:szCs w:val="22"/>
            <w:lang w:val="es-ES"/>
          </w:rPr>
          <w:delText>recursos</w:delText>
        </w:r>
        <w:r w:rsidR="002073BF" w:rsidDel="00730607">
          <w:rPr>
            <w:rFonts w:ascii="Times New Roman" w:hAnsi="Times New Roman"/>
            <w:sz w:val="22"/>
            <w:szCs w:val="22"/>
            <w:lang w:val="es-ES"/>
          </w:rPr>
          <w:delText xml:space="preserve"> necesarios</w:delText>
        </w:r>
        <w:r w:rsidR="00BA7A12" w:rsidRPr="00431F87" w:rsidDel="00730607">
          <w:rPr>
            <w:rFonts w:ascii="Times New Roman" w:hAnsi="Times New Roman"/>
            <w:sz w:val="22"/>
            <w:szCs w:val="22"/>
            <w:lang w:val="es-ES"/>
          </w:rPr>
          <w:delText xml:space="preserve"> para el otorgamiento de préstamos y créditos a estudiantes en todas las modalidades permitidas por la Ley</w:delText>
        </w:r>
        <w:r w:rsidR="00130923" w:rsidRPr="00431F87" w:rsidDel="00730607">
          <w:rPr>
            <w:rFonts w:ascii="Times New Roman" w:hAnsi="Times New Roman"/>
            <w:sz w:val="22"/>
            <w:szCs w:val="22"/>
            <w:lang w:val="es-ES"/>
          </w:rPr>
          <w:delText>, incluyendo sin limitar la modalidad de inversión en capital humano, así como operaciones de crédito permitidas por la Ley actuando como acreditante o acreditada, y como consecuencia de las mismas, suscribir, avalar, endosar, y en general negociar cualquier título de crédito, otorgando o recibiendo cual</w:delText>
        </w:r>
        <w:r w:rsidRPr="00431F87" w:rsidDel="00730607">
          <w:rPr>
            <w:rFonts w:ascii="Times New Roman" w:hAnsi="Times New Roman"/>
            <w:sz w:val="22"/>
            <w:szCs w:val="22"/>
            <w:lang w:val="es-ES"/>
          </w:rPr>
          <w:delText>quier garantía real o personal.</w:delText>
        </w:r>
      </w:del>
    </w:p>
    <w:p w14:paraId="171B9411" w14:textId="7C5D93A9" w:rsidR="00467000" w:rsidRPr="00431F87" w:rsidDel="00730607" w:rsidRDefault="00467000">
      <w:pPr>
        <w:pStyle w:val="Prrafodelista"/>
        <w:spacing w:line="360" w:lineRule="auto"/>
        <w:ind w:left="1134"/>
        <w:jc w:val="both"/>
        <w:rPr>
          <w:del w:id="11" w:author="Alex Valdivia" w:date="2025-08-29T09:38:00Z" w16du:dateUtc="2025-08-29T15:38:00Z"/>
          <w:rFonts w:ascii="Times New Roman" w:hAnsi="Times New Roman"/>
          <w:sz w:val="22"/>
          <w:szCs w:val="22"/>
          <w:lang w:val="es-ES"/>
        </w:rPr>
        <w:pPrChange w:id="12" w:author="Alex Valdivia" w:date="2025-08-29T09:38:00Z" w16du:dateUtc="2025-08-29T15:38:00Z">
          <w:pPr>
            <w:pStyle w:val="Prrafodelista"/>
            <w:spacing w:line="360" w:lineRule="auto"/>
            <w:jc w:val="both"/>
          </w:pPr>
        </w:pPrChange>
      </w:pPr>
    </w:p>
    <w:p w14:paraId="54CC3CA5" w14:textId="35B0A27F" w:rsidR="00F2470D" w:rsidRPr="00431F87" w:rsidDel="00730607" w:rsidRDefault="005E2FCA">
      <w:pPr>
        <w:spacing w:line="360" w:lineRule="auto"/>
        <w:ind w:left="1134"/>
        <w:rPr>
          <w:del w:id="13" w:author="Alex Valdivia" w:date="2025-08-29T09:38:00Z" w16du:dateUtc="2025-08-29T15:38:00Z"/>
          <w:rFonts w:ascii="Times New Roman" w:hAnsi="Times New Roman"/>
          <w:sz w:val="22"/>
          <w:szCs w:val="22"/>
          <w:lang w:val="es-ES"/>
        </w:rPr>
        <w:pPrChange w:id="14" w:author="Alex Valdivia" w:date="2025-08-29T09:38:00Z" w16du:dateUtc="2025-08-29T15:38:00Z">
          <w:pPr>
            <w:spacing w:line="360" w:lineRule="auto"/>
            <w:ind w:left="1134" w:hanging="567"/>
          </w:pPr>
        </w:pPrChange>
      </w:pPr>
      <w:del w:id="15" w:author="Alex Valdivia" w:date="2025-08-29T09:38:00Z" w16du:dateUtc="2025-08-29T15:38:00Z">
        <w:r w:rsidRPr="00431F87" w:rsidDel="00730607">
          <w:rPr>
            <w:rFonts w:ascii="Times New Roman" w:hAnsi="Times New Roman"/>
            <w:sz w:val="22"/>
            <w:szCs w:val="22"/>
            <w:lang w:val="es-ES"/>
          </w:rPr>
          <w:delText xml:space="preserve">2. </w:delText>
        </w:r>
        <w:r w:rsidR="00467000" w:rsidRPr="00431F87" w:rsidDel="00730607">
          <w:rPr>
            <w:rFonts w:ascii="Times New Roman" w:hAnsi="Times New Roman"/>
            <w:sz w:val="22"/>
            <w:szCs w:val="22"/>
            <w:lang w:val="es-ES"/>
          </w:rPr>
          <w:delText xml:space="preserve"> </w:delText>
        </w:r>
        <w:r w:rsidRPr="00431F87" w:rsidDel="00730607">
          <w:rPr>
            <w:rFonts w:ascii="Times New Roman" w:hAnsi="Times New Roman"/>
            <w:sz w:val="22"/>
            <w:szCs w:val="22"/>
            <w:lang w:val="es-ES"/>
          </w:rPr>
          <w:tab/>
          <w:delText xml:space="preserve">Otorgar todo tipo de financiamientos </w:delText>
        </w:r>
        <w:r w:rsidR="000864B6" w:rsidRPr="00431F87" w:rsidDel="00730607">
          <w:rPr>
            <w:rFonts w:ascii="Times New Roman" w:hAnsi="Times New Roman"/>
            <w:sz w:val="22"/>
            <w:szCs w:val="22"/>
            <w:lang w:val="es-ES"/>
          </w:rPr>
          <w:delText xml:space="preserve">a estudiantes, incluyendo sin limitar la modalidad de inversión en capital humano. </w:delText>
        </w:r>
      </w:del>
    </w:p>
    <w:p w14:paraId="40ADF363" w14:textId="5456C2CB" w:rsidR="00F2470D" w:rsidRPr="00431F87" w:rsidDel="00730607" w:rsidRDefault="00F2470D">
      <w:pPr>
        <w:spacing w:line="360" w:lineRule="auto"/>
        <w:ind w:left="1134"/>
        <w:jc w:val="both"/>
        <w:rPr>
          <w:del w:id="16" w:author="Alex Valdivia" w:date="2025-08-29T09:38:00Z" w16du:dateUtc="2025-08-29T15:38:00Z"/>
          <w:rFonts w:ascii="Times New Roman" w:hAnsi="Times New Roman"/>
          <w:sz w:val="22"/>
          <w:szCs w:val="22"/>
          <w:lang w:val="es-ES"/>
        </w:rPr>
        <w:pPrChange w:id="17" w:author="Alex Valdivia" w:date="2025-08-29T09:38:00Z" w16du:dateUtc="2025-08-29T15:38:00Z">
          <w:pPr>
            <w:spacing w:line="360" w:lineRule="auto"/>
            <w:ind w:left="567"/>
            <w:jc w:val="both"/>
          </w:pPr>
        </w:pPrChange>
      </w:pPr>
    </w:p>
    <w:p w14:paraId="61CCBCEA" w14:textId="41EE871E" w:rsidR="00632E30" w:rsidRPr="00431F87" w:rsidDel="00730607" w:rsidRDefault="00632E30">
      <w:pPr>
        <w:pStyle w:val="Prrafodelista"/>
        <w:spacing w:line="360" w:lineRule="auto"/>
        <w:ind w:left="1134"/>
        <w:jc w:val="both"/>
        <w:rPr>
          <w:del w:id="18" w:author="Alex Valdivia" w:date="2025-08-29T09:38:00Z" w16du:dateUtc="2025-08-29T15:38:00Z"/>
          <w:rFonts w:ascii="Times New Roman" w:hAnsi="Times New Roman"/>
          <w:sz w:val="22"/>
          <w:szCs w:val="22"/>
          <w:lang w:val="es-ES"/>
        </w:rPr>
        <w:pPrChange w:id="19" w:author="Alex Valdivia" w:date="2025-08-29T09:38:00Z" w16du:dateUtc="2025-08-29T15:38:00Z">
          <w:pPr>
            <w:pStyle w:val="Prrafodelista"/>
            <w:numPr>
              <w:numId w:val="24"/>
            </w:numPr>
            <w:spacing w:line="360" w:lineRule="auto"/>
            <w:ind w:left="1134" w:hanging="567"/>
            <w:jc w:val="both"/>
          </w:pPr>
        </w:pPrChange>
      </w:pPr>
      <w:del w:id="20" w:author="Alex Valdivia" w:date="2025-08-29T09:38:00Z" w16du:dateUtc="2025-08-29T15:38:00Z">
        <w:r w:rsidRPr="00431F87" w:rsidDel="00730607">
          <w:rPr>
            <w:rFonts w:ascii="Times New Roman" w:hAnsi="Times New Roman"/>
            <w:sz w:val="22"/>
            <w:szCs w:val="22"/>
            <w:lang w:val="es-ES"/>
          </w:rPr>
          <w:delText xml:space="preserve">La gestión y adquisición de toda clase de créditos y recursos financieros dentro y fuera de los Estados Unidos Mexicanos, para la consecución de los fines sociales, así como la garantía de los mismos mediante la suscripción de los contratos, convenios, hipotecas, prendas, obligaciones, pagarés y demás documentos necesarios; además de girar, librar, suscribir, otorgar, aceptar y endosar toda clase de títulos de crédito, incluyendo sin limitar la oferta privada o pública de toda clase de valores, en México o en el extranjero, sujeto a las disposiciones de la legislación aplicable, y de otros documentos y comprobantes de adeudo, ya sean ejecutivos o no, el pago de intereses que causen por medio de hipoteca o pignoración, así como constituirse en aval, o avalar toda clase de títulos de crédito o en asuntos que se encuentren relacionados con los intereses de la </w:delText>
        </w:r>
        <w:r w:rsidR="00B85B1F" w:rsidRPr="00431F87" w:rsidDel="00730607">
          <w:rPr>
            <w:rFonts w:ascii="Times New Roman" w:hAnsi="Times New Roman"/>
            <w:sz w:val="22"/>
            <w:szCs w:val="22"/>
            <w:lang w:val="es-ES"/>
          </w:rPr>
          <w:delText>Sociedad</w:delText>
        </w:r>
        <w:r w:rsidRPr="00431F87" w:rsidDel="00730607">
          <w:rPr>
            <w:rFonts w:ascii="Times New Roman" w:hAnsi="Times New Roman"/>
            <w:sz w:val="22"/>
            <w:szCs w:val="22"/>
            <w:lang w:val="es-ES"/>
          </w:rPr>
          <w:delText xml:space="preserve">, filiales, subsidiarias o controladoras, así como la venta o cesión a cualquier fideicomiso de todo o parte de las propiedades de la </w:delText>
        </w:r>
        <w:r w:rsidR="00B85B1F" w:rsidRPr="00431F87" w:rsidDel="00730607">
          <w:rPr>
            <w:rFonts w:ascii="Times New Roman" w:hAnsi="Times New Roman"/>
            <w:sz w:val="22"/>
            <w:szCs w:val="22"/>
            <w:lang w:val="es-ES"/>
          </w:rPr>
          <w:delText>Sociedad</w:delText>
        </w:r>
        <w:r w:rsidRPr="00431F87" w:rsidDel="00730607">
          <w:rPr>
            <w:rFonts w:ascii="Times New Roman" w:hAnsi="Times New Roman"/>
            <w:sz w:val="22"/>
            <w:szCs w:val="22"/>
            <w:lang w:val="es-ES"/>
          </w:rPr>
          <w:delText xml:space="preserve"> para la realización de dichos fines.</w:delText>
        </w:r>
      </w:del>
    </w:p>
    <w:p w14:paraId="4D5B6ED0" w14:textId="76C2739F" w:rsidR="00632E30" w:rsidRPr="00431F87" w:rsidDel="00730607" w:rsidRDefault="00632E30">
      <w:pPr>
        <w:pStyle w:val="Prrafodelista"/>
        <w:spacing w:line="360" w:lineRule="auto"/>
        <w:ind w:left="1134"/>
        <w:jc w:val="both"/>
        <w:rPr>
          <w:del w:id="21" w:author="Alex Valdivia" w:date="2025-08-29T09:38:00Z" w16du:dateUtc="2025-08-29T15:38:00Z"/>
          <w:rFonts w:ascii="Times New Roman" w:hAnsi="Times New Roman"/>
          <w:sz w:val="22"/>
          <w:szCs w:val="22"/>
          <w:lang w:val="es-ES"/>
        </w:rPr>
      </w:pPr>
    </w:p>
    <w:p w14:paraId="6C1F44A0" w14:textId="3307F502" w:rsidR="00D06B98" w:rsidRPr="00431F87" w:rsidDel="00730607" w:rsidRDefault="00632E30">
      <w:pPr>
        <w:pStyle w:val="Prrafodelista"/>
        <w:spacing w:line="360" w:lineRule="auto"/>
        <w:ind w:left="1134"/>
        <w:jc w:val="both"/>
        <w:rPr>
          <w:del w:id="22" w:author="Alex Valdivia" w:date="2025-08-29T09:38:00Z" w16du:dateUtc="2025-08-29T15:38:00Z"/>
          <w:rFonts w:ascii="Times New Roman" w:hAnsi="Times New Roman"/>
          <w:sz w:val="22"/>
          <w:szCs w:val="22"/>
          <w:lang w:val="es-ES"/>
        </w:rPr>
        <w:pPrChange w:id="23" w:author="Alex Valdivia" w:date="2025-08-29T09:38:00Z" w16du:dateUtc="2025-08-29T15:38:00Z">
          <w:pPr>
            <w:pStyle w:val="Prrafodelista"/>
            <w:numPr>
              <w:numId w:val="24"/>
            </w:numPr>
            <w:spacing w:line="360" w:lineRule="auto"/>
            <w:ind w:left="1134" w:hanging="567"/>
            <w:jc w:val="both"/>
          </w:pPr>
        </w:pPrChange>
      </w:pPr>
      <w:del w:id="24" w:author="Alex Valdivia" w:date="2025-08-29T09:38:00Z" w16du:dateUtc="2025-08-29T15:38:00Z">
        <w:r w:rsidRPr="00431F87" w:rsidDel="00730607">
          <w:rPr>
            <w:rFonts w:ascii="Times New Roman" w:hAnsi="Times New Roman"/>
            <w:sz w:val="22"/>
            <w:szCs w:val="22"/>
            <w:lang w:val="es-ES"/>
          </w:rPr>
          <w:delText>Afectar toda clase de bienes en fideicomiso con el carácter de fideicomitente, o recibir los bienes que los mismos entrañen como fideicomisarios, así como girar instrucciones para que la institución fiduciaria emita certificados de participación ordinarios o inmobiliarios amortizables, al portador o nominativos, según sea el caso, certificados fiduciarios de adeudo, certificados de vivienda y otros títulos de crédito en cont</w:delText>
        </w:r>
        <w:r w:rsidR="00B65357" w:rsidRPr="00431F87" w:rsidDel="00730607">
          <w:rPr>
            <w:rFonts w:ascii="Times New Roman" w:hAnsi="Times New Roman"/>
            <w:sz w:val="22"/>
            <w:szCs w:val="22"/>
            <w:lang w:val="es-ES"/>
          </w:rPr>
          <w:delText>ra del patrimonio fideicomitido</w:delText>
        </w:r>
        <w:r w:rsidR="00D06B98" w:rsidRPr="00431F87" w:rsidDel="00730607">
          <w:rPr>
            <w:rFonts w:ascii="Times New Roman" w:hAnsi="Times New Roman"/>
            <w:sz w:val="22"/>
            <w:szCs w:val="22"/>
            <w:lang w:val="es-ES"/>
          </w:rPr>
          <w:delText>;</w:delText>
        </w:r>
      </w:del>
    </w:p>
    <w:p w14:paraId="27903EDB" w14:textId="534F1F8C" w:rsidR="00D06B98" w:rsidRPr="00431F87" w:rsidDel="00730607" w:rsidRDefault="00D06B98">
      <w:pPr>
        <w:spacing w:line="360" w:lineRule="auto"/>
        <w:ind w:left="1134"/>
        <w:jc w:val="both"/>
        <w:rPr>
          <w:del w:id="25" w:author="Alex Valdivia" w:date="2025-08-29T09:38:00Z" w16du:dateUtc="2025-08-29T15:38:00Z"/>
          <w:rFonts w:ascii="Times New Roman" w:hAnsi="Times New Roman"/>
          <w:sz w:val="22"/>
          <w:szCs w:val="22"/>
          <w:lang w:val="es-ES"/>
        </w:rPr>
        <w:pPrChange w:id="26" w:author="Alex Valdivia" w:date="2025-08-29T09:38:00Z" w16du:dateUtc="2025-08-29T15:38:00Z">
          <w:pPr>
            <w:spacing w:line="360" w:lineRule="auto"/>
            <w:jc w:val="both"/>
          </w:pPr>
        </w:pPrChange>
      </w:pPr>
    </w:p>
    <w:p w14:paraId="6D4E2A84" w14:textId="1184FB21" w:rsidR="00B65357" w:rsidRPr="00431F87" w:rsidDel="00730607" w:rsidRDefault="00B65357">
      <w:pPr>
        <w:pStyle w:val="Prrafodelista"/>
        <w:spacing w:line="360" w:lineRule="auto"/>
        <w:ind w:left="1134"/>
        <w:jc w:val="both"/>
        <w:rPr>
          <w:del w:id="27" w:author="Alex Valdivia" w:date="2025-08-29T09:38:00Z" w16du:dateUtc="2025-08-29T15:38:00Z"/>
          <w:rFonts w:ascii="Times New Roman" w:hAnsi="Times New Roman"/>
          <w:sz w:val="22"/>
          <w:szCs w:val="22"/>
          <w:lang w:val="es-ES"/>
        </w:rPr>
        <w:pPrChange w:id="28" w:author="Alex Valdivia" w:date="2025-08-29T09:38:00Z" w16du:dateUtc="2025-08-29T15:38:00Z">
          <w:pPr>
            <w:pStyle w:val="Prrafodelista"/>
            <w:numPr>
              <w:numId w:val="24"/>
            </w:numPr>
            <w:spacing w:line="360" w:lineRule="auto"/>
            <w:ind w:left="1134" w:hanging="567"/>
            <w:jc w:val="both"/>
          </w:pPr>
        </w:pPrChange>
      </w:pPr>
      <w:del w:id="29" w:author="Alex Valdivia" w:date="2025-08-29T09:38:00Z" w16du:dateUtc="2025-08-29T15:38:00Z">
        <w:r w:rsidRPr="00431F87" w:rsidDel="00730607">
          <w:rPr>
            <w:rFonts w:ascii="Times New Roman" w:hAnsi="Times New Roman"/>
            <w:sz w:val="22"/>
            <w:szCs w:val="22"/>
            <w:lang w:val="es-ES"/>
          </w:rPr>
          <w:delText xml:space="preserve">Aceptar o conferir toda clase de comisiones mercantiles y mandatos, obrando en su propio nombre o en nombre del comitente o mandante, por lo que la </w:delText>
        </w:r>
        <w:r w:rsidR="00B85B1F" w:rsidRPr="00431F87" w:rsidDel="00730607">
          <w:rPr>
            <w:rFonts w:ascii="Times New Roman" w:hAnsi="Times New Roman"/>
            <w:sz w:val="22"/>
            <w:szCs w:val="22"/>
            <w:lang w:val="es-ES"/>
          </w:rPr>
          <w:delText>Sociedad</w:delText>
        </w:r>
        <w:r w:rsidRPr="00431F87" w:rsidDel="00730607">
          <w:rPr>
            <w:rFonts w:ascii="Times New Roman" w:hAnsi="Times New Roman"/>
            <w:sz w:val="22"/>
            <w:szCs w:val="22"/>
            <w:lang w:val="es-ES"/>
          </w:rPr>
          <w:delText xml:space="preserve"> podrá ser agente, comisionista o representante de empresas nacionales o extranjeras ya sea en el territorio mexicano o en cualquier país extranjero</w:delText>
        </w:r>
        <w:r w:rsidR="00CB0833" w:rsidRPr="00431F87" w:rsidDel="00730607">
          <w:rPr>
            <w:rFonts w:ascii="Times New Roman" w:hAnsi="Times New Roman"/>
            <w:sz w:val="22"/>
            <w:szCs w:val="22"/>
            <w:lang w:val="es-ES"/>
          </w:rPr>
          <w:delText>;</w:delText>
        </w:r>
      </w:del>
    </w:p>
    <w:p w14:paraId="2CFEC10B" w14:textId="35A2CEC5" w:rsidR="00B65357" w:rsidRPr="00431F87" w:rsidDel="00730607" w:rsidRDefault="00B65357">
      <w:pPr>
        <w:spacing w:line="360" w:lineRule="auto"/>
        <w:ind w:left="1134"/>
        <w:jc w:val="both"/>
        <w:rPr>
          <w:del w:id="30" w:author="Alex Valdivia" w:date="2025-08-29T09:38:00Z" w16du:dateUtc="2025-08-29T15:38:00Z"/>
          <w:rFonts w:ascii="Times New Roman" w:hAnsi="Times New Roman"/>
          <w:sz w:val="22"/>
          <w:szCs w:val="22"/>
          <w:lang w:val="es-ES"/>
        </w:rPr>
        <w:pPrChange w:id="31" w:author="Alex Valdivia" w:date="2025-08-29T09:38:00Z" w16du:dateUtc="2025-08-29T15:38:00Z">
          <w:pPr>
            <w:spacing w:line="360" w:lineRule="auto"/>
            <w:jc w:val="both"/>
          </w:pPr>
        </w:pPrChange>
      </w:pPr>
    </w:p>
    <w:p w14:paraId="4CC6A240" w14:textId="3EEA41BC" w:rsidR="00B65357" w:rsidRPr="00431F87" w:rsidDel="00730607" w:rsidRDefault="00B65357">
      <w:pPr>
        <w:pStyle w:val="Prrafodelista"/>
        <w:spacing w:line="360" w:lineRule="auto"/>
        <w:ind w:left="1134"/>
        <w:jc w:val="both"/>
        <w:rPr>
          <w:del w:id="32" w:author="Alex Valdivia" w:date="2025-08-29T09:38:00Z" w16du:dateUtc="2025-08-29T15:38:00Z"/>
          <w:rFonts w:ascii="Times New Roman" w:hAnsi="Times New Roman"/>
          <w:sz w:val="22"/>
          <w:szCs w:val="22"/>
          <w:lang w:val="es-ES"/>
        </w:rPr>
        <w:pPrChange w:id="33" w:author="Alex Valdivia" w:date="2025-08-29T09:38:00Z" w16du:dateUtc="2025-08-29T15:38:00Z">
          <w:pPr>
            <w:pStyle w:val="Prrafodelista"/>
            <w:numPr>
              <w:numId w:val="24"/>
            </w:numPr>
            <w:spacing w:line="360" w:lineRule="auto"/>
            <w:ind w:left="1134" w:hanging="567"/>
            <w:jc w:val="both"/>
          </w:pPr>
        </w:pPrChange>
      </w:pPr>
      <w:del w:id="34" w:author="Alex Valdivia" w:date="2025-08-29T09:38:00Z" w16du:dateUtc="2025-08-29T15:38:00Z">
        <w:r w:rsidRPr="00431F87" w:rsidDel="00730607">
          <w:rPr>
            <w:rFonts w:ascii="Times New Roman" w:hAnsi="Times New Roman"/>
            <w:sz w:val="22"/>
            <w:szCs w:val="22"/>
            <w:lang w:val="es-ES"/>
          </w:rPr>
          <w:delText xml:space="preserve">Promover, constituir, organizar y tomar participación, bajo cualquier título legal, temporal o permanente en el capital y patrimonio de toda clase de </w:delText>
        </w:r>
        <w:r w:rsidR="00B85B1F" w:rsidRPr="00431F87" w:rsidDel="00730607">
          <w:rPr>
            <w:rFonts w:ascii="Times New Roman" w:hAnsi="Times New Roman"/>
            <w:sz w:val="22"/>
            <w:szCs w:val="22"/>
            <w:lang w:val="es-ES"/>
          </w:rPr>
          <w:delText>Sociedad</w:delText>
        </w:r>
        <w:r w:rsidRPr="00431F87" w:rsidDel="00730607">
          <w:rPr>
            <w:rFonts w:ascii="Times New Roman" w:hAnsi="Times New Roman"/>
            <w:sz w:val="22"/>
            <w:szCs w:val="22"/>
            <w:lang w:val="es-ES"/>
          </w:rPr>
          <w:delText>es y/o asociaciones civiles o mercantiles, adquiriendo acciones o partes sociales en las mismas, y la participación de negocios relacionados directa o indirectamente con los objetos citados, por lo que de manera enunciativa, m</w:delText>
        </w:r>
        <w:r w:rsidR="00E66916" w:rsidDel="00730607">
          <w:rPr>
            <w:rFonts w:ascii="Times New Roman" w:hAnsi="Times New Roman"/>
            <w:sz w:val="22"/>
            <w:szCs w:val="22"/>
            <w:lang w:val="es-ES"/>
          </w:rPr>
          <w:delText>a</w:delText>
        </w:r>
        <w:r w:rsidRPr="00431F87" w:rsidDel="00730607">
          <w:rPr>
            <w:rFonts w:ascii="Times New Roman" w:hAnsi="Times New Roman"/>
            <w:sz w:val="22"/>
            <w:szCs w:val="22"/>
            <w:lang w:val="es-ES"/>
          </w:rPr>
          <w:delText xml:space="preserve">s </w:delText>
        </w:r>
        <w:r w:rsidR="00E66916" w:rsidDel="00730607">
          <w:rPr>
            <w:rFonts w:ascii="Times New Roman" w:hAnsi="Times New Roman"/>
            <w:sz w:val="22"/>
            <w:szCs w:val="22"/>
            <w:lang w:val="es-ES"/>
          </w:rPr>
          <w:delText>n</w:delText>
        </w:r>
        <w:r w:rsidRPr="00431F87" w:rsidDel="00730607">
          <w:rPr>
            <w:rFonts w:ascii="Times New Roman" w:hAnsi="Times New Roman"/>
            <w:sz w:val="22"/>
            <w:szCs w:val="22"/>
            <w:lang w:val="es-ES"/>
          </w:rPr>
          <w:delText xml:space="preserve">o limitativa, la </w:delText>
        </w:r>
        <w:r w:rsidR="00B85B1F" w:rsidRPr="00431F87" w:rsidDel="00730607">
          <w:rPr>
            <w:rFonts w:ascii="Times New Roman" w:hAnsi="Times New Roman"/>
            <w:sz w:val="22"/>
            <w:szCs w:val="22"/>
            <w:lang w:val="es-ES"/>
          </w:rPr>
          <w:delText>Sociedad</w:delText>
        </w:r>
        <w:r w:rsidRPr="00431F87" w:rsidDel="00730607">
          <w:rPr>
            <w:rFonts w:ascii="Times New Roman" w:hAnsi="Times New Roman"/>
            <w:sz w:val="22"/>
            <w:szCs w:val="22"/>
            <w:lang w:val="es-ES"/>
          </w:rPr>
          <w:delText xml:space="preserve"> podrá administrar y operar todo tipo de acciones, obligaciones, bonos, papel comercial, aceptaciones bancarias, certificados bursátiles y en general todo tipo de títulos de crédito o títulos valor emitidos o negociados en los Estados Unidos Mexicanos o en el extranjero</w:delText>
        </w:r>
        <w:r w:rsidR="00CB0833" w:rsidRPr="00431F87" w:rsidDel="00730607">
          <w:rPr>
            <w:rFonts w:ascii="Times New Roman" w:hAnsi="Times New Roman"/>
            <w:sz w:val="22"/>
            <w:szCs w:val="22"/>
            <w:lang w:val="es-ES"/>
          </w:rPr>
          <w:delText>;</w:delText>
        </w:r>
      </w:del>
    </w:p>
    <w:p w14:paraId="11FFA95E" w14:textId="3BE8A3F6" w:rsidR="00B65357" w:rsidRPr="00431F87" w:rsidDel="00730607" w:rsidRDefault="00B65357">
      <w:pPr>
        <w:spacing w:line="360" w:lineRule="auto"/>
        <w:ind w:left="1134"/>
        <w:jc w:val="both"/>
        <w:rPr>
          <w:del w:id="35" w:author="Alex Valdivia" w:date="2025-08-29T09:38:00Z" w16du:dateUtc="2025-08-29T15:38:00Z"/>
          <w:rFonts w:ascii="Times New Roman" w:hAnsi="Times New Roman"/>
          <w:sz w:val="22"/>
          <w:szCs w:val="22"/>
          <w:lang w:val="es-ES"/>
        </w:rPr>
        <w:pPrChange w:id="36" w:author="Alex Valdivia" w:date="2025-08-29T09:38:00Z" w16du:dateUtc="2025-08-29T15:38:00Z">
          <w:pPr>
            <w:spacing w:line="360" w:lineRule="auto"/>
            <w:jc w:val="both"/>
          </w:pPr>
        </w:pPrChange>
      </w:pPr>
    </w:p>
    <w:p w14:paraId="17E4F977" w14:textId="44C8D35D" w:rsidR="00893507" w:rsidRPr="00431F87" w:rsidDel="00730607" w:rsidRDefault="00B65357">
      <w:pPr>
        <w:pStyle w:val="Prrafodelista"/>
        <w:spacing w:line="360" w:lineRule="auto"/>
        <w:ind w:left="1134"/>
        <w:jc w:val="both"/>
        <w:rPr>
          <w:del w:id="37" w:author="Alex Valdivia" w:date="2025-08-29T09:38:00Z" w16du:dateUtc="2025-08-29T15:38:00Z"/>
          <w:rFonts w:ascii="Times New Roman" w:hAnsi="Times New Roman"/>
          <w:sz w:val="22"/>
          <w:szCs w:val="22"/>
          <w:lang w:val="es-ES"/>
        </w:rPr>
        <w:pPrChange w:id="38" w:author="Alex Valdivia" w:date="2025-08-29T09:38:00Z" w16du:dateUtc="2025-08-29T15:38:00Z">
          <w:pPr>
            <w:pStyle w:val="Prrafodelista"/>
            <w:numPr>
              <w:numId w:val="24"/>
            </w:numPr>
            <w:spacing w:line="360" w:lineRule="auto"/>
            <w:ind w:left="1134" w:hanging="567"/>
            <w:jc w:val="both"/>
          </w:pPr>
        </w:pPrChange>
      </w:pPr>
      <w:del w:id="39" w:author="Alex Valdivia" w:date="2025-08-29T09:38:00Z" w16du:dateUtc="2025-08-29T15:38:00Z">
        <w:r w:rsidRPr="00431F87" w:rsidDel="00730607">
          <w:rPr>
            <w:rFonts w:ascii="Times New Roman" w:hAnsi="Times New Roman"/>
            <w:sz w:val="22"/>
            <w:szCs w:val="22"/>
            <w:lang w:val="es-ES"/>
          </w:rPr>
          <w:delText>Comprar, vender, ceder, tomar y dar en arrendamiento, hipotecar, poseer, gravar, fraccionar, urbanizar, construir y explotar o por cualquier título, adquirir, enajenar y aprovechar, toda clase de bienes muebles e inmuebles o derechos reales.</w:delText>
        </w:r>
      </w:del>
    </w:p>
    <w:p w14:paraId="14F1A493" w14:textId="67617EC9" w:rsidR="00893507" w:rsidRPr="00431F87" w:rsidDel="00730607" w:rsidRDefault="00893507">
      <w:pPr>
        <w:spacing w:line="360" w:lineRule="auto"/>
        <w:ind w:left="1134"/>
        <w:jc w:val="both"/>
        <w:rPr>
          <w:del w:id="40" w:author="Alex Valdivia" w:date="2025-08-29T09:38:00Z" w16du:dateUtc="2025-08-29T15:38:00Z"/>
          <w:rFonts w:ascii="Times New Roman" w:hAnsi="Times New Roman"/>
          <w:sz w:val="22"/>
          <w:szCs w:val="22"/>
          <w:lang w:val="es-ES"/>
        </w:rPr>
        <w:pPrChange w:id="41" w:author="Alex Valdivia" w:date="2025-08-29T09:38:00Z" w16du:dateUtc="2025-08-29T15:38:00Z">
          <w:pPr>
            <w:spacing w:line="360" w:lineRule="auto"/>
            <w:jc w:val="both"/>
          </w:pPr>
        </w:pPrChange>
      </w:pPr>
    </w:p>
    <w:p w14:paraId="39436EEC" w14:textId="0D8D6164" w:rsidR="00893507" w:rsidRPr="00431F87" w:rsidDel="00730607" w:rsidRDefault="00893507">
      <w:pPr>
        <w:pStyle w:val="Prrafodelista"/>
        <w:spacing w:line="360" w:lineRule="auto"/>
        <w:ind w:left="1134"/>
        <w:jc w:val="both"/>
        <w:rPr>
          <w:del w:id="42" w:author="Alex Valdivia" w:date="2025-08-29T09:38:00Z" w16du:dateUtc="2025-08-29T15:38:00Z"/>
          <w:rFonts w:ascii="Times New Roman" w:hAnsi="Times New Roman"/>
          <w:sz w:val="22"/>
          <w:szCs w:val="22"/>
          <w:lang w:val="es-ES"/>
        </w:rPr>
        <w:pPrChange w:id="43" w:author="Alex Valdivia" w:date="2025-08-29T09:38:00Z" w16du:dateUtc="2025-08-29T15:38:00Z">
          <w:pPr>
            <w:pStyle w:val="Prrafodelista"/>
            <w:numPr>
              <w:numId w:val="24"/>
            </w:numPr>
            <w:spacing w:line="360" w:lineRule="auto"/>
            <w:ind w:left="1134" w:hanging="567"/>
            <w:jc w:val="both"/>
          </w:pPr>
        </w:pPrChange>
      </w:pPr>
      <w:del w:id="44" w:author="Alex Valdivia" w:date="2025-08-29T09:38:00Z" w16du:dateUtc="2025-08-29T15:38:00Z">
        <w:r w:rsidRPr="00431F87" w:rsidDel="00730607">
          <w:rPr>
            <w:rFonts w:ascii="Times New Roman" w:hAnsi="Times New Roman"/>
            <w:sz w:val="22"/>
            <w:szCs w:val="22"/>
            <w:lang w:val="es-ES"/>
          </w:rPr>
          <w:delText>Contratar, prestar u otorgar, por si o a través de terceros, toda clase de servicios profesionales, técnicos, consultivos y de asesoría, en los Estados Unidos Mexicanos, así como en cualquier país extranjero, sujeto a lo previsto, en cada caso, por las leyes del país de que se trate, así como prestar dichos servicios conjuntamente con profesionistas de otros países, en asuntos internacionales; la publicidad, comunicación, marketing,</w:delText>
        </w:r>
        <w:r w:rsidR="001A41F3" w:rsidDel="00730607">
          <w:rPr>
            <w:rFonts w:ascii="Times New Roman" w:hAnsi="Times New Roman"/>
            <w:sz w:val="22"/>
            <w:szCs w:val="22"/>
            <w:lang w:val="es-ES"/>
          </w:rPr>
          <w:delText xml:space="preserve">        vi</w:delText>
        </w:r>
        <w:r w:rsidR="001A41F3" w:rsidRPr="00F60D5D" w:rsidDel="00730607">
          <w:rPr>
            <w:rFonts w:ascii="Times New Roman" w:eastAsia="Times New Roman" w:hAnsi="Times New Roman"/>
            <w:color w:val="222222"/>
            <w:sz w:val="22"/>
            <w:szCs w:val="22"/>
            <w:shd w:val="clear" w:color="auto" w:fill="FFFFFF"/>
            <w:lang w:val="es-ES" w:eastAsia="en-US"/>
          </w:rPr>
          <w:delText>deo</w:delText>
        </w:r>
        <w:r w:rsidR="001A41F3" w:rsidDel="00730607">
          <w:rPr>
            <w:rFonts w:ascii="Times New Roman" w:eastAsia="Times New Roman" w:hAnsi="Times New Roman"/>
            <w:color w:val="222222"/>
            <w:sz w:val="22"/>
            <w:szCs w:val="22"/>
            <w:shd w:val="clear" w:color="auto" w:fill="FFFFFF"/>
            <w:lang w:val="es-ES" w:eastAsia="en-US"/>
          </w:rPr>
          <w:delText>-</w:delText>
        </w:r>
        <w:r w:rsidR="001A41F3" w:rsidRPr="00F60D5D" w:rsidDel="00730607">
          <w:rPr>
            <w:rFonts w:ascii="Times New Roman" w:eastAsia="Times New Roman" w:hAnsi="Times New Roman"/>
            <w:color w:val="222222"/>
            <w:sz w:val="22"/>
            <w:szCs w:val="22"/>
            <w:shd w:val="clear" w:color="auto" w:fill="FFFFFF"/>
            <w:lang w:val="es-ES" w:eastAsia="en-US"/>
          </w:rPr>
          <w:delText>seminario</w:delText>
        </w:r>
        <w:r w:rsidR="001A41F3" w:rsidDel="00730607">
          <w:rPr>
            <w:rFonts w:ascii="Times New Roman" w:eastAsia="Times New Roman" w:hAnsi="Times New Roman"/>
            <w:color w:val="222222"/>
            <w:sz w:val="22"/>
            <w:szCs w:val="22"/>
            <w:shd w:val="clear" w:color="auto" w:fill="FFFFFF"/>
            <w:lang w:val="es-ES" w:eastAsia="en-US"/>
          </w:rPr>
          <w:delText>s</w:delText>
        </w:r>
        <w:r w:rsidR="001A41F3" w:rsidRPr="00F60D5D" w:rsidDel="00730607">
          <w:rPr>
            <w:rFonts w:ascii="Times New Roman" w:eastAsia="Times New Roman" w:hAnsi="Times New Roman"/>
            <w:color w:val="222222"/>
            <w:sz w:val="22"/>
            <w:szCs w:val="22"/>
            <w:shd w:val="clear" w:color="auto" w:fill="FFFFFF"/>
            <w:lang w:val="es-ES" w:eastAsia="en-US"/>
          </w:rPr>
          <w:delText xml:space="preserve"> o v</w:delText>
        </w:r>
        <w:r w:rsidR="001A41F3" w:rsidDel="00730607">
          <w:rPr>
            <w:rFonts w:ascii="Times New Roman" w:eastAsia="Times New Roman" w:hAnsi="Times New Roman"/>
            <w:color w:val="222222"/>
            <w:sz w:val="22"/>
            <w:szCs w:val="22"/>
            <w:shd w:val="clear" w:color="auto" w:fill="FFFFFF"/>
            <w:lang w:val="es-ES" w:eastAsia="en-US"/>
          </w:rPr>
          <w:delText>i</w:delText>
        </w:r>
        <w:r w:rsidR="001A41F3" w:rsidRPr="00F60D5D" w:rsidDel="00730607">
          <w:rPr>
            <w:rFonts w:ascii="Times New Roman" w:eastAsia="Times New Roman" w:hAnsi="Times New Roman"/>
            <w:color w:val="222222"/>
            <w:sz w:val="22"/>
            <w:szCs w:val="22"/>
            <w:shd w:val="clear" w:color="auto" w:fill="FFFFFF"/>
            <w:lang w:val="es-ES" w:eastAsia="en-US"/>
          </w:rPr>
          <w:delText>deo</w:delText>
        </w:r>
        <w:r w:rsidR="001A41F3" w:rsidDel="00730607">
          <w:rPr>
            <w:rFonts w:ascii="Times New Roman" w:eastAsia="Times New Roman" w:hAnsi="Times New Roman"/>
            <w:color w:val="222222"/>
            <w:sz w:val="22"/>
            <w:szCs w:val="22"/>
            <w:shd w:val="clear" w:color="auto" w:fill="FFFFFF"/>
            <w:lang w:val="es-ES" w:eastAsia="en-US"/>
          </w:rPr>
          <w:delText>-</w:delText>
        </w:r>
        <w:r w:rsidR="001A41F3" w:rsidRPr="00F60D5D" w:rsidDel="00730607">
          <w:rPr>
            <w:rFonts w:ascii="Times New Roman" w:eastAsia="Times New Roman" w:hAnsi="Times New Roman"/>
            <w:color w:val="222222"/>
            <w:sz w:val="22"/>
            <w:szCs w:val="22"/>
            <w:shd w:val="clear" w:color="auto" w:fill="FFFFFF"/>
            <w:lang w:val="es-ES" w:eastAsia="en-US"/>
          </w:rPr>
          <w:delText>conferencia</w:delText>
        </w:r>
        <w:r w:rsidR="001A41F3" w:rsidDel="00730607">
          <w:rPr>
            <w:rFonts w:ascii="Times New Roman" w:eastAsia="Times New Roman" w:hAnsi="Times New Roman"/>
            <w:color w:val="222222"/>
            <w:sz w:val="22"/>
            <w:szCs w:val="22"/>
            <w:shd w:val="clear" w:color="auto" w:fill="FFFFFF"/>
            <w:lang w:val="es-ES" w:eastAsia="en-US"/>
          </w:rPr>
          <w:delText>s</w:delText>
        </w:r>
        <w:r w:rsidR="001A41F3" w:rsidRPr="00F60D5D" w:rsidDel="00730607">
          <w:rPr>
            <w:rFonts w:ascii="Times New Roman" w:eastAsia="Times New Roman" w:hAnsi="Times New Roman"/>
            <w:color w:val="222222"/>
            <w:sz w:val="22"/>
            <w:szCs w:val="22"/>
            <w:shd w:val="clear" w:color="auto" w:fill="FFFFFF"/>
            <w:lang w:val="es-ES" w:eastAsia="en-US"/>
          </w:rPr>
          <w:delText xml:space="preserve"> </w:delText>
        </w:r>
        <w:r w:rsidR="001A41F3" w:rsidDel="00730607">
          <w:rPr>
            <w:rFonts w:ascii="Times New Roman" w:eastAsia="Times New Roman" w:hAnsi="Times New Roman"/>
            <w:color w:val="222222"/>
            <w:sz w:val="22"/>
            <w:szCs w:val="22"/>
            <w:shd w:val="clear" w:color="auto" w:fill="FFFFFF"/>
            <w:lang w:val="es-ES" w:eastAsia="en-US"/>
          </w:rPr>
          <w:delText>o</w:delText>
        </w:r>
        <w:r w:rsidR="001A41F3" w:rsidRPr="00F60D5D" w:rsidDel="00730607">
          <w:rPr>
            <w:rFonts w:ascii="Times New Roman" w:eastAsia="Times New Roman" w:hAnsi="Times New Roman"/>
            <w:color w:val="222222"/>
            <w:sz w:val="22"/>
            <w:szCs w:val="22"/>
            <w:shd w:val="clear" w:color="auto" w:fill="FFFFFF"/>
            <w:lang w:val="es-ES" w:eastAsia="en-US"/>
          </w:rPr>
          <w:delText>nline</w:delText>
        </w:r>
        <w:r w:rsidR="001A41F3" w:rsidDel="00730607">
          <w:rPr>
            <w:rFonts w:ascii="Times New Roman" w:eastAsia="Times New Roman" w:hAnsi="Times New Roman"/>
            <w:color w:val="222222"/>
            <w:sz w:val="22"/>
            <w:szCs w:val="22"/>
            <w:shd w:val="clear" w:color="auto" w:fill="FFFFFF"/>
            <w:lang w:val="es-ES" w:eastAsia="en-US"/>
          </w:rPr>
          <w:delText xml:space="preserve"> (</w:delText>
        </w:r>
        <w:r w:rsidRPr="00431F87" w:rsidDel="00730607">
          <w:rPr>
            <w:rFonts w:ascii="Times New Roman" w:hAnsi="Times New Roman"/>
            <w:sz w:val="22"/>
            <w:szCs w:val="22"/>
            <w:lang w:val="es-ES"/>
          </w:rPr>
          <w:delText>webinars</w:delText>
        </w:r>
        <w:r w:rsidR="001A41F3" w:rsidDel="00730607">
          <w:rPr>
            <w:rFonts w:ascii="Times New Roman" w:hAnsi="Times New Roman"/>
            <w:sz w:val="22"/>
            <w:szCs w:val="22"/>
            <w:lang w:val="es-ES"/>
          </w:rPr>
          <w:delText>)</w:delText>
        </w:r>
        <w:r w:rsidRPr="00431F87" w:rsidDel="00730607">
          <w:rPr>
            <w:rFonts w:ascii="Times New Roman" w:hAnsi="Times New Roman"/>
            <w:sz w:val="22"/>
            <w:szCs w:val="22"/>
            <w:lang w:val="es-ES"/>
          </w:rPr>
          <w:delText>, así como la orientación y guía, acerca de la correcta inversión inmobiliaria y las formas de financiamiento, incluyendo la planeación de estudios financieros y planes de comercialización de bienes inmuebles.</w:delText>
        </w:r>
        <w:r w:rsidR="001A41F3" w:rsidDel="00730607">
          <w:rPr>
            <w:rFonts w:ascii="Times New Roman" w:hAnsi="Times New Roman"/>
            <w:sz w:val="22"/>
            <w:szCs w:val="22"/>
            <w:lang w:val="es-ES"/>
          </w:rPr>
          <w:delText xml:space="preserve"> </w:delText>
        </w:r>
      </w:del>
    </w:p>
    <w:p w14:paraId="6B031C1D" w14:textId="03DDED2F" w:rsidR="00893507" w:rsidRPr="00431F87" w:rsidDel="00730607" w:rsidRDefault="00893507">
      <w:pPr>
        <w:spacing w:line="360" w:lineRule="auto"/>
        <w:ind w:left="1134"/>
        <w:jc w:val="both"/>
        <w:rPr>
          <w:del w:id="45" w:author="Alex Valdivia" w:date="2025-08-29T09:38:00Z" w16du:dateUtc="2025-08-29T15:38:00Z"/>
          <w:rFonts w:ascii="Times New Roman" w:hAnsi="Times New Roman"/>
          <w:sz w:val="22"/>
          <w:szCs w:val="22"/>
          <w:lang w:val="es-ES"/>
        </w:rPr>
        <w:pPrChange w:id="46" w:author="Alex Valdivia" w:date="2025-08-29T09:38:00Z" w16du:dateUtc="2025-08-29T15:38:00Z">
          <w:pPr>
            <w:spacing w:line="360" w:lineRule="auto"/>
            <w:jc w:val="both"/>
          </w:pPr>
        </w:pPrChange>
      </w:pPr>
    </w:p>
    <w:p w14:paraId="705D6BD7" w14:textId="30CB5CCA" w:rsidR="00B65357" w:rsidRPr="00431F87" w:rsidDel="00730607" w:rsidRDefault="00B104FC">
      <w:pPr>
        <w:pStyle w:val="Prrafodelista"/>
        <w:spacing w:line="360" w:lineRule="auto"/>
        <w:ind w:left="1134"/>
        <w:jc w:val="both"/>
        <w:rPr>
          <w:del w:id="47" w:author="Alex Valdivia" w:date="2025-08-29T09:38:00Z" w16du:dateUtc="2025-08-29T15:38:00Z"/>
          <w:rFonts w:ascii="Times New Roman" w:hAnsi="Times New Roman"/>
          <w:sz w:val="22"/>
          <w:szCs w:val="22"/>
          <w:lang w:val="es-ES"/>
        </w:rPr>
        <w:pPrChange w:id="48" w:author="Alex Valdivia" w:date="2025-08-29T09:38:00Z" w16du:dateUtc="2025-08-29T15:38:00Z">
          <w:pPr>
            <w:pStyle w:val="Prrafodelista"/>
            <w:numPr>
              <w:numId w:val="24"/>
            </w:numPr>
            <w:spacing w:line="360" w:lineRule="auto"/>
            <w:ind w:left="1134" w:hanging="567"/>
            <w:jc w:val="both"/>
          </w:pPr>
        </w:pPrChange>
      </w:pPr>
      <w:del w:id="49" w:author="Alex Valdivia" w:date="2025-08-29T09:38:00Z" w16du:dateUtc="2025-08-29T15:38:00Z">
        <w:r w:rsidRPr="00431F87" w:rsidDel="00730607">
          <w:rPr>
            <w:rFonts w:ascii="Times New Roman" w:hAnsi="Times New Roman"/>
            <w:sz w:val="22"/>
            <w:szCs w:val="22"/>
            <w:lang w:val="es-ES"/>
          </w:rPr>
          <w:delText>La obtención, adquisición, utilización, explotación, cesión, licencia, franquicia o enajenación de cualquier derecho de propiedad intelectual o industrial, incluyendo de forma enunciativa, pero nunca limitativa, patentes, marcas, marcas industriales, diseños industriales, nombres o avisos comerciales, obras, así como cualquier derecho económico o derechos sobre ellos, en los Estados Unidos Mexicanos o en el extranjero.</w:delText>
        </w:r>
        <w:r w:rsidR="00B65357" w:rsidRPr="00431F87" w:rsidDel="00730607">
          <w:rPr>
            <w:rFonts w:ascii="Times New Roman" w:hAnsi="Times New Roman"/>
            <w:sz w:val="22"/>
            <w:szCs w:val="22"/>
            <w:lang w:val="es-ES"/>
          </w:rPr>
          <w:delText xml:space="preserve"> </w:delText>
        </w:r>
      </w:del>
    </w:p>
    <w:p w14:paraId="346DC335" w14:textId="04B37978" w:rsidR="00B65357" w:rsidRPr="00431F87" w:rsidDel="00730607" w:rsidRDefault="00B65357">
      <w:pPr>
        <w:spacing w:line="360" w:lineRule="auto"/>
        <w:ind w:left="1134"/>
        <w:jc w:val="both"/>
        <w:rPr>
          <w:del w:id="50" w:author="Alex Valdivia" w:date="2025-08-29T09:38:00Z" w16du:dateUtc="2025-08-29T15:38:00Z"/>
          <w:rFonts w:ascii="Times New Roman" w:hAnsi="Times New Roman"/>
          <w:sz w:val="22"/>
          <w:szCs w:val="22"/>
          <w:lang w:val="es-ES"/>
        </w:rPr>
        <w:pPrChange w:id="51" w:author="Alex Valdivia" w:date="2025-08-29T09:38:00Z" w16du:dateUtc="2025-08-29T15:38:00Z">
          <w:pPr>
            <w:spacing w:line="360" w:lineRule="auto"/>
            <w:jc w:val="both"/>
          </w:pPr>
        </w:pPrChange>
      </w:pPr>
    </w:p>
    <w:p w14:paraId="0B196569" w14:textId="79ECE98A" w:rsidR="00B65357" w:rsidRPr="00431F87" w:rsidDel="00730607" w:rsidRDefault="00B65357">
      <w:pPr>
        <w:pStyle w:val="Prrafodelista"/>
        <w:spacing w:line="360" w:lineRule="auto"/>
        <w:ind w:left="1134"/>
        <w:jc w:val="both"/>
        <w:rPr>
          <w:del w:id="52" w:author="Alex Valdivia" w:date="2025-08-29T09:38:00Z" w16du:dateUtc="2025-08-29T15:38:00Z"/>
          <w:rFonts w:ascii="Times New Roman" w:hAnsi="Times New Roman"/>
          <w:sz w:val="22"/>
          <w:szCs w:val="22"/>
          <w:lang w:val="es-ES"/>
        </w:rPr>
        <w:pPrChange w:id="53" w:author="Alex Valdivia" w:date="2025-08-29T09:38:00Z" w16du:dateUtc="2025-08-29T15:38:00Z">
          <w:pPr>
            <w:pStyle w:val="Prrafodelista"/>
            <w:numPr>
              <w:numId w:val="24"/>
            </w:numPr>
            <w:spacing w:line="360" w:lineRule="auto"/>
            <w:ind w:left="1134" w:hanging="567"/>
            <w:jc w:val="both"/>
          </w:pPr>
        </w:pPrChange>
      </w:pPr>
      <w:del w:id="54" w:author="Alex Valdivia" w:date="2025-08-29T09:38:00Z" w16du:dateUtc="2025-08-29T15:38:00Z">
        <w:r w:rsidRPr="00431F87" w:rsidDel="00730607">
          <w:rPr>
            <w:rFonts w:ascii="Times New Roman" w:hAnsi="Times New Roman"/>
            <w:sz w:val="22"/>
            <w:szCs w:val="22"/>
            <w:lang w:val="es-ES"/>
          </w:rPr>
          <w:delText>Obtener por cualquier título concesiones, permisos, autorizaciones o licencias, así como celebrar cualquier clase de contratos con cualquier entidad del gobierno federal, estatal o municipal, ya sea administrativa, judicial o legislativa, relacionados con su objeto social.</w:delText>
        </w:r>
      </w:del>
    </w:p>
    <w:p w14:paraId="68541A06" w14:textId="10C83BA9" w:rsidR="00B65357" w:rsidRPr="00431F87" w:rsidDel="00730607" w:rsidRDefault="00B65357">
      <w:pPr>
        <w:spacing w:line="360" w:lineRule="auto"/>
        <w:ind w:left="1134"/>
        <w:jc w:val="both"/>
        <w:rPr>
          <w:del w:id="55" w:author="Alex Valdivia" w:date="2025-08-29T09:38:00Z" w16du:dateUtc="2025-08-29T15:38:00Z"/>
          <w:rFonts w:ascii="Times New Roman" w:hAnsi="Times New Roman"/>
          <w:sz w:val="22"/>
          <w:szCs w:val="22"/>
          <w:lang w:val="es-ES"/>
        </w:rPr>
        <w:pPrChange w:id="56" w:author="Alex Valdivia" w:date="2025-08-29T09:38:00Z" w16du:dateUtc="2025-08-29T15:38:00Z">
          <w:pPr>
            <w:spacing w:line="360" w:lineRule="auto"/>
            <w:jc w:val="both"/>
          </w:pPr>
        </w:pPrChange>
      </w:pPr>
    </w:p>
    <w:p w14:paraId="583247DD" w14:textId="24E6A3D2" w:rsidR="00B65357" w:rsidRPr="00431F87" w:rsidDel="00730607" w:rsidRDefault="00B65357">
      <w:pPr>
        <w:pStyle w:val="Prrafodelista"/>
        <w:spacing w:line="360" w:lineRule="auto"/>
        <w:ind w:left="1134"/>
        <w:jc w:val="both"/>
        <w:rPr>
          <w:del w:id="57" w:author="Alex Valdivia" w:date="2025-08-29T09:38:00Z" w16du:dateUtc="2025-08-29T15:38:00Z"/>
          <w:rFonts w:ascii="Times New Roman" w:hAnsi="Times New Roman"/>
          <w:sz w:val="22"/>
          <w:szCs w:val="22"/>
          <w:lang w:val="es-ES"/>
        </w:rPr>
        <w:pPrChange w:id="58" w:author="Alex Valdivia" w:date="2025-08-29T09:38:00Z" w16du:dateUtc="2025-08-29T15:38:00Z">
          <w:pPr>
            <w:pStyle w:val="Prrafodelista"/>
            <w:numPr>
              <w:numId w:val="24"/>
            </w:numPr>
            <w:spacing w:line="360" w:lineRule="auto"/>
            <w:ind w:left="1134" w:hanging="567"/>
            <w:jc w:val="both"/>
          </w:pPr>
        </w:pPrChange>
      </w:pPr>
      <w:del w:id="59" w:author="Alex Valdivia" w:date="2025-08-29T09:38:00Z" w16du:dateUtc="2025-08-29T15:38:00Z">
        <w:r w:rsidRPr="00431F87" w:rsidDel="00730607">
          <w:rPr>
            <w:rFonts w:ascii="Times New Roman" w:hAnsi="Times New Roman"/>
            <w:sz w:val="22"/>
            <w:szCs w:val="22"/>
            <w:lang w:val="es-ES"/>
          </w:rPr>
          <w:delText>Participar en todo tipo de licitaciones, concursos o asignaciones, públicas o privadas, ya sean federales, estatales y/o municipales, nacionales o en el extranjero, y en cualquier tipo de proyecto de asociación pública y/o privada.</w:delText>
        </w:r>
      </w:del>
    </w:p>
    <w:p w14:paraId="5D8F1110" w14:textId="3F27763F" w:rsidR="00B65357" w:rsidRPr="00431F87" w:rsidDel="00730607" w:rsidRDefault="00B65357">
      <w:pPr>
        <w:spacing w:line="360" w:lineRule="auto"/>
        <w:ind w:left="1134"/>
        <w:jc w:val="both"/>
        <w:rPr>
          <w:del w:id="60" w:author="Alex Valdivia" w:date="2025-08-29T09:38:00Z" w16du:dateUtc="2025-08-29T15:38:00Z"/>
          <w:rFonts w:ascii="Times New Roman" w:hAnsi="Times New Roman"/>
          <w:sz w:val="22"/>
          <w:szCs w:val="22"/>
          <w:lang w:val="es-ES"/>
        </w:rPr>
        <w:pPrChange w:id="61" w:author="Alex Valdivia" w:date="2025-08-29T09:38:00Z" w16du:dateUtc="2025-08-29T15:38:00Z">
          <w:pPr>
            <w:spacing w:line="360" w:lineRule="auto"/>
            <w:jc w:val="both"/>
          </w:pPr>
        </w:pPrChange>
      </w:pPr>
    </w:p>
    <w:p w14:paraId="12C402FC" w14:textId="036B5857" w:rsidR="00B65357" w:rsidRPr="00431F87" w:rsidDel="00730607" w:rsidRDefault="00B65357">
      <w:pPr>
        <w:pStyle w:val="Prrafodelista"/>
        <w:spacing w:line="360" w:lineRule="auto"/>
        <w:ind w:left="1134"/>
        <w:jc w:val="both"/>
        <w:rPr>
          <w:del w:id="62" w:author="Alex Valdivia" w:date="2025-08-29T09:38:00Z" w16du:dateUtc="2025-08-29T15:38:00Z"/>
          <w:rFonts w:ascii="Times New Roman" w:hAnsi="Times New Roman"/>
          <w:sz w:val="22"/>
          <w:szCs w:val="22"/>
          <w:lang w:val="es-ES"/>
        </w:rPr>
        <w:pPrChange w:id="63" w:author="Alex Valdivia" w:date="2025-08-29T09:38:00Z" w16du:dateUtc="2025-08-29T15:38:00Z">
          <w:pPr>
            <w:pStyle w:val="Prrafodelista"/>
            <w:numPr>
              <w:numId w:val="24"/>
            </w:numPr>
            <w:spacing w:line="360" w:lineRule="auto"/>
            <w:ind w:left="1134" w:hanging="567"/>
            <w:jc w:val="both"/>
          </w:pPr>
        </w:pPrChange>
      </w:pPr>
      <w:del w:id="64" w:author="Alex Valdivia" w:date="2025-08-29T09:38:00Z" w16du:dateUtc="2025-08-29T15:38:00Z">
        <w:r w:rsidRPr="00431F87" w:rsidDel="00730607">
          <w:rPr>
            <w:rFonts w:ascii="Times New Roman" w:hAnsi="Times New Roman"/>
            <w:sz w:val="22"/>
            <w:szCs w:val="22"/>
            <w:lang w:val="es-ES"/>
          </w:rPr>
          <w:delText>Establecer sucursales, agencias y oficinas en los Estados Unidos Mexicanos o en el extranjero.</w:delText>
        </w:r>
      </w:del>
    </w:p>
    <w:p w14:paraId="6989438E" w14:textId="4828BE26" w:rsidR="00B65357" w:rsidRPr="00431F87" w:rsidDel="00730607" w:rsidRDefault="00B65357">
      <w:pPr>
        <w:spacing w:line="360" w:lineRule="auto"/>
        <w:ind w:left="1134"/>
        <w:jc w:val="both"/>
        <w:rPr>
          <w:del w:id="65" w:author="Alex Valdivia" w:date="2025-08-29T09:38:00Z" w16du:dateUtc="2025-08-29T15:38:00Z"/>
          <w:rFonts w:ascii="Times New Roman" w:hAnsi="Times New Roman"/>
          <w:sz w:val="22"/>
          <w:szCs w:val="22"/>
          <w:lang w:val="es-ES"/>
        </w:rPr>
        <w:pPrChange w:id="66" w:author="Alex Valdivia" w:date="2025-08-29T09:38:00Z" w16du:dateUtc="2025-08-29T15:38:00Z">
          <w:pPr>
            <w:spacing w:line="360" w:lineRule="auto"/>
            <w:jc w:val="both"/>
          </w:pPr>
        </w:pPrChange>
      </w:pPr>
    </w:p>
    <w:p w14:paraId="29843568" w14:textId="47A599FC" w:rsidR="00B65357" w:rsidRPr="00431F87" w:rsidDel="00730607" w:rsidRDefault="00B65357">
      <w:pPr>
        <w:pStyle w:val="Prrafodelista"/>
        <w:spacing w:line="360" w:lineRule="auto"/>
        <w:ind w:left="1134"/>
        <w:jc w:val="both"/>
        <w:rPr>
          <w:del w:id="67" w:author="Alex Valdivia" w:date="2025-08-29T09:38:00Z" w16du:dateUtc="2025-08-29T15:38:00Z"/>
          <w:rFonts w:ascii="Times New Roman" w:hAnsi="Times New Roman"/>
          <w:sz w:val="22"/>
          <w:szCs w:val="22"/>
          <w:lang w:val="es-ES"/>
        </w:rPr>
        <w:pPrChange w:id="68" w:author="Alex Valdivia" w:date="2025-08-29T09:38:00Z" w16du:dateUtc="2025-08-29T15:38:00Z">
          <w:pPr>
            <w:pStyle w:val="Prrafodelista"/>
            <w:numPr>
              <w:numId w:val="24"/>
            </w:numPr>
            <w:spacing w:line="360" w:lineRule="auto"/>
            <w:ind w:left="1134" w:hanging="567"/>
            <w:jc w:val="both"/>
          </w:pPr>
        </w:pPrChange>
      </w:pPr>
      <w:del w:id="69" w:author="Alex Valdivia" w:date="2025-08-29T09:38:00Z" w16du:dateUtc="2025-08-29T15:38:00Z">
        <w:r w:rsidRPr="00431F87" w:rsidDel="00730607">
          <w:rPr>
            <w:rFonts w:ascii="Times New Roman" w:hAnsi="Times New Roman"/>
            <w:sz w:val="22"/>
            <w:szCs w:val="22"/>
            <w:lang w:val="es-ES"/>
          </w:rPr>
          <w:delText xml:space="preserve">Importar, exportar, comprar y vender, dar y tomar en arrendamiento o comisión, todos los bienes muebles, maquinaria, equipo, refacciones, materiales o instrumentos que posea la </w:delText>
        </w:r>
        <w:r w:rsidR="00B85B1F" w:rsidRPr="00431F87" w:rsidDel="00730607">
          <w:rPr>
            <w:rFonts w:ascii="Times New Roman" w:hAnsi="Times New Roman"/>
            <w:sz w:val="22"/>
            <w:szCs w:val="22"/>
            <w:lang w:val="es-ES"/>
          </w:rPr>
          <w:delText>Sociedad</w:delText>
        </w:r>
        <w:r w:rsidRPr="00431F87" w:rsidDel="00730607">
          <w:rPr>
            <w:rFonts w:ascii="Times New Roman" w:hAnsi="Times New Roman"/>
            <w:sz w:val="22"/>
            <w:szCs w:val="22"/>
            <w:lang w:val="es-ES"/>
          </w:rPr>
          <w:delText xml:space="preserve"> o que necesite la </w:delText>
        </w:r>
        <w:r w:rsidR="00B85B1F" w:rsidRPr="00431F87" w:rsidDel="00730607">
          <w:rPr>
            <w:rFonts w:ascii="Times New Roman" w:hAnsi="Times New Roman"/>
            <w:sz w:val="22"/>
            <w:szCs w:val="22"/>
            <w:lang w:val="es-ES"/>
          </w:rPr>
          <w:delText>Sociedad</w:delText>
        </w:r>
        <w:r w:rsidRPr="00431F87" w:rsidDel="00730607">
          <w:rPr>
            <w:rFonts w:ascii="Times New Roman" w:hAnsi="Times New Roman"/>
            <w:sz w:val="22"/>
            <w:szCs w:val="22"/>
            <w:lang w:val="es-ES"/>
          </w:rPr>
          <w:delText>, para el cumplimiento de su objeto social.</w:delText>
        </w:r>
      </w:del>
    </w:p>
    <w:p w14:paraId="698464EC" w14:textId="37113ED3" w:rsidR="00B65357" w:rsidRPr="00431F87" w:rsidDel="00730607" w:rsidRDefault="00B65357">
      <w:pPr>
        <w:spacing w:line="360" w:lineRule="auto"/>
        <w:ind w:left="1134"/>
        <w:jc w:val="both"/>
        <w:rPr>
          <w:del w:id="70" w:author="Alex Valdivia" w:date="2025-08-29T09:38:00Z" w16du:dateUtc="2025-08-29T15:38:00Z"/>
          <w:rFonts w:ascii="Times New Roman" w:hAnsi="Times New Roman"/>
          <w:sz w:val="22"/>
          <w:szCs w:val="22"/>
          <w:lang w:val="es-ES"/>
        </w:rPr>
        <w:pPrChange w:id="71" w:author="Alex Valdivia" w:date="2025-08-29T09:38:00Z" w16du:dateUtc="2025-08-29T15:38:00Z">
          <w:pPr>
            <w:spacing w:line="360" w:lineRule="auto"/>
            <w:jc w:val="both"/>
          </w:pPr>
        </w:pPrChange>
      </w:pPr>
    </w:p>
    <w:p w14:paraId="7EFA75C1" w14:textId="4D0DDD74" w:rsidR="00B65357" w:rsidRPr="00431F87" w:rsidDel="00730607" w:rsidRDefault="00B65357">
      <w:pPr>
        <w:pStyle w:val="Prrafodelista"/>
        <w:spacing w:line="360" w:lineRule="auto"/>
        <w:ind w:left="1134"/>
        <w:jc w:val="both"/>
        <w:rPr>
          <w:del w:id="72" w:author="Alex Valdivia" w:date="2025-08-29T09:38:00Z" w16du:dateUtc="2025-08-29T15:38:00Z"/>
          <w:rFonts w:ascii="Times New Roman" w:hAnsi="Times New Roman"/>
          <w:sz w:val="22"/>
          <w:szCs w:val="22"/>
          <w:lang w:val="es-ES"/>
        </w:rPr>
        <w:pPrChange w:id="73" w:author="Alex Valdivia" w:date="2025-08-29T09:38:00Z" w16du:dateUtc="2025-08-29T15:38:00Z">
          <w:pPr>
            <w:pStyle w:val="Prrafodelista"/>
            <w:numPr>
              <w:numId w:val="24"/>
            </w:numPr>
            <w:spacing w:line="360" w:lineRule="auto"/>
            <w:ind w:left="1134" w:hanging="567"/>
            <w:jc w:val="both"/>
          </w:pPr>
        </w:pPrChange>
      </w:pPr>
      <w:del w:id="74" w:author="Alex Valdivia" w:date="2025-08-29T09:38:00Z" w16du:dateUtc="2025-08-29T15:38:00Z">
        <w:r w:rsidRPr="00431F87" w:rsidDel="00730607">
          <w:rPr>
            <w:rFonts w:ascii="Times New Roman" w:hAnsi="Times New Roman"/>
            <w:sz w:val="22"/>
            <w:szCs w:val="22"/>
            <w:lang w:val="es-ES"/>
          </w:rPr>
          <w:delText>La fabricación, producción, compraventa, adquisición, enajenación, permuta, importación, exportación, distribución, comercialización, representación, maquila, arrendamiento y demás operaciones semejantes, de todo tipo de materias primas, artículos, productos, mercancías, bienes y servicios, para la industria, el comercio, la oficina, el hogar y la decoración</w:delText>
        </w:r>
      </w:del>
    </w:p>
    <w:p w14:paraId="5E6A2B8E" w14:textId="27F59132" w:rsidR="00B65357" w:rsidRPr="00431F87" w:rsidDel="00730607" w:rsidRDefault="00B65357">
      <w:pPr>
        <w:spacing w:line="360" w:lineRule="auto"/>
        <w:ind w:left="1134"/>
        <w:jc w:val="both"/>
        <w:rPr>
          <w:del w:id="75" w:author="Alex Valdivia" w:date="2025-08-29T09:38:00Z" w16du:dateUtc="2025-08-29T15:38:00Z"/>
          <w:rFonts w:ascii="Times New Roman" w:hAnsi="Times New Roman"/>
          <w:sz w:val="22"/>
          <w:szCs w:val="22"/>
          <w:lang w:val="es-ES"/>
        </w:rPr>
        <w:pPrChange w:id="76" w:author="Alex Valdivia" w:date="2025-08-29T09:38:00Z" w16du:dateUtc="2025-08-29T15:38:00Z">
          <w:pPr>
            <w:spacing w:line="360" w:lineRule="auto"/>
            <w:jc w:val="both"/>
          </w:pPr>
        </w:pPrChange>
      </w:pPr>
    </w:p>
    <w:p w14:paraId="1F9ACC22" w14:textId="4AC59B22" w:rsidR="0018141A" w:rsidRPr="00431F87" w:rsidRDefault="00B65357">
      <w:pPr>
        <w:pStyle w:val="Prrafodelista"/>
        <w:spacing w:line="360" w:lineRule="auto"/>
        <w:ind w:left="1134"/>
        <w:jc w:val="both"/>
        <w:rPr>
          <w:rFonts w:ascii="Times New Roman" w:hAnsi="Times New Roman"/>
          <w:sz w:val="22"/>
          <w:szCs w:val="22"/>
          <w:lang w:val="es-ES"/>
        </w:rPr>
        <w:pPrChange w:id="77" w:author="Alex Valdivia" w:date="2025-08-29T09:38:00Z" w16du:dateUtc="2025-08-29T15:38:00Z">
          <w:pPr>
            <w:pStyle w:val="Prrafodelista"/>
            <w:numPr>
              <w:numId w:val="24"/>
            </w:numPr>
            <w:spacing w:line="360" w:lineRule="auto"/>
            <w:ind w:left="1134" w:hanging="567"/>
            <w:jc w:val="both"/>
          </w:pPr>
        </w:pPrChange>
      </w:pPr>
      <w:del w:id="78" w:author="Alex Valdivia" w:date="2025-08-29T09:38:00Z" w16du:dateUtc="2025-08-29T15:38:00Z">
        <w:r w:rsidRPr="00431F87" w:rsidDel="00730607">
          <w:rPr>
            <w:rFonts w:ascii="Times New Roman" w:hAnsi="Times New Roman"/>
            <w:sz w:val="22"/>
            <w:szCs w:val="22"/>
            <w:lang w:val="es-ES"/>
          </w:rPr>
          <w:delText xml:space="preserve">Realizar, celebrar y ejecutar, en general toda clase de actos, operaciones, convenios, contratos, civiles y mercantiles, con personas públicas o privadas, nacionales o extranjeros, que sean necesarios o convenientes para la realización de los objetos indicados, así como toda clase de actos de comercio a los que legítimamente se pueda dedicar una </w:delText>
        </w:r>
        <w:r w:rsidR="00B85B1F" w:rsidRPr="00431F87" w:rsidDel="00730607">
          <w:rPr>
            <w:rFonts w:ascii="Times New Roman" w:hAnsi="Times New Roman"/>
            <w:sz w:val="22"/>
            <w:szCs w:val="22"/>
            <w:lang w:val="es-ES"/>
          </w:rPr>
          <w:delText>Sociedad</w:delText>
        </w:r>
        <w:r w:rsidRPr="00431F87" w:rsidDel="00730607">
          <w:rPr>
            <w:rFonts w:ascii="Times New Roman" w:hAnsi="Times New Roman"/>
            <w:sz w:val="22"/>
            <w:szCs w:val="22"/>
            <w:lang w:val="es-ES"/>
          </w:rPr>
          <w:delText xml:space="preserve"> mercantil </w:delText>
        </w:r>
      </w:del>
      <w:del w:id="79" w:author="Alex Valdivia" w:date="2025-08-29T09:36:00Z" w16du:dateUtc="2025-08-29T15:36:00Z">
        <w:r w:rsidRPr="00431F87" w:rsidDel="00E77543">
          <w:rPr>
            <w:rFonts w:ascii="Times New Roman" w:hAnsi="Times New Roman"/>
            <w:sz w:val="22"/>
            <w:szCs w:val="22"/>
            <w:lang w:val="es-ES"/>
          </w:rPr>
          <w:delText>mexicana</w:delText>
        </w:r>
      </w:del>
      <w:del w:id="80" w:author="Alex Valdivia" w:date="2025-08-29T09:38:00Z" w16du:dateUtc="2025-08-29T15:38:00Z">
        <w:r w:rsidRPr="00431F87" w:rsidDel="00730607">
          <w:rPr>
            <w:rFonts w:ascii="Times New Roman" w:hAnsi="Times New Roman"/>
            <w:sz w:val="22"/>
            <w:szCs w:val="22"/>
            <w:lang w:val="es-ES"/>
          </w:rPr>
          <w:delText>.</w:delText>
        </w:r>
      </w:del>
      <w:ins w:id="81" w:author="Alex Valdivia" w:date="2025-08-29T09:38:00Z" w16du:dateUtc="2025-08-29T15:38:00Z">
        <w:r w:rsidR="00730607">
          <w:rPr>
            <w:rFonts w:ascii="Times New Roman" w:hAnsi="Times New Roman"/>
            <w:sz w:val="22"/>
            <w:szCs w:val="22"/>
            <w:lang w:val="es-ES"/>
          </w:rPr>
          <w:t>{{objeto_social}}</w:t>
        </w:r>
      </w:ins>
      <w:r w:rsidRPr="00431F87">
        <w:rPr>
          <w:rFonts w:ascii="Times New Roman" w:hAnsi="Times New Roman"/>
          <w:sz w:val="22"/>
          <w:szCs w:val="22"/>
          <w:lang w:val="es-ES"/>
        </w:rPr>
        <w:t xml:space="preserve"> </w:t>
      </w:r>
    </w:p>
    <w:p w14:paraId="1172BB5E" w14:textId="77777777" w:rsidR="0018141A" w:rsidRPr="00431F87" w:rsidRDefault="0018141A" w:rsidP="00011053">
      <w:pPr>
        <w:spacing w:line="360" w:lineRule="auto"/>
        <w:jc w:val="both"/>
        <w:rPr>
          <w:rFonts w:ascii="Times New Roman" w:hAnsi="Times New Roman"/>
          <w:sz w:val="22"/>
          <w:szCs w:val="22"/>
          <w:lang w:val="es-ES"/>
        </w:rPr>
      </w:pPr>
    </w:p>
    <w:p w14:paraId="798AB181" w14:textId="6D498463" w:rsidR="0018141A" w:rsidRPr="00431F87" w:rsidRDefault="00055B62"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CUARTA</w:t>
      </w:r>
      <w:r w:rsidR="0018141A" w:rsidRPr="00431F87">
        <w:rPr>
          <w:rFonts w:ascii="Times New Roman" w:hAnsi="Times New Roman"/>
          <w:sz w:val="22"/>
          <w:szCs w:val="22"/>
          <w:lang w:val="es-ES"/>
        </w:rPr>
        <w:t xml:space="preserve">.- </w:t>
      </w:r>
      <w:r w:rsidR="0018141A" w:rsidRPr="00431F87">
        <w:rPr>
          <w:rFonts w:ascii="Times New Roman" w:hAnsi="Times New Roman"/>
          <w:sz w:val="22"/>
          <w:szCs w:val="22"/>
          <w:u w:val="single"/>
          <w:lang w:val="es-ES"/>
        </w:rPr>
        <w:t>Duración</w:t>
      </w:r>
      <w:r w:rsidR="0018141A" w:rsidRPr="00431F87">
        <w:rPr>
          <w:rFonts w:ascii="Times New Roman" w:hAnsi="Times New Roman"/>
          <w:sz w:val="22"/>
          <w:szCs w:val="22"/>
          <w:lang w:val="es-ES"/>
        </w:rPr>
        <w:t xml:space="preserve"> </w:t>
      </w:r>
    </w:p>
    <w:p w14:paraId="58C89015" w14:textId="77777777" w:rsidR="0018141A" w:rsidRPr="00431F87" w:rsidRDefault="0018141A" w:rsidP="00011053">
      <w:pPr>
        <w:spacing w:line="360" w:lineRule="auto"/>
        <w:jc w:val="both"/>
        <w:rPr>
          <w:rFonts w:ascii="Times New Roman" w:hAnsi="Times New Roman"/>
          <w:sz w:val="22"/>
          <w:szCs w:val="22"/>
          <w:lang w:val="es-ES"/>
        </w:rPr>
      </w:pPr>
    </w:p>
    <w:p w14:paraId="214C56F7" w14:textId="39AB4825" w:rsidR="0018141A" w:rsidRPr="00431F87" w:rsidRDefault="0018141A" w:rsidP="00011053">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 xml:space="preserve">La duración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será </w:t>
      </w:r>
      <w:r w:rsidR="0073424F" w:rsidRPr="00431F87">
        <w:rPr>
          <w:rFonts w:ascii="Times New Roman" w:hAnsi="Times New Roman"/>
          <w:sz w:val="22"/>
          <w:szCs w:val="22"/>
          <w:lang w:val="es-ES"/>
        </w:rPr>
        <w:t xml:space="preserve">indefinida. </w:t>
      </w:r>
    </w:p>
    <w:p w14:paraId="339C43F2" w14:textId="77777777" w:rsidR="00055B62" w:rsidRPr="00431F87" w:rsidRDefault="00055B62" w:rsidP="00011053">
      <w:pPr>
        <w:spacing w:line="360" w:lineRule="auto"/>
        <w:jc w:val="both"/>
        <w:outlineLvl w:val="0"/>
        <w:rPr>
          <w:rFonts w:ascii="Times New Roman" w:hAnsi="Times New Roman"/>
          <w:sz w:val="22"/>
          <w:szCs w:val="22"/>
          <w:lang w:val="es-ES"/>
        </w:rPr>
      </w:pPr>
    </w:p>
    <w:p w14:paraId="005776B7" w14:textId="1982EF42" w:rsidR="00055B62" w:rsidRPr="00431F87" w:rsidRDefault="00055B62"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QUINTA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Nacionalidad</w:t>
      </w:r>
      <w:r w:rsidRPr="00431F87">
        <w:rPr>
          <w:rFonts w:ascii="Times New Roman" w:hAnsi="Times New Roman"/>
          <w:sz w:val="22"/>
          <w:szCs w:val="22"/>
          <w:lang w:val="es-ES"/>
        </w:rPr>
        <w:t xml:space="preserve"> </w:t>
      </w:r>
    </w:p>
    <w:p w14:paraId="36720693" w14:textId="77777777" w:rsidR="00055B62" w:rsidRPr="00431F87" w:rsidRDefault="00055B62" w:rsidP="00011053">
      <w:pPr>
        <w:spacing w:line="360" w:lineRule="auto"/>
        <w:jc w:val="both"/>
        <w:rPr>
          <w:rFonts w:ascii="Times New Roman" w:hAnsi="Times New Roman"/>
          <w:sz w:val="22"/>
          <w:szCs w:val="22"/>
          <w:lang w:val="es-ES"/>
        </w:rPr>
      </w:pPr>
    </w:p>
    <w:p w14:paraId="13F4CB1F" w14:textId="4A1F3707" w:rsidR="00204F31" w:rsidRPr="00431F87" w:rsidRDefault="00204F31"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es de nacionalidad </w:t>
      </w:r>
      <w:del w:id="82" w:author="Alex Valdivia" w:date="2025-08-29T09:36:00Z" w16du:dateUtc="2025-08-29T15:36:00Z">
        <w:r w:rsidRPr="00431F87" w:rsidDel="00E77543">
          <w:rPr>
            <w:rFonts w:ascii="Times New Roman" w:hAnsi="Times New Roman"/>
            <w:sz w:val="22"/>
            <w:szCs w:val="22"/>
            <w:lang w:val="es-ES"/>
          </w:rPr>
          <w:delText>mexicana</w:delText>
        </w:r>
      </w:del>
      <w:ins w:id="83" w:author="Alex Valdivia" w:date="2025-08-29T09:36:00Z" w16du:dateUtc="2025-08-29T15:36:00Z">
        <w:r w:rsidR="00E77543">
          <w:rPr>
            <w:rFonts w:ascii="Times New Roman" w:hAnsi="Times New Roman"/>
            <w:sz w:val="22"/>
            <w:szCs w:val="22"/>
            <w:lang w:val="es-ES"/>
          </w:rPr>
          <w:t>{{nacionalidad}}</w:t>
        </w:r>
      </w:ins>
      <w:r w:rsidRPr="00431F87">
        <w:rPr>
          <w:rFonts w:ascii="Times New Roman" w:hAnsi="Times New Roman"/>
          <w:sz w:val="22"/>
          <w:szCs w:val="22"/>
          <w:lang w:val="es-ES"/>
        </w:rPr>
        <w:t xml:space="preserve"> y está constituida conforme a las leyes de los Estados Unidos Mexicanos. </w:t>
      </w:r>
    </w:p>
    <w:p w14:paraId="31211B2F" w14:textId="77777777" w:rsidR="00204F31" w:rsidRPr="00431F87" w:rsidRDefault="00204F31" w:rsidP="00011053">
      <w:pPr>
        <w:spacing w:line="360" w:lineRule="auto"/>
        <w:jc w:val="both"/>
        <w:rPr>
          <w:rFonts w:ascii="Times New Roman" w:hAnsi="Times New Roman"/>
          <w:sz w:val="22"/>
          <w:szCs w:val="22"/>
          <w:lang w:val="es-ES"/>
        </w:rPr>
      </w:pPr>
    </w:p>
    <w:p w14:paraId="5E1CB962" w14:textId="00F025A4" w:rsidR="00204F31" w:rsidRPr="00431F87" w:rsidRDefault="00204F31"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Los accionistas adoptan el </w:t>
      </w:r>
      <w:r w:rsidRPr="00431F87">
        <w:rPr>
          <w:rFonts w:ascii="Times New Roman" w:hAnsi="Times New Roman"/>
          <w:b/>
          <w:sz w:val="22"/>
          <w:szCs w:val="22"/>
        </w:rPr>
        <w:t>“CONVENIO DE ADMISIÓN DE EXTRANJEROS”</w:t>
      </w:r>
      <w:r w:rsidRPr="00431F87">
        <w:rPr>
          <w:rFonts w:ascii="Times New Roman" w:hAnsi="Times New Roman"/>
          <w:sz w:val="22"/>
          <w:szCs w:val="22"/>
        </w:rPr>
        <w:t xml:space="preserve">, en términos de los artículos quince de la Ley de Inversión Extranjera y catorce del Reglamento de la Ley de Inversión Extranjera, así como del Registro Nacional de Inversión Extranjera en que los accionistas extranjeros actuales o futuros de la </w:t>
      </w:r>
      <w:r w:rsidR="00B85B1F" w:rsidRPr="00431F87">
        <w:rPr>
          <w:rFonts w:ascii="Times New Roman" w:hAnsi="Times New Roman"/>
          <w:sz w:val="22"/>
          <w:szCs w:val="22"/>
        </w:rPr>
        <w:t>Sociedad</w:t>
      </w:r>
      <w:r w:rsidRPr="00431F87">
        <w:rPr>
          <w:rFonts w:ascii="Times New Roman" w:hAnsi="Times New Roman"/>
          <w:sz w:val="22"/>
          <w:szCs w:val="22"/>
        </w:rPr>
        <w:t>, se obligan a considerarse como nacionales respecto de:</w:t>
      </w:r>
    </w:p>
    <w:p w14:paraId="0F00C03E" w14:textId="77777777" w:rsidR="00204F31" w:rsidRPr="00431F87" w:rsidRDefault="00204F31"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 </w:t>
      </w:r>
    </w:p>
    <w:p w14:paraId="2ADBC39F" w14:textId="23E1F8AC" w:rsidR="00204F31" w:rsidRPr="00431F87" w:rsidRDefault="00204F31" w:rsidP="00011053">
      <w:pPr>
        <w:pStyle w:val="Textosinformato"/>
        <w:tabs>
          <w:tab w:val="right" w:leader="hyphen" w:pos="8335"/>
        </w:tabs>
        <w:spacing w:line="360" w:lineRule="auto"/>
        <w:jc w:val="both"/>
        <w:outlineLvl w:val="0"/>
        <w:rPr>
          <w:rFonts w:ascii="Times New Roman" w:hAnsi="Times New Roman"/>
          <w:sz w:val="22"/>
          <w:szCs w:val="22"/>
        </w:rPr>
      </w:pPr>
      <w:r w:rsidRPr="00431F87">
        <w:rPr>
          <w:rFonts w:ascii="Times New Roman" w:hAnsi="Times New Roman"/>
          <w:sz w:val="22"/>
          <w:szCs w:val="22"/>
        </w:rPr>
        <w:t xml:space="preserve">I.- Las acciones, partes sociales o derechos que adquieran de dicha </w:t>
      </w:r>
      <w:r w:rsidR="00B85B1F" w:rsidRPr="00431F87">
        <w:rPr>
          <w:rFonts w:ascii="Times New Roman" w:hAnsi="Times New Roman"/>
          <w:sz w:val="22"/>
          <w:szCs w:val="22"/>
        </w:rPr>
        <w:t>Sociedad</w:t>
      </w:r>
      <w:r w:rsidRPr="00431F87">
        <w:rPr>
          <w:rFonts w:ascii="Times New Roman" w:hAnsi="Times New Roman"/>
          <w:sz w:val="22"/>
          <w:szCs w:val="22"/>
        </w:rPr>
        <w:t>;</w:t>
      </w:r>
    </w:p>
    <w:p w14:paraId="4BEC6DF9" w14:textId="77777777" w:rsidR="00204F31" w:rsidRPr="00431F87" w:rsidRDefault="00204F31" w:rsidP="00011053">
      <w:pPr>
        <w:pStyle w:val="Textosinformato"/>
        <w:tabs>
          <w:tab w:val="right" w:leader="hyphen" w:pos="8335"/>
        </w:tabs>
        <w:spacing w:line="360" w:lineRule="auto"/>
        <w:jc w:val="both"/>
        <w:rPr>
          <w:rFonts w:ascii="Times New Roman" w:hAnsi="Times New Roman"/>
          <w:sz w:val="22"/>
          <w:szCs w:val="22"/>
        </w:rPr>
      </w:pPr>
    </w:p>
    <w:p w14:paraId="4843C0AC" w14:textId="3BDF6FD7" w:rsidR="00204F31" w:rsidRPr="00431F87" w:rsidRDefault="00204F31" w:rsidP="00011053">
      <w:pPr>
        <w:pStyle w:val="Textosinformato"/>
        <w:tabs>
          <w:tab w:val="right" w:leader="hyphen" w:pos="8335"/>
        </w:tabs>
        <w:spacing w:line="360" w:lineRule="auto"/>
        <w:jc w:val="both"/>
        <w:outlineLvl w:val="0"/>
        <w:rPr>
          <w:rFonts w:ascii="Times New Roman" w:hAnsi="Times New Roman"/>
          <w:sz w:val="22"/>
          <w:szCs w:val="22"/>
        </w:rPr>
      </w:pPr>
      <w:r w:rsidRPr="00431F87">
        <w:rPr>
          <w:rFonts w:ascii="Times New Roman" w:hAnsi="Times New Roman"/>
          <w:sz w:val="22"/>
          <w:szCs w:val="22"/>
        </w:rPr>
        <w:t xml:space="preserve">II.- Los bienes, derechos, concesiones, participaciones o intereses de que sea titular la </w:t>
      </w:r>
      <w:r w:rsidR="00B85B1F" w:rsidRPr="00431F87">
        <w:rPr>
          <w:rFonts w:ascii="Times New Roman" w:hAnsi="Times New Roman"/>
          <w:sz w:val="22"/>
          <w:szCs w:val="22"/>
        </w:rPr>
        <w:t>Sociedad</w:t>
      </w:r>
      <w:r w:rsidRPr="00431F87">
        <w:rPr>
          <w:rFonts w:ascii="Times New Roman" w:hAnsi="Times New Roman"/>
          <w:sz w:val="22"/>
          <w:szCs w:val="22"/>
        </w:rPr>
        <w:t>; y</w:t>
      </w:r>
    </w:p>
    <w:p w14:paraId="6A4370CE" w14:textId="77777777" w:rsidR="00204F31" w:rsidRPr="00431F87" w:rsidRDefault="00204F31" w:rsidP="00011053">
      <w:pPr>
        <w:pStyle w:val="Textosinformato"/>
        <w:tabs>
          <w:tab w:val="right" w:leader="hyphen" w:pos="8335"/>
        </w:tabs>
        <w:spacing w:line="360" w:lineRule="auto"/>
        <w:jc w:val="both"/>
        <w:rPr>
          <w:rFonts w:ascii="Times New Roman" w:hAnsi="Times New Roman"/>
          <w:sz w:val="22"/>
          <w:szCs w:val="22"/>
        </w:rPr>
      </w:pPr>
    </w:p>
    <w:p w14:paraId="384B8560" w14:textId="707F1BD4" w:rsidR="00204F31" w:rsidRPr="00431F87" w:rsidRDefault="00204F31" w:rsidP="00011053">
      <w:pPr>
        <w:pStyle w:val="Textosinformato"/>
        <w:tabs>
          <w:tab w:val="right" w:leader="hyphen" w:pos="8335"/>
        </w:tabs>
        <w:spacing w:line="360" w:lineRule="auto"/>
        <w:jc w:val="both"/>
        <w:outlineLvl w:val="0"/>
        <w:rPr>
          <w:rFonts w:ascii="Times New Roman" w:hAnsi="Times New Roman"/>
          <w:sz w:val="22"/>
          <w:szCs w:val="22"/>
        </w:rPr>
      </w:pPr>
      <w:r w:rsidRPr="00431F87">
        <w:rPr>
          <w:rFonts w:ascii="Times New Roman" w:hAnsi="Times New Roman"/>
          <w:sz w:val="22"/>
          <w:szCs w:val="22"/>
        </w:rPr>
        <w:t xml:space="preserve">III.- Los derechos y obligaciones que deriven de los contratos en que sea parte la propia </w:t>
      </w:r>
      <w:r w:rsidR="00B85B1F" w:rsidRPr="00431F87">
        <w:rPr>
          <w:rFonts w:ascii="Times New Roman" w:hAnsi="Times New Roman"/>
          <w:sz w:val="22"/>
          <w:szCs w:val="22"/>
        </w:rPr>
        <w:t>Sociedad</w:t>
      </w:r>
      <w:r w:rsidRPr="00431F87">
        <w:rPr>
          <w:rFonts w:ascii="Times New Roman" w:hAnsi="Times New Roman"/>
          <w:sz w:val="22"/>
          <w:szCs w:val="22"/>
        </w:rPr>
        <w:t>.</w:t>
      </w:r>
    </w:p>
    <w:p w14:paraId="444874FD" w14:textId="77777777" w:rsidR="00204F31" w:rsidRPr="00431F87" w:rsidRDefault="00204F31" w:rsidP="00011053">
      <w:pPr>
        <w:pStyle w:val="Textosinformato"/>
        <w:tabs>
          <w:tab w:val="right" w:leader="hyphen" w:pos="8335"/>
        </w:tabs>
        <w:spacing w:line="360" w:lineRule="auto"/>
        <w:jc w:val="both"/>
        <w:rPr>
          <w:rFonts w:ascii="Times New Roman" w:hAnsi="Times New Roman"/>
          <w:sz w:val="22"/>
          <w:szCs w:val="22"/>
        </w:rPr>
      </w:pPr>
    </w:p>
    <w:p w14:paraId="2ABCE1D5" w14:textId="2A8ED625" w:rsidR="00204F31" w:rsidRPr="00431F87" w:rsidRDefault="00204F31"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Los accionistas extranjeros actuales o futuros de la </w:t>
      </w:r>
      <w:r w:rsidR="00B85B1F" w:rsidRPr="00431F87">
        <w:rPr>
          <w:rFonts w:ascii="Times New Roman" w:hAnsi="Times New Roman"/>
          <w:sz w:val="22"/>
          <w:szCs w:val="22"/>
        </w:rPr>
        <w:t>Sociedad</w:t>
      </w:r>
      <w:r w:rsidRPr="00431F87">
        <w:rPr>
          <w:rFonts w:ascii="Times New Roman" w:hAnsi="Times New Roman"/>
          <w:sz w:val="22"/>
          <w:szCs w:val="22"/>
        </w:rPr>
        <w:t xml:space="preserve"> renuncian a invocar, la protección de sus gobiernos, bajo la pena en caso contrario, de perder en beneficio de la nación </w:t>
      </w:r>
      <w:del w:id="84" w:author="Alex Valdivia" w:date="2025-08-29T09:36:00Z" w16du:dateUtc="2025-08-29T15:36:00Z">
        <w:r w:rsidRPr="00431F87" w:rsidDel="00E77543">
          <w:rPr>
            <w:rFonts w:ascii="Times New Roman" w:hAnsi="Times New Roman"/>
            <w:sz w:val="22"/>
            <w:szCs w:val="22"/>
          </w:rPr>
          <w:delText>mexicana</w:delText>
        </w:r>
      </w:del>
      <w:ins w:id="85" w:author="Alex Valdivia" w:date="2025-08-29T09:36:00Z" w16du:dateUtc="2025-08-29T15:36:00Z">
        <w:r w:rsidR="00E77543">
          <w:rPr>
            <w:rFonts w:ascii="Times New Roman" w:hAnsi="Times New Roman"/>
            <w:sz w:val="22"/>
            <w:szCs w:val="22"/>
          </w:rPr>
          <w:t>{{nacionalidad}}</w:t>
        </w:r>
      </w:ins>
      <w:r w:rsidRPr="00431F87">
        <w:rPr>
          <w:rFonts w:ascii="Times New Roman" w:hAnsi="Times New Roman"/>
          <w:sz w:val="22"/>
          <w:szCs w:val="22"/>
        </w:rPr>
        <w:t xml:space="preserve"> lo que hubieren adquirido.</w:t>
      </w:r>
    </w:p>
    <w:p w14:paraId="08B0F356" w14:textId="77777777" w:rsidR="0018141A" w:rsidRPr="00431F87" w:rsidRDefault="0018141A" w:rsidP="00011053">
      <w:pPr>
        <w:spacing w:line="360" w:lineRule="auto"/>
        <w:jc w:val="both"/>
        <w:rPr>
          <w:rFonts w:ascii="Times New Roman" w:hAnsi="Times New Roman"/>
          <w:sz w:val="22"/>
          <w:szCs w:val="22"/>
          <w:lang w:val="es-ES"/>
        </w:rPr>
      </w:pPr>
    </w:p>
    <w:p w14:paraId="0773E72A" w14:textId="77777777" w:rsidR="0018141A" w:rsidRPr="00431F87" w:rsidRDefault="0018141A" w:rsidP="00011053">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II</w:t>
      </w:r>
    </w:p>
    <w:p w14:paraId="6274B760" w14:textId="61CB40C4" w:rsidR="00C55443" w:rsidRPr="00431F87" w:rsidRDefault="0018141A" w:rsidP="00011053">
      <w:pPr>
        <w:spacing w:line="360" w:lineRule="auto"/>
        <w:jc w:val="center"/>
        <w:rPr>
          <w:rFonts w:ascii="Times New Roman" w:hAnsi="Times New Roman"/>
          <w:sz w:val="22"/>
          <w:szCs w:val="22"/>
          <w:lang w:val="es-ES"/>
        </w:rPr>
      </w:pPr>
      <w:r w:rsidRPr="00431F87">
        <w:rPr>
          <w:rFonts w:ascii="Times New Roman" w:hAnsi="Times New Roman"/>
          <w:b/>
          <w:sz w:val="22"/>
          <w:szCs w:val="22"/>
          <w:lang w:val="es-ES"/>
        </w:rPr>
        <w:t>DEL CAPITAL SOCIAL Y LAS ACCIONES</w:t>
      </w:r>
    </w:p>
    <w:p w14:paraId="467C1C09" w14:textId="77777777" w:rsidR="00C55443" w:rsidRPr="00431F87" w:rsidRDefault="00C55443" w:rsidP="00011053">
      <w:pPr>
        <w:spacing w:line="360" w:lineRule="auto"/>
        <w:jc w:val="both"/>
        <w:rPr>
          <w:rFonts w:ascii="Times New Roman" w:hAnsi="Times New Roman"/>
          <w:sz w:val="22"/>
          <w:szCs w:val="22"/>
          <w:lang w:val="es-ES"/>
        </w:rPr>
      </w:pPr>
    </w:p>
    <w:p w14:paraId="7EDFC9BD" w14:textId="77777777" w:rsidR="0018141A" w:rsidRPr="00431F87" w:rsidRDefault="0018141A"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SEXTA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Capital social</w:t>
      </w:r>
      <w:r w:rsidRPr="00431F87">
        <w:rPr>
          <w:rFonts w:ascii="Times New Roman" w:hAnsi="Times New Roman"/>
          <w:sz w:val="22"/>
          <w:szCs w:val="22"/>
          <w:lang w:val="es-ES"/>
        </w:rPr>
        <w:t xml:space="preserve"> </w:t>
      </w:r>
    </w:p>
    <w:p w14:paraId="6A4B5A68" w14:textId="77777777" w:rsidR="0018141A" w:rsidRPr="00431F87" w:rsidRDefault="0018141A" w:rsidP="00011053">
      <w:pPr>
        <w:spacing w:line="360" w:lineRule="auto"/>
        <w:jc w:val="both"/>
        <w:rPr>
          <w:rFonts w:ascii="Times New Roman" w:hAnsi="Times New Roman"/>
          <w:sz w:val="22"/>
          <w:szCs w:val="22"/>
          <w:lang w:val="es-ES"/>
        </w:rPr>
      </w:pPr>
    </w:p>
    <w:p w14:paraId="5E77D779" w14:textId="00555E11" w:rsidR="000B4D8F" w:rsidRPr="00431F87" w:rsidRDefault="000B4D8F"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capital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es variable. El capital fijo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es de la cantidad </w:t>
      </w:r>
      <w:r w:rsidR="0029474B" w:rsidRPr="00431F87">
        <w:rPr>
          <w:color w:val="000000"/>
          <w:sz w:val="22"/>
          <w:szCs w:val="22"/>
          <w:lang w:val="es-ES"/>
        </w:rPr>
        <w:t>$</w:t>
      </w:r>
      <w:del w:id="86" w:author="Alex Valdivia" w:date="2025-08-29T09:39:00Z" w16du:dateUtc="2025-08-29T15:39:00Z">
        <w:r w:rsidR="0029474B" w:rsidRPr="00431F87" w:rsidDel="002B1DCB">
          <w:rPr>
            <w:bCs/>
            <w:color w:val="000000"/>
            <w:sz w:val="22"/>
            <w:szCs w:val="22"/>
            <w:lang w:val="es-ES"/>
          </w:rPr>
          <w:delText>683,540.00</w:delText>
        </w:r>
      </w:del>
      <w:ins w:id="87" w:author="Alex Valdivia" w:date="2025-08-29T09:39:00Z" w16du:dateUtc="2025-08-29T15:39:00Z">
        <w:r w:rsidR="002B1DCB">
          <w:rPr>
            <w:bCs/>
            <w:color w:val="000000"/>
            <w:sz w:val="22"/>
            <w:szCs w:val="22"/>
            <w:lang w:val="es-ES"/>
          </w:rPr>
          <w:t>{{capital_fijo_monto}}</w:t>
        </w:r>
      </w:ins>
      <w:r w:rsidR="0029474B" w:rsidRPr="00431F87">
        <w:rPr>
          <w:bCs/>
          <w:color w:val="000000"/>
          <w:sz w:val="22"/>
          <w:szCs w:val="22"/>
          <w:lang w:val="es-ES"/>
        </w:rPr>
        <w:t xml:space="preserve"> M.N.</w:t>
      </w:r>
      <w:r w:rsidR="0029474B" w:rsidRPr="00431F87">
        <w:rPr>
          <w:color w:val="000000"/>
          <w:sz w:val="22"/>
          <w:szCs w:val="22"/>
          <w:lang w:val="es-ES"/>
        </w:rPr>
        <w:t xml:space="preserve"> (</w:t>
      </w:r>
      <w:del w:id="88" w:author="Alex Valdivia" w:date="2025-08-29T09:40:00Z" w16du:dateUtc="2025-08-29T15:40:00Z">
        <w:r w:rsidR="0029474B" w:rsidRPr="00431F87" w:rsidDel="002B1DCB">
          <w:rPr>
            <w:color w:val="000000"/>
            <w:sz w:val="22"/>
            <w:szCs w:val="22"/>
            <w:lang w:val="es-ES"/>
          </w:rPr>
          <w:delText>Seiscientos ochenta y tres mil quinientos cuarenta</w:delText>
        </w:r>
      </w:del>
      <w:ins w:id="89" w:author="Alex Valdivia" w:date="2025-08-29T09:40:00Z" w16du:dateUtc="2025-08-29T15:40:00Z">
        <w:r w:rsidR="002B1DCB">
          <w:rPr>
            <w:color w:val="000000"/>
            <w:sz w:val="22"/>
            <w:szCs w:val="22"/>
            <w:lang w:val="es-ES"/>
          </w:rPr>
          <w:t>{{capital_fijo_texto}}</w:t>
        </w:r>
      </w:ins>
      <w:r w:rsidR="0029474B" w:rsidRPr="00431F87">
        <w:rPr>
          <w:color w:val="000000"/>
          <w:sz w:val="22"/>
          <w:szCs w:val="22"/>
          <w:lang w:val="es-ES"/>
        </w:rPr>
        <w:t xml:space="preserve"> pesos 00/100 Moneda Nacional)</w:t>
      </w:r>
      <w:r w:rsidRPr="00431F87">
        <w:rPr>
          <w:rFonts w:ascii="Times New Roman" w:hAnsi="Times New Roman"/>
          <w:sz w:val="22"/>
          <w:szCs w:val="22"/>
          <w:lang w:val="es-ES"/>
        </w:rPr>
        <w:t xml:space="preserve"> el cual está totalmente suscrito y pagado y se encuentra representado por </w:t>
      </w:r>
      <w:del w:id="90" w:author="Alex Valdivia" w:date="2025-08-29T09:41:00Z" w16du:dateUtc="2025-08-29T15:41:00Z">
        <w:r w:rsidR="0029474B" w:rsidRPr="00431F87" w:rsidDel="002B1DCB">
          <w:rPr>
            <w:bCs/>
            <w:color w:val="000000"/>
            <w:sz w:val="22"/>
            <w:szCs w:val="22"/>
            <w:lang w:val="es-ES"/>
          </w:rPr>
          <w:delText>683,540</w:delText>
        </w:r>
      </w:del>
      <w:ins w:id="91" w:author="Alex Valdivia" w:date="2025-08-29T09:41:00Z" w16du:dateUtc="2025-08-29T15:41:00Z">
        <w:r w:rsidR="002B1DCB">
          <w:rPr>
            <w:bCs/>
            <w:color w:val="000000"/>
            <w:sz w:val="22"/>
            <w:szCs w:val="22"/>
            <w:lang w:val="es-ES"/>
          </w:rPr>
          <w:t>{{acciones_serie_a}}</w:t>
        </w:r>
      </w:ins>
      <w:r w:rsidR="0029474B" w:rsidRPr="00431F87">
        <w:rPr>
          <w:color w:val="000000"/>
          <w:sz w:val="22"/>
          <w:szCs w:val="22"/>
          <w:lang w:val="es-ES"/>
        </w:rPr>
        <w:t xml:space="preserve"> (</w:t>
      </w:r>
      <w:del w:id="92" w:author="Alex Valdivia" w:date="2025-08-29T09:42:00Z" w16du:dateUtc="2025-08-29T15:42:00Z">
        <w:r w:rsidR="0029474B" w:rsidRPr="00431F87" w:rsidDel="002B1DCB">
          <w:rPr>
            <w:color w:val="000000"/>
            <w:sz w:val="22"/>
            <w:szCs w:val="22"/>
            <w:lang w:val="es-ES"/>
          </w:rPr>
          <w:delText>seiscientas ochenta y tres mil quinientas cuarenta</w:delText>
        </w:r>
      </w:del>
      <w:ins w:id="93" w:author="Alex Valdivia" w:date="2025-08-29T09:42:00Z" w16du:dateUtc="2025-08-29T15:42:00Z">
        <w:r w:rsidR="002B1DCB">
          <w:rPr>
            <w:color w:val="000000"/>
            <w:sz w:val="22"/>
            <w:szCs w:val="22"/>
            <w:lang w:val="es-ES"/>
          </w:rPr>
          <w:t>{{acciones_serie_a_texto}}</w:t>
        </w:r>
      </w:ins>
      <w:r w:rsidR="0029474B" w:rsidRPr="00431F87">
        <w:rPr>
          <w:color w:val="000000"/>
          <w:sz w:val="22"/>
          <w:szCs w:val="22"/>
          <w:lang w:val="es-ES"/>
        </w:rPr>
        <w:t>)</w:t>
      </w:r>
      <w:r w:rsidR="006E4F7F" w:rsidRPr="00431F87">
        <w:rPr>
          <w:rFonts w:ascii="Times New Roman" w:hAnsi="Times New Roman"/>
          <w:sz w:val="22"/>
          <w:szCs w:val="22"/>
          <w:lang w:val="es-ES"/>
        </w:rPr>
        <w:t xml:space="preserve"> </w:t>
      </w:r>
      <w:r w:rsidRPr="00431F87">
        <w:rPr>
          <w:rFonts w:ascii="Times New Roman" w:hAnsi="Times New Roman"/>
          <w:sz w:val="22"/>
          <w:szCs w:val="22"/>
          <w:lang w:val="es-ES"/>
        </w:rPr>
        <w:t xml:space="preserve">acciones de la Serie “A”, ordinarias, nominativas y liberadas, sin expresión de valor nominal. </w:t>
      </w:r>
      <w:r w:rsidR="0029474B" w:rsidRPr="00431F87">
        <w:rPr>
          <w:rFonts w:ascii="Times New Roman" w:hAnsi="Times New Roman"/>
          <w:sz w:val="22"/>
          <w:szCs w:val="22"/>
          <w:lang w:val="es-ES"/>
        </w:rPr>
        <w:t xml:space="preserve"> </w:t>
      </w:r>
    </w:p>
    <w:p w14:paraId="36921333" w14:textId="77777777" w:rsidR="000B4D8F" w:rsidRPr="00431F87" w:rsidRDefault="000B4D8F" w:rsidP="00011053">
      <w:pPr>
        <w:spacing w:line="360" w:lineRule="auto"/>
        <w:jc w:val="both"/>
        <w:rPr>
          <w:rFonts w:ascii="Times New Roman" w:hAnsi="Times New Roman"/>
          <w:sz w:val="22"/>
          <w:szCs w:val="22"/>
          <w:lang w:val="es-ES"/>
        </w:rPr>
      </w:pPr>
    </w:p>
    <w:p w14:paraId="1CF767FE" w14:textId="77777777" w:rsidR="000B4D8F" w:rsidRPr="00431F87" w:rsidRDefault="000B4D8F"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parte variable del capital social es ilimitada. </w:t>
      </w:r>
    </w:p>
    <w:p w14:paraId="3EF9DFF3" w14:textId="77777777" w:rsidR="0018141A" w:rsidRPr="00431F87" w:rsidRDefault="0018141A" w:rsidP="00011053">
      <w:pPr>
        <w:spacing w:line="360" w:lineRule="auto"/>
        <w:jc w:val="both"/>
        <w:rPr>
          <w:rFonts w:ascii="Times New Roman" w:hAnsi="Times New Roman"/>
          <w:sz w:val="22"/>
          <w:szCs w:val="22"/>
          <w:lang w:val="es-ES"/>
        </w:rPr>
      </w:pPr>
    </w:p>
    <w:p w14:paraId="131132BD" w14:textId="18E50A24" w:rsidR="0018141A" w:rsidRPr="00431F87" w:rsidRDefault="0018141A" w:rsidP="00011053">
      <w:pPr>
        <w:spacing w:line="360" w:lineRule="auto"/>
        <w:jc w:val="both"/>
        <w:outlineLvl w:val="0"/>
        <w:rPr>
          <w:rFonts w:ascii="Times New Roman" w:hAnsi="Times New Roman"/>
          <w:color w:val="000000" w:themeColor="text1"/>
          <w:sz w:val="22"/>
          <w:szCs w:val="22"/>
          <w:lang w:val="es-ES"/>
        </w:rPr>
      </w:pPr>
      <w:r w:rsidRPr="00431F87">
        <w:rPr>
          <w:rFonts w:ascii="Times New Roman" w:hAnsi="Times New Roman"/>
          <w:b/>
          <w:color w:val="000000" w:themeColor="text1"/>
          <w:sz w:val="22"/>
          <w:szCs w:val="22"/>
          <w:lang w:val="es-ES"/>
        </w:rPr>
        <w:t>SÉPTIMA</w:t>
      </w:r>
      <w:r w:rsidRPr="00431F87">
        <w:rPr>
          <w:rFonts w:ascii="Times New Roman" w:hAnsi="Times New Roman"/>
          <w:color w:val="000000" w:themeColor="text1"/>
          <w:sz w:val="22"/>
          <w:szCs w:val="22"/>
          <w:lang w:val="es-ES"/>
        </w:rPr>
        <w:t xml:space="preserve">.- </w:t>
      </w:r>
      <w:r w:rsidRPr="00431F87">
        <w:rPr>
          <w:rFonts w:ascii="Times New Roman" w:hAnsi="Times New Roman"/>
          <w:color w:val="000000" w:themeColor="text1"/>
          <w:sz w:val="22"/>
          <w:szCs w:val="22"/>
          <w:u w:val="single"/>
          <w:lang w:val="es-ES"/>
        </w:rPr>
        <w:t xml:space="preserve">De las clases </w:t>
      </w:r>
      <w:r w:rsidR="00B85B1F" w:rsidRPr="00431F87">
        <w:rPr>
          <w:rFonts w:ascii="Times New Roman" w:hAnsi="Times New Roman"/>
          <w:color w:val="000000" w:themeColor="text1"/>
          <w:sz w:val="22"/>
          <w:szCs w:val="22"/>
          <w:u w:val="single"/>
          <w:lang w:val="es-ES"/>
        </w:rPr>
        <w:t xml:space="preserve">de </w:t>
      </w:r>
      <w:r w:rsidRPr="00431F87">
        <w:rPr>
          <w:rFonts w:ascii="Times New Roman" w:hAnsi="Times New Roman"/>
          <w:color w:val="000000" w:themeColor="text1"/>
          <w:sz w:val="22"/>
          <w:szCs w:val="22"/>
          <w:u w:val="single"/>
          <w:lang w:val="es-ES"/>
        </w:rPr>
        <w:t>acciones</w:t>
      </w:r>
      <w:r w:rsidRPr="00431F87">
        <w:rPr>
          <w:rFonts w:ascii="Times New Roman" w:hAnsi="Times New Roman"/>
          <w:color w:val="000000" w:themeColor="text1"/>
          <w:sz w:val="22"/>
          <w:szCs w:val="22"/>
          <w:lang w:val="es-ES"/>
        </w:rPr>
        <w:t xml:space="preserve"> </w:t>
      </w:r>
    </w:p>
    <w:p w14:paraId="3D64ED00" w14:textId="77777777" w:rsidR="00C452F3" w:rsidRPr="00431F87" w:rsidRDefault="00C452F3" w:rsidP="00011053">
      <w:pPr>
        <w:spacing w:line="360" w:lineRule="auto"/>
        <w:jc w:val="both"/>
        <w:rPr>
          <w:rFonts w:ascii="Times New Roman" w:hAnsi="Times New Roman"/>
          <w:color w:val="000000" w:themeColor="text1"/>
          <w:sz w:val="22"/>
          <w:szCs w:val="22"/>
          <w:lang w:val="es-ES"/>
        </w:rPr>
      </w:pPr>
    </w:p>
    <w:p w14:paraId="5B2CE50F" w14:textId="2D0DC7B0" w:rsidR="0046048C" w:rsidRPr="00431F87" w:rsidRDefault="00C452F3"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capital social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se encuentra representado por</w:t>
      </w:r>
      <w:r w:rsidR="0046048C" w:rsidRPr="00431F87">
        <w:rPr>
          <w:rFonts w:ascii="Times New Roman" w:hAnsi="Times New Roman"/>
          <w:sz w:val="22"/>
          <w:szCs w:val="22"/>
          <w:lang w:val="es-ES"/>
        </w:rPr>
        <w:t>:</w:t>
      </w:r>
    </w:p>
    <w:p w14:paraId="44640180" w14:textId="77777777" w:rsidR="0046048C" w:rsidRPr="00431F87" w:rsidRDefault="0046048C" w:rsidP="00011053">
      <w:pPr>
        <w:spacing w:line="360" w:lineRule="auto"/>
        <w:jc w:val="both"/>
        <w:rPr>
          <w:rFonts w:ascii="Times New Roman" w:hAnsi="Times New Roman"/>
          <w:sz w:val="22"/>
          <w:szCs w:val="22"/>
          <w:lang w:val="es-ES"/>
        </w:rPr>
      </w:pPr>
    </w:p>
    <w:p w14:paraId="7FE06D3C" w14:textId="39C7E827" w:rsidR="0046048C" w:rsidRPr="00431F87" w:rsidRDefault="0046048C" w:rsidP="0046048C">
      <w:pPr>
        <w:pStyle w:val="Prrafodelista"/>
        <w:numPr>
          <w:ilvl w:val="0"/>
          <w:numId w:val="34"/>
        </w:numPr>
        <w:spacing w:line="360" w:lineRule="auto"/>
        <w:jc w:val="both"/>
        <w:rPr>
          <w:rFonts w:ascii="Times New Roman" w:hAnsi="Times New Roman"/>
          <w:sz w:val="22"/>
          <w:szCs w:val="22"/>
          <w:lang w:val="es-ES"/>
        </w:rPr>
      </w:pPr>
      <w:r w:rsidRPr="00431F87">
        <w:rPr>
          <w:rFonts w:ascii="Times New Roman" w:hAnsi="Times New Roman"/>
          <w:sz w:val="22"/>
          <w:szCs w:val="22"/>
          <w:lang w:val="es-ES"/>
        </w:rPr>
        <w:t>A</w:t>
      </w:r>
      <w:r w:rsidR="00C452F3" w:rsidRPr="00431F87">
        <w:rPr>
          <w:rFonts w:ascii="Times New Roman" w:hAnsi="Times New Roman"/>
          <w:sz w:val="22"/>
          <w:szCs w:val="22"/>
          <w:lang w:val="es-ES"/>
        </w:rPr>
        <w:t>cciones de la Serie “A”</w:t>
      </w:r>
      <w:r w:rsidRPr="00431F87">
        <w:rPr>
          <w:rFonts w:ascii="Times New Roman" w:hAnsi="Times New Roman"/>
          <w:sz w:val="22"/>
          <w:szCs w:val="22"/>
          <w:lang w:val="es-ES"/>
        </w:rPr>
        <w:t>, que</w:t>
      </w:r>
      <w:r w:rsidR="00C452F3" w:rsidRPr="00431F87">
        <w:rPr>
          <w:rFonts w:ascii="Times New Roman" w:hAnsi="Times New Roman"/>
          <w:sz w:val="22"/>
          <w:szCs w:val="22"/>
          <w:lang w:val="es-ES"/>
        </w:rPr>
        <w:t xml:space="preserve"> </w:t>
      </w:r>
      <w:r w:rsidRPr="00431F87">
        <w:rPr>
          <w:rFonts w:ascii="Times New Roman" w:hAnsi="Times New Roman"/>
          <w:sz w:val="22"/>
          <w:szCs w:val="22"/>
          <w:lang w:val="es-ES"/>
        </w:rPr>
        <w:t>serán acciones ordinarias, nominativas, sin expresión de valor nominal, que concederán a sus tenedores todos los derechos corporativos</w:t>
      </w:r>
      <w:r w:rsidR="00431F87" w:rsidRPr="00431F87">
        <w:rPr>
          <w:rFonts w:ascii="Times New Roman" w:hAnsi="Times New Roman"/>
          <w:sz w:val="22"/>
          <w:szCs w:val="22"/>
          <w:lang w:val="es-ES"/>
        </w:rPr>
        <w:t>, incluidos de manera enunciativa, mas no limitativa, el derecho a voto</w:t>
      </w:r>
      <w:r w:rsidR="00431F87">
        <w:rPr>
          <w:rFonts w:ascii="Times New Roman" w:hAnsi="Times New Roman"/>
          <w:sz w:val="22"/>
          <w:szCs w:val="22"/>
          <w:lang w:val="es-ES"/>
        </w:rPr>
        <w:t xml:space="preserve">, así como </w:t>
      </w:r>
      <w:r w:rsidR="00431F87" w:rsidRPr="00431F87">
        <w:rPr>
          <w:rFonts w:ascii="Times New Roman" w:hAnsi="Times New Roman"/>
          <w:sz w:val="22"/>
          <w:szCs w:val="22"/>
          <w:lang w:val="es-ES"/>
        </w:rPr>
        <w:t xml:space="preserve">derechos </w:t>
      </w:r>
      <w:r w:rsidRPr="00431F87">
        <w:rPr>
          <w:rFonts w:ascii="Times New Roman" w:hAnsi="Times New Roman"/>
          <w:sz w:val="22"/>
          <w:szCs w:val="22"/>
          <w:lang w:val="es-ES"/>
        </w:rPr>
        <w:t xml:space="preserve">económicos, y serán representativas de la parte fija </w:t>
      </w:r>
      <w:r w:rsidR="00C452F3" w:rsidRPr="00431F87">
        <w:rPr>
          <w:rFonts w:ascii="Times New Roman" w:hAnsi="Times New Roman"/>
          <w:sz w:val="22"/>
          <w:szCs w:val="22"/>
          <w:lang w:val="es-ES"/>
        </w:rPr>
        <w:t>del capital social</w:t>
      </w:r>
      <w:r w:rsidRPr="00431F87">
        <w:rPr>
          <w:rFonts w:ascii="Times New Roman" w:hAnsi="Times New Roman"/>
          <w:sz w:val="22"/>
          <w:szCs w:val="22"/>
          <w:lang w:val="es-ES"/>
        </w:rPr>
        <w:t>,  y</w:t>
      </w:r>
    </w:p>
    <w:p w14:paraId="6E858970" w14:textId="77777777" w:rsidR="0046048C" w:rsidRPr="00431F87" w:rsidRDefault="0046048C" w:rsidP="0046048C">
      <w:pPr>
        <w:pStyle w:val="Prrafodelista"/>
        <w:spacing w:line="360" w:lineRule="auto"/>
        <w:jc w:val="both"/>
        <w:rPr>
          <w:rFonts w:ascii="Times New Roman" w:hAnsi="Times New Roman"/>
          <w:sz w:val="22"/>
          <w:szCs w:val="22"/>
          <w:lang w:val="es-ES"/>
        </w:rPr>
      </w:pPr>
    </w:p>
    <w:p w14:paraId="1D165EA7" w14:textId="38385365" w:rsidR="0046048C" w:rsidRPr="00431F87" w:rsidRDefault="0046048C" w:rsidP="0046048C">
      <w:pPr>
        <w:pStyle w:val="Prrafodelista"/>
        <w:numPr>
          <w:ilvl w:val="0"/>
          <w:numId w:val="34"/>
        </w:numPr>
        <w:spacing w:line="360" w:lineRule="auto"/>
        <w:jc w:val="both"/>
        <w:rPr>
          <w:rFonts w:ascii="Times New Roman" w:hAnsi="Times New Roman"/>
          <w:sz w:val="22"/>
          <w:szCs w:val="22"/>
          <w:lang w:val="es-ES"/>
        </w:rPr>
      </w:pPr>
      <w:r w:rsidRPr="00431F87">
        <w:rPr>
          <w:rFonts w:ascii="Times New Roman" w:hAnsi="Times New Roman"/>
          <w:sz w:val="22"/>
          <w:szCs w:val="22"/>
          <w:lang w:val="es-ES"/>
        </w:rPr>
        <w:t>A</w:t>
      </w:r>
      <w:r w:rsidR="00C452F3" w:rsidRPr="00431F87">
        <w:rPr>
          <w:rFonts w:ascii="Times New Roman" w:hAnsi="Times New Roman"/>
          <w:sz w:val="22"/>
          <w:szCs w:val="22"/>
          <w:lang w:val="es-ES"/>
        </w:rPr>
        <w:t>cciones de la Serie “B” representarán la parte variable del capital social</w:t>
      </w:r>
      <w:r w:rsidRPr="00431F87">
        <w:rPr>
          <w:rFonts w:ascii="Times New Roman" w:hAnsi="Times New Roman"/>
          <w:sz w:val="22"/>
          <w:szCs w:val="22"/>
          <w:lang w:val="es-ES"/>
        </w:rPr>
        <w:t xml:space="preserve">, serán acciones ordinarias, nominativas, sin expresión de valor nominal, que concederán a sus tenedores todos los derechos corporativos y económicos, y serán representativas de la parte </w:t>
      </w:r>
      <w:r w:rsidR="00F02A38">
        <w:rPr>
          <w:rFonts w:ascii="Times New Roman" w:hAnsi="Times New Roman"/>
          <w:sz w:val="22"/>
          <w:szCs w:val="22"/>
          <w:lang w:val="es-ES"/>
        </w:rPr>
        <w:t>variable</w:t>
      </w:r>
      <w:r w:rsidR="00F02A38" w:rsidRPr="00431F87">
        <w:rPr>
          <w:rFonts w:ascii="Times New Roman" w:hAnsi="Times New Roman"/>
          <w:sz w:val="22"/>
          <w:szCs w:val="22"/>
          <w:lang w:val="es-ES"/>
        </w:rPr>
        <w:t xml:space="preserve"> </w:t>
      </w:r>
      <w:r w:rsidRPr="00431F87">
        <w:rPr>
          <w:rFonts w:ascii="Times New Roman" w:hAnsi="Times New Roman"/>
          <w:sz w:val="22"/>
          <w:szCs w:val="22"/>
          <w:lang w:val="es-ES"/>
        </w:rPr>
        <w:t>del capital social.</w:t>
      </w:r>
    </w:p>
    <w:p w14:paraId="5CC108D1" w14:textId="77777777" w:rsidR="00C452F3" w:rsidRPr="00431F87" w:rsidRDefault="00C452F3" w:rsidP="00011053">
      <w:pPr>
        <w:spacing w:line="360" w:lineRule="auto"/>
        <w:jc w:val="both"/>
        <w:rPr>
          <w:rFonts w:ascii="Times New Roman" w:hAnsi="Times New Roman"/>
          <w:sz w:val="22"/>
          <w:szCs w:val="22"/>
          <w:lang w:val="es-ES"/>
        </w:rPr>
      </w:pPr>
    </w:p>
    <w:p w14:paraId="747C2B4A" w14:textId="37A28B43" w:rsidR="00C452F3" w:rsidRPr="00431F87" w:rsidRDefault="0046048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No obstante lo anterior, e</w:t>
      </w:r>
      <w:r w:rsidR="00C452F3" w:rsidRPr="00431F87">
        <w:rPr>
          <w:rFonts w:ascii="Times New Roman" w:hAnsi="Times New Roman"/>
          <w:sz w:val="22"/>
          <w:szCs w:val="22"/>
          <w:lang w:val="es-ES"/>
        </w:rPr>
        <w:t xml:space="preserve">l capital variable podrá estar representado por </w:t>
      </w:r>
      <w:r w:rsidRPr="00431F87">
        <w:rPr>
          <w:rFonts w:ascii="Times New Roman" w:hAnsi="Times New Roman"/>
          <w:sz w:val="22"/>
          <w:szCs w:val="22"/>
          <w:lang w:val="es-ES"/>
        </w:rPr>
        <w:t xml:space="preserve">cualesquiera series de acciones que en su caso resuelva la Asamblea General de Accionistas, incluidas de manera enunciativa, pero no limitativa, las acciones </w:t>
      </w:r>
      <w:r w:rsidR="00C452F3" w:rsidRPr="00431F87">
        <w:rPr>
          <w:rFonts w:ascii="Times New Roman" w:hAnsi="Times New Roman"/>
          <w:sz w:val="22"/>
          <w:szCs w:val="22"/>
          <w:lang w:val="es-ES"/>
        </w:rPr>
        <w:t>de la Serie “P”</w:t>
      </w:r>
      <w:r w:rsidRPr="00431F87">
        <w:rPr>
          <w:rFonts w:ascii="Times New Roman" w:hAnsi="Times New Roman"/>
          <w:sz w:val="22"/>
          <w:szCs w:val="22"/>
          <w:lang w:val="es-ES"/>
        </w:rPr>
        <w:t>, que serán acciones</w:t>
      </w:r>
      <w:r w:rsidR="00C452F3" w:rsidRPr="00431F87">
        <w:rPr>
          <w:rFonts w:ascii="Times New Roman" w:hAnsi="Times New Roman"/>
          <w:sz w:val="22"/>
          <w:szCs w:val="22"/>
          <w:lang w:val="es-ES"/>
        </w:rPr>
        <w:t xml:space="preserve"> de libre suscripción, sin derecho a voto y otorgarán a sus titulares única y exclusivamente los siguientes derechos:</w:t>
      </w:r>
    </w:p>
    <w:p w14:paraId="5A95AF44" w14:textId="77777777" w:rsidR="00C452F3" w:rsidRPr="00431F87" w:rsidRDefault="00C452F3" w:rsidP="00011053">
      <w:pPr>
        <w:pStyle w:val="Prrafodelista"/>
        <w:spacing w:line="360" w:lineRule="auto"/>
        <w:ind w:left="1134"/>
        <w:jc w:val="both"/>
        <w:rPr>
          <w:rFonts w:ascii="Times New Roman" w:hAnsi="Times New Roman"/>
          <w:sz w:val="22"/>
          <w:szCs w:val="22"/>
          <w:lang w:val="es-ES"/>
        </w:rPr>
      </w:pPr>
    </w:p>
    <w:p w14:paraId="3B71A76F" w14:textId="1B3F706B" w:rsidR="00C452F3" w:rsidRPr="00431F87" w:rsidRDefault="00C452F3" w:rsidP="00011053">
      <w:pPr>
        <w:pStyle w:val="Prrafodelista"/>
        <w:numPr>
          <w:ilvl w:val="0"/>
          <w:numId w:val="26"/>
        </w:numPr>
        <w:spacing w:line="360" w:lineRule="auto"/>
        <w:ind w:left="1134" w:hanging="425"/>
        <w:jc w:val="both"/>
        <w:rPr>
          <w:rFonts w:ascii="Times New Roman" w:hAnsi="Times New Roman"/>
          <w:sz w:val="22"/>
          <w:szCs w:val="22"/>
          <w:lang w:val="es-ES"/>
        </w:rPr>
      </w:pPr>
      <w:r w:rsidRPr="00431F87">
        <w:rPr>
          <w:rFonts w:ascii="Times New Roman" w:hAnsi="Times New Roman"/>
          <w:sz w:val="22"/>
          <w:szCs w:val="22"/>
          <w:lang w:val="es-ES"/>
        </w:rPr>
        <w:t>Recibir un dividendo preferente igual al 90% de las utilidades del ejercicio inmediato anterior, en proporción al número de acciones de las que sea titular</w:t>
      </w:r>
      <w:r w:rsidR="00DA55C9" w:rsidRPr="00431F87">
        <w:rPr>
          <w:rFonts w:ascii="Times New Roman" w:hAnsi="Times New Roman"/>
          <w:sz w:val="22"/>
          <w:szCs w:val="22"/>
          <w:lang w:val="es-ES"/>
        </w:rPr>
        <w:t>.</w:t>
      </w:r>
    </w:p>
    <w:p w14:paraId="0CF125C4" w14:textId="77777777" w:rsidR="00DA55C9" w:rsidRPr="00431F87" w:rsidRDefault="00DA55C9" w:rsidP="00DA55C9">
      <w:pPr>
        <w:pStyle w:val="Prrafodelista"/>
        <w:spacing w:line="360" w:lineRule="auto"/>
        <w:ind w:left="1134"/>
        <w:jc w:val="both"/>
        <w:rPr>
          <w:rFonts w:ascii="Times New Roman" w:hAnsi="Times New Roman"/>
          <w:sz w:val="22"/>
          <w:szCs w:val="22"/>
          <w:lang w:val="es-ES"/>
        </w:rPr>
      </w:pPr>
    </w:p>
    <w:p w14:paraId="12311E1A" w14:textId="344B7C48" w:rsidR="00C452F3" w:rsidRPr="00431F87" w:rsidRDefault="00C452F3" w:rsidP="00011053">
      <w:pPr>
        <w:pStyle w:val="Prrafodelista"/>
        <w:numPr>
          <w:ilvl w:val="0"/>
          <w:numId w:val="26"/>
        </w:numPr>
        <w:spacing w:line="360" w:lineRule="auto"/>
        <w:ind w:left="1134" w:hanging="425"/>
        <w:jc w:val="both"/>
        <w:rPr>
          <w:rFonts w:ascii="Times New Roman" w:hAnsi="Times New Roman"/>
          <w:sz w:val="22"/>
          <w:szCs w:val="22"/>
          <w:lang w:val="es-ES"/>
        </w:rPr>
      </w:pPr>
      <w:r w:rsidRPr="00431F87">
        <w:rPr>
          <w:rFonts w:ascii="Times New Roman" w:hAnsi="Times New Roman"/>
          <w:sz w:val="22"/>
          <w:szCs w:val="22"/>
          <w:lang w:val="es-ES"/>
        </w:rPr>
        <w:t xml:space="preserve">Recibir toda la información que sea presentada al Consejo de Administración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w:t>
      </w:r>
    </w:p>
    <w:p w14:paraId="4EEB96E5" w14:textId="77777777" w:rsidR="0046048C" w:rsidRPr="00431F87" w:rsidRDefault="0046048C" w:rsidP="0046048C">
      <w:pPr>
        <w:spacing w:line="360" w:lineRule="auto"/>
        <w:jc w:val="both"/>
        <w:rPr>
          <w:rFonts w:ascii="Times New Roman" w:hAnsi="Times New Roman"/>
          <w:sz w:val="22"/>
          <w:szCs w:val="22"/>
          <w:lang w:val="es-ES"/>
        </w:rPr>
      </w:pPr>
    </w:p>
    <w:p w14:paraId="015C7795" w14:textId="1A4289E7" w:rsidR="00C452F3" w:rsidRPr="00431F87" w:rsidRDefault="00C452F3" w:rsidP="00011053">
      <w:pPr>
        <w:pStyle w:val="Prrafodelista"/>
        <w:numPr>
          <w:ilvl w:val="0"/>
          <w:numId w:val="26"/>
        </w:numPr>
        <w:spacing w:line="360" w:lineRule="auto"/>
        <w:ind w:left="1134" w:hanging="425"/>
        <w:jc w:val="both"/>
        <w:rPr>
          <w:rFonts w:ascii="Times New Roman" w:hAnsi="Times New Roman"/>
          <w:sz w:val="22"/>
          <w:szCs w:val="22"/>
          <w:lang w:val="es-ES"/>
        </w:rPr>
      </w:pPr>
      <w:r w:rsidRPr="00431F87">
        <w:rPr>
          <w:rFonts w:ascii="Times New Roman" w:hAnsi="Times New Roman"/>
          <w:sz w:val="22"/>
          <w:szCs w:val="22"/>
          <w:lang w:val="es-ES"/>
        </w:rPr>
        <w:lastRenderedPageBreak/>
        <w:t>Realizar una auditoría general o particular una vez al año en cada ejercicio social.</w:t>
      </w:r>
    </w:p>
    <w:p w14:paraId="05B11127" w14:textId="77777777" w:rsidR="00DA55C9" w:rsidRPr="00431F87" w:rsidRDefault="00DA55C9" w:rsidP="00DA55C9">
      <w:pPr>
        <w:pStyle w:val="Prrafodelista"/>
        <w:spacing w:line="360" w:lineRule="auto"/>
        <w:ind w:left="1134"/>
        <w:jc w:val="both"/>
        <w:rPr>
          <w:rFonts w:ascii="Times New Roman" w:hAnsi="Times New Roman"/>
          <w:sz w:val="22"/>
          <w:szCs w:val="22"/>
          <w:lang w:val="es-ES"/>
        </w:rPr>
      </w:pPr>
    </w:p>
    <w:p w14:paraId="53644214" w14:textId="1EF66D0F" w:rsidR="00C452F3" w:rsidRPr="00431F87" w:rsidRDefault="00C452F3" w:rsidP="00011053">
      <w:pPr>
        <w:pStyle w:val="Prrafodelista"/>
        <w:numPr>
          <w:ilvl w:val="0"/>
          <w:numId w:val="26"/>
        </w:numPr>
        <w:spacing w:line="360" w:lineRule="auto"/>
        <w:ind w:left="1134" w:hanging="425"/>
        <w:jc w:val="both"/>
        <w:rPr>
          <w:rFonts w:ascii="Times New Roman" w:hAnsi="Times New Roman"/>
          <w:sz w:val="22"/>
          <w:szCs w:val="22"/>
          <w:lang w:val="es-ES"/>
        </w:rPr>
      </w:pPr>
      <w:r w:rsidRPr="00431F87">
        <w:rPr>
          <w:rFonts w:ascii="Times New Roman" w:hAnsi="Times New Roman"/>
          <w:sz w:val="22"/>
          <w:szCs w:val="22"/>
          <w:lang w:val="es-ES"/>
        </w:rPr>
        <w:t xml:space="preserve">Solicitar la información gerencial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incluyendo estados financieros y estados de cuenta en cualquier momento, haciendo dicha solicitud con la debida anticipación para ser atendida por </w:t>
      </w:r>
      <w:r w:rsidR="00624950" w:rsidRPr="00431F87">
        <w:rPr>
          <w:rFonts w:ascii="Times New Roman" w:hAnsi="Times New Roman"/>
          <w:sz w:val="22"/>
          <w:szCs w:val="22"/>
          <w:lang w:val="es-ES"/>
        </w:rPr>
        <w:t xml:space="preserve">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w:t>
      </w:r>
    </w:p>
    <w:p w14:paraId="4847E6E3" w14:textId="77777777" w:rsidR="00C452F3" w:rsidRPr="00431F87" w:rsidRDefault="00C452F3" w:rsidP="00011053">
      <w:pPr>
        <w:pStyle w:val="Prrafodelista"/>
        <w:spacing w:line="360" w:lineRule="auto"/>
        <w:ind w:left="1134"/>
        <w:jc w:val="both"/>
        <w:rPr>
          <w:rFonts w:ascii="Times New Roman" w:hAnsi="Times New Roman"/>
          <w:sz w:val="22"/>
          <w:szCs w:val="22"/>
          <w:lang w:val="es-ES"/>
        </w:rPr>
      </w:pPr>
    </w:p>
    <w:p w14:paraId="09716DCE" w14:textId="7DC46103" w:rsidR="00C452F3" w:rsidRPr="00431F87" w:rsidRDefault="00C452F3"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acciones de la Serie “P” no darán a sus titulares el der</w:t>
      </w:r>
      <w:r w:rsidR="00B85B1F" w:rsidRPr="00431F87">
        <w:rPr>
          <w:rFonts w:ascii="Times New Roman" w:hAnsi="Times New Roman"/>
          <w:sz w:val="22"/>
          <w:szCs w:val="22"/>
          <w:lang w:val="es-ES"/>
        </w:rPr>
        <w:t>echo a designar a miembros del Consejo de A</w:t>
      </w:r>
      <w:r w:rsidRPr="00431F87">
        <w:rPr>
          <w:rFonts w:ascii="Times New Roman" w:hAnsi="Times New Roman"/>
          <w:sz w:val="22"/>
          <w:szCs w:val="22"/>
          <w:lang w:val="es-ES"/>
        </w:rPr>
        <w:t>dmin</w:t>
      </w:r>
      <w:r w:rsidR="00B85B1F" w:rsidRPr="00431F87">
        <w:rPr>
          <w:rFonts w:ascii="Times New Roman" w:hAnsi="Times New Roman"/>
          <w:sz w:val="22"/>
          <w:szCs w:val="22"/>
          <w:lang w:val="es-ES"/>
        </w:rPr>
        <w:t>istración o C</w:t>
      </w:r>
      <w:r w:rsidRPr="00431F87">
        <w:rPr>
          <w:rFonts w:ascii="Times New Roman" w:hAnsi="Times New Roman"/>
          <w:sz w:val="22"/>
          <w:szCs w:val="22"/>
          <w:lang w:val="es-ES"/>
        </w:rPr>
        <w:t>omisario, por lo que, cada accionista de la Serie “P”, renuncia expresamente al de</w:t>
      </w:r>
      <w:r w:rsidR="00B85B1F" w:rsidRPr="00431F87">
        <w:rPr>
          <w:rFonts w:ascii="Times New Roman" w:hAnsi="Times New Roman"/>
          <w:sz w:val="22"/>
          <w:szCs w:val="22"/>
          <w:lang w:val="es-ES"/>
        </w:rPr>
        <w:t>recho de designar miembros del Consejo de Administración y C</w:t>
      </w:r>
      <w:r w:rsidRPr="00431F87">
        <w:rPr>
          <w:rFonts w:ascii="Times New Roman" w:hAnsi="Times New Roman"/>
          <w:sz w:val="22"/>
          <w:szCs w:val="22"/>
          <w:lang w:val="es-ES"/>
        </w:rPr>
        <w:t xml:space="preserve">omisario que le concede el artículo 16 de la Ley de Mercado de Valores y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es Mercantiles. Asimismo, el inversionista renuncia expresamente al derecho de preferencia y al derecho del tanto, a que se refiere el artículo 132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es Mercantiles. </w:t>
      </w:r>
    </w:p>
    <w:p w14:paraId="5F8E3B6B" w14:textId="77777777" w:rsidR="00C452F3" w:rsidRPr="00431F87" w:rsidRDefault="00C452F3" w:rsidP="00011053">
      <w:pPr>
        <w:spacing w:line="360" w:lineRule="auto"/>
        <w:jc w:val="both"/>
        <w:rPr>
          <w:rFonts w:ascii="Times New Roman" w:hAnsi="Times New Roman"/>
          <w:sz w:val="22"/>
          <w:szCs w:val="22"/>
          <w:lang w:val="es-ES"/>
        </w:rPr>
      </w:pPr>
    </w:p>
    <w:p w14:paraId="6E8A71ED" w14:textId="42B06444" w:rsidR="00C452F3" w:rsidRPr="00431F87" w:rsidRDefault="00C452F3"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acciones de la Serie “P” no computarán para la determinación del quórum requerido</w:t>
      </w:r>
      <w:r w:rsidR="00624950" w:rsidRPr="00431F87">
        <w:rPr>
          <w:rFonts w:ascii="Times New Roman" w:hAnsi="Times New Roman"/>
          <w:sz w:val="22"/>
          <w:szCs w:val="22"/>
          <w:lang w:val="es-ES"/>
        </w:rPr>
        <w:t xml:space="preserve"> para las instalaciones en las </w:t>
      </w:r>
      <w:r w:rsidR="00B85B1F" w:rsidRPr="00431F87">
        <w:rPr>
          <w:rFonts w:ascii="Times New Roman" w:hAnsi="Times New Roman"/>
          <w:sz w:val="22"/>
          <w:szCs w:val="22"/>
          <w:lang w:val="es-ES"/>
        </w:rPr>
        <w:t>A</w:t>
      </w:r>
      <w:r w:rsidRPr="00431F87">
        <w:rPr>
          <w:rFonts w:ascii="Times New Roman" w:hAnsi="Times New Roman"/>
          <w:sz w:val="22"/>
          <w:szCs w:val="22"/>
          <w:lang w:val="es-ES"/>
        </w:rPr>
        <w:t xml:space="preserve">sambleas de </w:t>
      </w:r>
      <w:r w:rsidR="00B85B1F" w:rsidRPr="00431F87">
        <w:rPr>
          <w:rFonts w:ascii="Times New Roman" w:hAnsi="Times New Roman"/>
          <w:sz w:val="22"/>
          <w:szCs w:val="22"/>
          <w:lang w:val="es-ES"/>
        </w:rPr>
        <w:t>A</w:t>
      </w:r>
      <w:r w:rsidRPr="00431F87">
        <w:rPr>
          <w:rFonts w:ascii="Times New Roman" w:hAnsi="Times New Roman"/>
          <w:sz w:val="22"/>
          <w:szCs w:val="22"/>
          <w:lang w:val="es-ES"/>
        </w:rPr>
        <w:t>ccionistas en ningún asunto, por lo que no será necesario enviar convocatoria a sus titulares, y no cont</w:t>
      </w:r>
      <w:r w:rsidR="00624950" w:rsidRPr="00431F87">
        <w:rPr>
          <w:rFonts w:ascii="Times New Roman" w:hAnsi="Times New Roman"/>
          <w:sz w:val="22"/>
          <w:szCs w:val="22"/>
          <w:lang w:val="es-ES"/>
        </w:rPr>
        <w:t xml:space="preserve">arán con derecho a voto en </w:t>
      </w:r>
      <w:r w:rsidR="00B85B1F" w:rsidRPr="00431F87">
        <w:rPr>
          <w:rFonts w:ascii="Times New Roman" w:hAnsi="Times New Roman"/>
          <w:sz w:val="22"/>
          <w:szCs w:val="22"/>
          <w:lang w:val="es-ES"/>
        </w:rPr>
        <w:t>dichas asambleas</w:t>
      </w:r>
      <w:r w:rsidRPr="00431F87">
        <w:rPr>
          <w:rFonts w:ascii="Times New Roman" w:hAnsi="Times New Roman"/>
          <w:sz w:val="22"/>
          <w:szCs w:val="22"/>
          <w:lang w:val="es-ES"/>
        </w:rPr>
        <w:t xml:space="preserve">. </w:t>
      </w:r>
    </w:p>
    <w:p w14:paraId="79E7BB57" w14:textId="77777777" w:rsidR="00C452F3" w:rsidRPr="00431F87" w:rsidRDefault="00C452F3" w:rsidP="00011053">
      <w:pPr>
        <w:spacing w:line="360" w:lineRule="auto"/>
        <w:jc w:val="both"/>
        <w:rPr>
          <w:rFonts w:ascii="Times New Roman" w:hAnsi="Times New Roman"/>
          <w:sz w:val="22"/>
          <w:szCs w:val="22"/>
          <w:lang w:val="es-ES"/>
        </w:rPr>
      </w:pPr>
    </w:p>
    <w:p w14:paraId="4A0AFF1A" w14:textId="30B7EA57" w:rsidR="00C452F3" w:rsidRPr="00431F87" w:rsidRDefault="00C452F3"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Todas las acciones que pertenezcan a una determinada Serie conferirán a los tenedores los</w:t>
      </w:r>
      <w:r w:rsidR="00EA19BC" w:rsidRPr="00431F87">
        <w:rPr>
          <w:rFonts w:ascii="Times New Roman" w:hAnsi="Times New Roman"/>
          <w:sz w:val="22"/>
          <w:szCs w:val="22"/>
          <w:lang w:val="es-ES"/>
        </w:rPr>
        <w:t xml:space="preserve"> mismos</w:t>
      </w:r>
      <w:r w:rsidRPr="00431F87">
        <w:rPr>
          <w:rFonts w:ascii="Times New Roman" w:hAnsi="Times New Roman"/>
          <w:sz w:val="22"/>
          <w:szCs w:val="22"/>
          <w:lang w:val="es-ES"/>
        </w:rPr>
        <w:t xml:space="preserve"> derechos e impondrán las mismas obligaciones.</w:t>
      </w:r>
    </w:p>
    <w:p w14:paraId="22E96416" w14:textId="77777777" w:rsidR="00C452F3" w:rsidRPr="00431F87" w:rsidRDefault="00C452F3" w:rsidP="00011053">
      <w:pPr>
        <w:spacing w:line="360" w:lineRule="auto"/>
        <w:jc w:val="both"/>
        <w:rPr>
          <w:rFonts w:ascii="Times New Roman" w:hAnsi="Times New Roman"/>
          <w:sz w:val="22"/>
          <w:szCs w:val="22"/>
          <w:lang w:val="es-ES"/>
        </w:rPr>
      </w:pPr>
    </w:p>
    <w:p w14:paraId="6EB15916" w14:textId="640BCAE8" w:rsidR="00C452F3" w:rsidRPr="00431F87" w:rsidRDefault="00C452F3"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acciones que sean emitidas, pero no suscritas se conservarán en </w:t>
      </w:r>
      <w:r w:rsidR="00FF29C8" w:rsidRPr="00431F87">
        <w:rPr>
          <w:rFonts w:ascii="Times New Roman" w:hAnsi="Times New Roman"/>
          <w:sz w:val="22"/>
          <w:szCs w:val="22"/>
          <w:lang w:val="es-ES"/>
        </w:rPr>
        <w:t>poder</w:t>
      </w:r>
      <w:r w:rsidRPr="00431F87">
        <w:rPr>
          <w:rFonts w:ascii="Times New Roman" w:hAnsi="Times New Roman"/>
          <w:sz w:val="22"/>
          <w:szCs w:val="22"/>
          <w:lang w:val="es-ES"/>
        </w:rPr>
        <w:t xml:space="preserve">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w:t>
      </w:r>
    </w:p>
    <w:p w14:paraId="24B38A91" w14:textId="77777777" w:rsidR="00C452F3" w:rsidRPr="00431F87" w:rsidRDefault="00C452F3" w:rsidP="00011053">
      <w:pPr>
        <w:spacing w:line="360" w:lineRule="auto"/>
        <w:jc w:val="both"/>
        <w:rPr>
          <w:rFonts w:ascii="Times New Roman" w:hAnsi="Times New Roman"/>
          <w:sz w:val="22"/>
          <w:szCs w:val="22"/>
          <w:lang w:val="es-ES"/>
        </w:rPr>
      </w:pPr>
    </w:p>
    <w:p w14:paraId="16D7B3F8" w14:textId="77777777" w:rsidR="00C452F3" w:rsidRPr="00431F87" w:rsidRDefault="00C452F3"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No podrán emitirse nuevas acciones si no están totalmente pagadas las acciones previamente emitidas </w:t>
      </w:r>
    </w:p>
    <w:p w14:paraId="6C1FFC05" w14:textId="77777777" w:rsidR="00C452F3" w:rsidRPr="00431F87" w:rsidRDefault="00C452F3" w:rsidP="00011053">
      <w:pPr>
        <w:spacing w:line="360" w:lineRule="auto"/>
        <w:jc w:val="both"/>
        <w:rPr>
          <w:rFonts w:ascii="Times New Roman" w:hAnsi="Times New Roman"/>
          <w:sz w:val="22"/>
          <w:szCs w:val="22"/>
          <w:lang w:val="es-ES"/>
        </w:rPr>
      </w:pPr>
    </w:p>
    <w:p w14:paraId="22143E3C" w14:textId="77777777" w:rsidR="00C452F3" w:rsidRPr="00431F87" w:rsidRDefault="00C452F3"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Aquellas acciones que hayan sido suscritas por los accionistas, pero no hayan sido pagadas no tendrán ningún derecho corporativo ni económico respecto de dichas acciones. </w:t>
      </w:r>
    </w:p>
    <w:p w14:paraId="7DA4455B" w14:textId="77777777" w:rsidR="00C452F3" w:rsidRPr="00431F87" w:rsidRDefault="00C452F3" w:rsidP="00011053">
      <w:pPr>
        <w:spacing w:line="360" w:lineRule="auto"/>
        <w:jc w:val="both"/>
        <w:rPr>
          <w:rFonts w:ascii="Times New Roman" w:hAnsi="Times New Roman"/>
          <w:sz w:val="22"/>
          <w:szCs w:val="22"/>
          <w:lang w:val="es-ES"/>
        </w:rPr>
      </w:pPr>
    </w:p>
    <w:p w14:paraId="2205B1CA" w14:textId="77777777" w:rsidR="00C452F3" w:rsidRPr="00431F87" w:rsidRDefault="00C452F3"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acciones serán de libre suscripción, es decir, podrán ser suscritas tanto por mexicanos como por extranjeros. Todas las acciones serán sin expresión de valor nominal, además de ordinarias y nominativas. </w:t>
      </w:r>
    </w:p>
    <w:p w14:paraId="50404BA0" w14:textId="77777777" w:rsidR="00C452F3" w:rsidRPr="00431F87" w:rsidRDefault="00C452F3" w:rsidP="00011053">
      <w:pPr>
        <w:spacing w:line="360" w:lineRule="auto"/>
        <w:jc w:val="both"/>
        <w:rPr>
          <w:rFonts w:ascii="Times New Roman" w:hAnsi="Times New Roman"/>
          <w:sz w:val="22"/>
          <w:szCs w:val="22"/>
          <w:lang w:val="es-ES"/>
        </w:rPr>
      </w:pPr>
    </w:p>
    <w:p w14:paraId="3C51BD3A" w14:textId="3D5EBB05" w:rsidR="0018141A" w:rsidRPr="00431F87" w:rsidRDefault="00C452F3" w:rsidP="00011053">
      <w:pPr>
        <w:spacing w:line="360" w:lineRule="auto"/>
        <w:jc w:val="both"/>
        <w:rPr>
          <w:rFonts w:ascii="Times New Roman" w:hAnsi="Times New Roman"/>
          <w:color w:val="000000" w:themeColor="text1"/>
          <w:sz w:val="22"/>
          <w:szCs w:val="22"/>
          <w:lang w:val="es-ES"/>
        </w:rPr>
      </w:pPr>
      <w:r w:rsidRPr="00431F87">
        <w:rPr>
          <w:rFonts w:ascii="Times New Roman" w:hAnsi="Times New Roman"/>
          <w:color w:val="000000" w:themeColor="text1"/>
          <w:sz w:val="22"/>
          <w:szCs w:val="22"/>
          <w:lang w:val="es-ES"/>
        </w:rPr>
        <w:t xml:space="preserve">Para efectos de identificación, las acciones representativas del capital social, </w:t>
      </w:r>
      <w:r w:rsidR="00291B74" w:rsidRPr="00431F87">
        <w:rPr>
          <w:rFonts w:ascii="Times New Roman" w:hAnsi="Times New Roman"/>
          <w:color w:val="000000" w:themeColor="text1"/>
          <w:sz w:val="22"/>
          <w:szCs w:val="22"/>
          <w:lang w:val="es-ES"/>
        </w:rPr>
        <w:t>según la Serie que corresponda,</w:t>
      </w:r>
      <w:r w:rsidRPr="00431F87">
        <w:rPr>
          <w:rFonts w:ascii="Times New Roman" w:hAnsi="Times New Roman"/>
          <w:color w:val="000000" w:themeColor="text1"/>
          <w:sz w:val="22"/>
          <w:szCs w:val="22"/>
          <w:lang w:val="es-ES"/>
        </w:rPr>
        <w:t xml:space="preserve"> estarán divididas en emisiones numeradas progresivamente, identificadas con la fecha de su emisión. </w:t>
      </w:r>
    </w:p>
    <w:p w14:paraId="6B0870E6" w14:textId="77777777" w:rsidR="0018141A" w:rsidRPr="00431F87" w:rsidRDefault="0018141A" w:rsidP="00011053">
      <w:pPr>
        <w:spacing w:line="360" w:lineRule="auto"/>
        <w:jc w:val="both"/>
        <w:rPr>
          <w:rFonts w:ascii="Times New Roman" w:hAnsi="Times New Roman"/>
          <w:color w:val="000000" w:themeColor="text1"/>
          <w:sz w:val="22"/>
          <w:szCs w:val="22"/>
          <w:lang w:val="es-ES"/>
        </w:rPr>
      </w:pPr>
    </w:p>
    <w:p w14:paraId="3DE00FDB" w14:textId="77777777" w:rsidR="0018141A" w:rsidRPr="00431F87" w:rsidRDefault="0018141A"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OCTAVA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Títulos de las acciones</w:t>
      </w:r>
      <w:r w:rsidRPr="00431F87">
        <w:rPr>
          <w:rFonts w:ascii="Times New Roman" w:hAnsi="Times New Roman"/>
          <w:sz w:val="22"/>
          <w:szCs w:val="22"/>
          <w:lang w:val="es-ES"/>
        </w:rPr>
        <w:t xml:space="preserve"> </w:t>
      </w:r>
    </w:p>
    <w:p w14:paraId="5FB2C81F" w14:textId="5CE3CC6B" w:rsidR="00ED634F" w:rsidRPr="00431F87" w:rsidRDefault="00ED634F" w:rsidP="00011053">
      <w:pPr>
        <w:spacing w:line="360" w:lineRule="auto"/>
        <w:jc w:val="both"/>
        <w:rPr>
          <w:rFonts w:ascii="Times New Roman" w:hAnsi="Times New Roman"/>
          <w:sz w:val="22"/>
          <w:szCs w:val="22"/>
          <w:lang w:val="es-ES"/>
        </w:rPr>
      </w:pPr>
    </w:p>
    <w:p w14:paraId="722E0B12" w14:textId="54C0DFF5" w:rsidR="0018141A" w:rsidRPr="00431F87" w:rsidRDefault="0018141A" w:rsidP="00011053">
      <w:pPr>
        <w:tabs>
          <w:tab w:val="left" w:pos="7371"/>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acciones podrán estar representadas por títulos definitivos o certificados provisionales que amparen una o más acciones. Tanto los títulos definitivos como los certificados provisionales, deberán reunir los requisitos enumerados en el artículo ciento veinticinco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es Mercantiles, la mención de las restricciones al voto que en su caso tengan, los derechos en relación con la transmisión de acciones, así como el texto completo de las cláusulas de estos estatutos que, de acuerdo con lo dispuesto en el último párrafo del artículo trece de la Ley del Mercado </w:t>
      </w:r>
      <w:r w:rsidRPr="00431F87">
        <w:rPr>
          <w:rFonts w:ascii="Times New Roman" w:hAnsi="Times New Roman"/>
          <w:sz w:val="22"/>
          <w:szCs w:val="22"/>
          <w:lang w:val="es-ES"/>
        </w:rPr>
        <w:lastRenderedPageBreak/>
        <w:t>de Valores, deban incorporarse a los mismos, y serán firmados por cual</w:t>
      </w:r>
      <w:r w:rsidR="003814F4" w:rsidRPr="00431F87">
        <w:rPr>
          <w:rFonts w:ascii="Times New Roman" w:hAnsi="Times New Roman"/>
          <w:sz w:val="22"/>
          <w:szCs w:val="22"/>
          <w:lang w:val="es-ES"/>
        </w:rPr>
        <w:t>es</w:t>
      </w:r>
      <w:r w:rsidRPr="00431F87">
        <w:rPr>
          <w:rFonts w:ascii="Times New Roman" w:hAnsi="Times New Roman"/>
          <w:sz w:val="22"/>
          <w:szCs w:val="22"/>
          <w:lang w:val="es-ES"/>
        </w:rPr>
        <w:t>quiera dos</w:t>
      </w:r>
      <w:r w:rsidR="008469AC" w:rsidRPr="00431F87">
        <w:rPr>
          <w:rFonts w:ascii="Times New Roman" w:hAnsi="Times New Roman"/>
          <w:sz w:val="22"/>
          <w:szCs w:val="22"/>
          <w:lang w:val="es-ES"/>
        </w:rPr>
        <w:t xml:space="preserve"> </w:t>
      </w:r>
      <w:r w:rsidRPr="00431F87">
        <w:rPr>
          <w:rFonts w:ascii="Times New Roman" w:hAnsi="Times New Roman"/>
          <w:sz w:val="22"/>
          <w:szCs w:val="22"/>
          <w:lang w:val="es-ES"/>
        </w:rPr>
        <w:t xml:space="preserve">miembros del Consejo de Administración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Asimismo, los certificados provisionales y los títulos definitivos de acciones llevarán la siguiente leyenda:</w:t>
      </w:r>
    </w:p>
    <w:p w14:paraId="6B6BA1B4" w14:textId="6C72F2A4" w:rsidR="0018141A" w:rsidRPr="00431F87" w:rsidRDefault="0018141A" w:rsidP="00011053">
      <w:pPr>
        <w:tabs>
          <w:tab w:val="left" w:pos="7371"/>
          <w:tab w:val="right" w:leader="hyphen" w:pos="8335"/>
        </w:tabs>
        <w:spacing w:line="360" w:lineRule="auto"/>
        <w:jc w:val="both"/>
        <w:rPr>
          <w:rFonts w:ascii="Times New Roman" w:hAnsi="Times New Roman"/>
          <w:sz w:val="22"/>
          <w:szCs w:val="22"/>
          <w:lang w:val="es-ES"/>
        </w:rPr>
      </w:pPr>
    </w:p>
    <w:p w14:paraId="1B277373" w14:textId="3D798FB7" w:rsidR="0018141A" w:rsidRPr="00431F87" w:rsidRDefault="0018141A" w:rsidP="00011053">
      <w:pPr>
        <w:tabs>
          <w:tab w:val="left" w:pos="7371"/>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acciones amparadas por este título están sujetas a restricciones estatutarias respecto de su transmisión.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no reconocerá como accionista a ninguna persona que haya adquirido acciones en violación a sus estatutos sociales”.</w:t>
      </w:r>
    </w:p>
    <w:p w14:paraId="5384BC65" w14:textId="59D14FF8" w:rsidR="0018141A" w:rsidRPr="00431F87" w:rsidRDefault="0018141A" w:rsidP="00011053">
      <w:pPr>
        <w:tabs>
          <w:tab w:val="left" w:pos="7371"/>
          <w:tab w:val="right" w:leader="hyphen" w:pos="8335"/>
        </w:tabs>
        <w:spacing w:line="360" w:lineRule="auto"/>
        <w:jc w:val="both"/>
        <w:rPr>
          <w:rFonts w:ascii="Times New Roman" w:hAnsi="Times New Roman"/>
          <w:sz w:val="22"/>
          <w:szCs w:val="22"/>
          <w:lang w:val="es-ES"/>
        </w:rPr>
      </w:pPr>
    </w:p>
    <w:p w14:paraId="263C62AF" w14:textId="6B238AB2" w:rsidR="0018141A" w:rsidRPr="00431F87" w:rsidRDefault="0018141A" w:rsidP="00011053">
      <w:pPr>
        <w:tabs>
          <w:tab w:val="left" w:pos="7371"/>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títulos definitivos de acciones llevarán adheridos cupones de dividendos. </w:t>
      </w:r>
    </w:p>
    <w:p w14:paraId="75A28DF1" w14:textId="4D8CB40B" w:rsidR="0018141A" w:rsidRPr="00431F87" w:rsidRDefault="0018141A" w:rsidP="00011053">
      <w:pPr>
        <w:tabs>
          <w:tab w:val="left" w:pos="7371"/>
          <w:tab w:val="right" w:leader="hyphen" w:pos="8335"/>
        </w:tabs>
        <w:spacing w:line="360" w:lineRule="auto"/>
        <w:jc w:val="both"/>
        <w:rPr>
          <w:rFonts w:ascii="Times New Roman" w:hAnsi="Times New Roman"/>
          <w:sz w:val="22"/>
          <w:szCs w:val="22"/>
          <w:lang w:val="es-ES"/>
        </w:rPr>
      </w:pPr>
    </w:p>
    <w:p w14:paraId="782C437E" w14:textId="5125C764" w:rsidR="0018141A" w:rsidRPr="00431F87" w:rsidRDefault="0018141A" w:rsidP="00011053">
      <w:pPr>
        <w:tabs>
          <w:tab w:val="left" w:pos="7371"/>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A solicitud de los accionistas, a cuyo cargo correrán los costos que deriven de ello, los títulos de acciones podrán ser intercambiados por diferentes títulos que en su conjunto representen el mismo número de acciones representadas por los títulos anteriores. En caso de pérdida, robo, extravío o destrucción de cualquier certificado provisional o título definitivo de acciones, su reposición queda sujeta a lo dispuesto en la Sección Segunda, Capítulo Uno, Título Primero de la Ley General de Títulos y Operaciones de Crédito, siendo los gastos correspondientes por cuenta del interesado.</w:t>
      </w:r>
    </w:p>
    <w:p w14:paraId="2A7F752C" w14:textId="77777777" w:rsidR="00F1280D" w:rsidRPr="00431F87" w:rsidRDefault="00F1280D" w:rsidP="00011053">
      <w:pPr>
        <w:spacing w:line="360" w:lineRule="auto"/>
        <w:jc w:val="both"/>
        <w:outlineLvl w:val="0"/>
        <w:rPr>
          <w:rFonts w:ascii="Times New Roman" w:hAnsi="Times New Roman"/>
          <w:b/>
          <w:sz w:val="22"/>
          <w:szCs w:val="22"/>
          <w:lang w:val="es-ES"/>
        </w:rPr>
      </w:pPr>
    </w:p>
    <w:p w14:paraId="421D9CE0" w14:textId="3086D823" w:rsidR="00291B74" w:rsidRPr="00431F87" w:rsidRDefault="0018141A"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NOVENA</w:t>
      </w:r>
      <w:r w:rsidRPr="00431F87">
        <w:rPr>
          <w:rFonts w:ascii="Times New Roman" w:hAnsi="Times New Roman"/>
          <w:sz w:val="22"/>
          <w:szCs w:val="22"/>
          <w:lang w:val="es-ES"/>
        </w:rPr>
        <w:t xml:space="preserve">.- </w:t>
      </w:r>
      <w:r w:rsidR="00291B74" w:rsidRPr="00431F87">
        <w:rPr>
          <w:rFonts w:ascii="Times New Roman" w:hAnsi="Times New Roman"/>
          <w:sz w:val="22"/>
          <w:szCs w:val="22"/>
          <w:u w:val="single"/>
          <w:lang w:val="es-ES"/>
        </w:rPr>
        <w:t xml:space="preserve">Libro de </w:t>
      </w:r>
      <w:r w:rsidR="00DD69E2" w:rsidRPr="00431F87">
        <w:rPr>
          <w:rFonts w:ascii="Times New Roman" w:hAnsi="Times New Roman"/>
          <w:sz w:val="22"/>
          <w:szCs w:val="22"/>
          <w:u w:val="single"/>
          <w:lang w:val="es-ES"/>
        </w:rPr>
        <w:t>R</w:t>
      </w:r>
      <w:r w:rsidR="00291B74" w:rsidRPr="00431F87">
        <w:rPr>
          <w:rFonts w:ascii="Times New Roman" w:hAnsi="Times New Roman"/>
          <w:sz w:val="22"/>
          <w:szCs w:val="22"/>
          <w:u w:val="single"/>
          <w:lang w:val="es-ES"/>
        </w:rPr>
        <w:t xml:space="preserve">egistro de </w:t>
      </w:r>
      <w:r w:rsidR="00DD69E2" w:rsidRPr="00431F87">
        <w:rPr>
          <w:rFonts w:ascii="Times New Roman" w:hAnsi="Times New Roman"/>
          <w:sz w:val="22"/>
          <w:szCs w:val="22"/>
          <w:u w:val="single"/>
          <w:lang w:val="es-ES"/>
        </w:rPr>
        <w:t>A</w:t>
      </w:r>
      <w:r w:rsidR="00291B74" w:rsidRPr="00431F87">
        <w:rPr>
          <w:rFonts w:ascii="Times New Roman" w:hAnsi="Times New Roman"/>
          <w:sz w:val="22"/>
          <w:szCs w:val="22"/>
          <w:u w:val="single"/>
          <w:lang w:val="es-ES"/>
        </w:rPr>
        <w:t>cciones</w:t>
      </w:r>
      <w:r w:rsidR="00291B74" w:rsidRPr="00431F87">
        <w:rPr>
          <w:rFonts w:ascii="Times New Roman" w:hAnsi="Times New Roman"/>
          <w:sz w:val="22"/>
          <w:szCs w:val="22"/>
          <w:lang w:val="es-ES"/>
        </w:rPr>
        <w:t xml:space="preserve"> </w:t>
      </w:r>
    </w:p>
    <w:p w14:paraId="05180A1B" w14:textId="77777777" w:rsidR="00291B74" w:rsidRPr="00431F87" w:rsidRDefault="00291B74" w:rsidP="00011053">
      <w:pPr>
        <w:spacing w:line="360" w:lineRule="auto"/>
        <w:jc w:val="both"/>
        <w:rPr>
          <w:rFonts w:ascii="Times New Roman" w:hAnsi="Times New Roman"/>
          <w:sz w:val="22"/>
          <w:szCs w:val="22"/>
          <w:lang w:val="es-ES"/>
        </w:rPr>
      </w:pPr>
    </w:p>
    <w:p w14:paraId="0648614A" w14:textId="3051E9D7" w:rsidR="00291B74" w:rsidRPr="00431F87" w:rsidRDefault="00291B74"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contará con un libro de </w:t>
      </w:r>
      <w:r w:rsidR="00CF01ED" w:rsidRPr="00431F87">
        <w:rPr>
          <w:rFonts w:ascii="Times New Roman" w:hAnsi="Times New Roman"/>
          <w:sz w:val="22"/>
          <w:szCs w:val="22"/>
          <w:lang w:val="es-ES"/>
        </w:rPr>
        <w:t>Registro de A</w:t>
      </w:r>
      <w:r w:rsidRPr="00431F87">
        <w:rPr>
          <w:rFonts w:ascii="Times New Roman" w:hAnsi="Times New Roman"/>
          <w:sz w:val="22"/>
          <w:szCs w:val="22"/>
          <w:lang w:val="es-ES"/>
        </w:rPr>
        <w:t xml:space="preserve">cciones, que estará a cargo del Secretario del Consejo de Administración, en el que se inscribirán todas las operaciones de que sean objeto las acciones representativas del capital social, dentro de los quince días hábiles siguientes a la fecha en que se realicen dichas transacciones, con la indicación del suscriptor o poseedor anterior y del cesionario o adquirente.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considerará como dueño de las acciones representativas del capital social a la persona regi</w:t>
      </w:r>
      <w:r w:rsidR="00CF01ED" w:rsidRPr="00431F87">
        <w:rPr>
          <w:rFonts w:ascii="Times New Roman" w:hAnsi="Times New Roman"/>
          <w:sz w:val="22"/>
          <w:szCs w:val="22"/>
          <w:lang w:val="es-ES"/>
        </w:rPr>
        <w:t>strada como tal en el libro de Registro de A</w:t>
      </w:r>
      <w:r w:rsidRPr="00431F87">
        <w:rPr>
          <w:rFonts w:ascii="Times New Roman" w:hAnsi="Times New Roman"/>
          <w:sz w:val="22"/>
          <w:szCs w:val="22"/>
          <w:lang w:val="es-ES"/>
        </w:rPr>
        <w:t>cciones. Al respecto, dicho libro se cerrará tres días hábiles an</w:t>
      </w:r>
      <w:r w:rsidR="00CF01ED" w:rsidRPr="00431F87">
        <w:rPr>
          <w:rFonts w:ascii="Times New Roman" w:hAnsi="Times New Roman"/>
          <w:sz w:val="22"/>
          <w:szCs w:val="22"/>
          <w:lang w:val="es-ES"/>
        </w:rPr>
        <w:t>tes de la fecha fijada para la Asamblea de A</w:t>
      </w:r>
      <w:r w:rsidRPr="00431F87">
        <w:rPr>
          <w:rFonts w:ascii="Times New Roman" w:hAnsi="Times New Roman"/>
          <w:sz w:val="22"/>
          <w:szCs w:val="22"/>
          <w:lang w:val="es-ES"/>
        </w:rPr>
        <w:t xml:space="preserve">ccionistas y se volverá a abrir en la fecha siguiente a aquella para la cual la </w:t>
      </w:r>
      <w:r w:rsidR="00BB095B" w:rsidRPr="00431F87">
        <w:rPr>
          <w:rFonts w:ascii="Times New Roman" w:hAnsi="Times New Roman"/>
          <w:sz w:val="22"/>
          <w:szCs w:val="22"/>
          <w:lang w:val="es-ES"/>
        </w:rPr>
        <w:t>a</w:t>
      </w:r>
      <w:r w:rsidRPr="00431F87">
        <w:rPr>
          <w:rFonts w:ascii="Times New Roman" w:hAnsi="Times New Roman"/>
          <w:sz w:val="22"/>
          <w:szCs w:val="22"/>
          <w:lang w:val="es-ES"/>
        </w:rPr>
        <w:t>samblea haya sido convocada.</w:t>
      </w:r>
    </w:p>
    <w:p w14:paraId="21C8FF32" w14:textId="77777777" w:rsidR="00291B74" w:rsidRPr="00431F87" w:rsidRDefault="00291B74" w:rsidP="00011053">
      <w:pPr>
        <w:spacing w:line="360" w:lineRule="auto"/>
        <w:jc w:val="both"/>
        <w:rPr>
          <w:rFonts w:ascii="Times New Roman" w:hAnsi="Times New Roman"/>
          <w:sz w:val="22"/>
          <w:szCs w:val="22"/>
          <w:lang w:val="es-ES"/>
        </w:rPr>
      </w:pPr>
    </w:p>
    <w:p w14:paraId="36F2D431" w14:textId="77777777" w:rsidR="00291B74" w:rsidRPr="00431F87" w:rsidRDefault="00291B74"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En caso de que las acciones representativas del capital social lleguen a estar inscritas en el Registro Nacional de Valores, los títulos representativos podrán ser depositados en una institución para el depósito de valores. Para tal efecto, se podrá emitir un título múltiple en los términos de la Ley del Mercado de Valores.</w:t>
      </w:r>
    </w:p>
    <w:p w14:paraId="1CC32A07" w14:textId="77777777" w:rsidR="00291B74" w:rsidRPr="00431F87" w:rsidRDefault="00291B74" w:rsidP="00011053">
      <w:pPr>
        <w:spacing w:line="360" w:lineRule="auto"/>
        <w:jc w:val="both"/>
        <w:rPr>
          <w:rFonts w:ascii="Times New Roman" w:hAnsi="Times New Roman"/>
          <w:sz w:val="22"/>
          <w:szCs w:val="22"/>
          <w:lang w:val="es-ES"/>
        </w:rPr>
      </w:pPr>
    </w:p>
    <w:p w14:paraId="75CDE24F" w14:textId="60ACE75E" w:rsidR="0053080D" w:rsidRPr="00431F87" w:rsidRDefault="00291B74" w:rsidP="00011053">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 xml:space="preserve">Los accionistas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tendrán acceso a toda la información, libros y registros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Para ello,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se compromete y obliga a proporcionarles la información y documentación que los accionistas le soliciten.</w:t>
      </w:r>
    </w:p>
    <w:p w14:paraId="766FEC07" w14:textId="77777777" w:rsidR="0053080D" w:rsidRPr="00431F87" w:rsidRDefault="0053080D" w:rsidP="00011053">
      <w:pPr>
        <w:spacing w:line="360" w:lineRule="auto"/>
        <w:jc w:val="both"/>
        <w:rPr>
          <w:rFonts w:ascii="Times New Roman" w:hAnsi="Times New Roman"/>
          <w:sz w:val="22"/>
          <w:szCs w:val="22"/>
          <w:lang w:val="es-ES"/>
        </w:rPr>
      </w:pPr>
    </w:p>
    <w:p w14:paraId="04B839D2" w14:textId="24884D30" w:rsidR="0018141A" w:rsidRPr="00431F87" w:rsidRDefault="0018141A"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DÉCIMA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Aumentos y disminuciones del capital</w:t>
      </w:r>
      <w:r w:rsidRPr="00431F87">
        <w:rPr>
          <w:rFonts w:ascii="Times New Roman" w:hAnsi="Times New Roman"/>
          <w:sz w:val="22"/>
          <w:szCs w:val="22"/>
          <w:lang w:val="es-ES"/>
        </w:rPr>
        <w:t xml:space="preserve"> </w:t>
      </w:r>
    </w:p>
    <w:p w14:paraId="2A8ED048" w14:textId="77777777" w:rsidR="0018141A" w:rsidRPr="00431F87" w:rsidRDefault="0018141A" w:rsidP="00011053">
      <w:pPr>
        <w:spacing w:line="360" w:lineRule="auto"/>
        <w:jc w:val="both"/>
        <w:rPr>
          <w:rFonts w:ascii="Times New Roman" w:hAnsi="Times New Roman"/>
          <w:sz w:val="22"/>
          <w:szCs w:val="22"/>
          <w:lang w:val="es-ES"/>
        </w:rPr>
      </w:pPr>
    </w:p>
    <w:p w14:paraId="33C819DF" w14:textId="48F8180E" w:rsidR="00283A5D" w:rsidRPr="00431F87" w:rsidRDefault="0018141A"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capital </w:t>
      </w:r>
      <w:r w:rsidR="00045AA7" w:rsidRPr="00431F87">
        <w:rPr>
          <w:rFonts w:ascii="Times New Roman" w:hAnsi="Times New Roman"/>
          <w:sz w:val="22"/>
          <w:szCs w:val="22"/>
          <w:lang w:val="es-ES"/>
        </w:rPr>
        <w:t xml:space="preserve">de la </w:t>
      </w:r>
      <w:r w:rsidR="00B85B1F" w:rsidRPr="00431F87">
        <w:rPr>
          <w:rFonts w:ascii="Times New Roman" w:hAnsi="Times New Roman"/>
          <w:sz w:val="22"/>
          <w:szCs w:val="22"/>
          <w:lang w:val="es-ES"/>
        </w:rPr>
        <w:t>Sociedad</w:t>
      </w:r>
      <w:r w:rsidR="0053080D" w:rsidRPr="00431F87">
        <w:rPr>
          <w:rFonts w:ascii="Times New Roman" w:hAnsi="Times New Roman"/>
          <w:sz w:val="22"/>
          <w:szCs w:val="22"/>
          <w:lang w:val="es-ES"/>
        </w:rPr>
        <w:t xml:space="preserve">, </w:t>
      </w:r>
      <w:r w:rsidR="00E73F72" w:rsidRPr="00431F87">
        <w:rPr>
          <w:rFonts w:ascii="Times New Roman" w:hAnsi="Times New Roman"/>
          <w:sz w:val="22"/>
          <w:szCs w:val="22"/>
          <w:lang w:val="es-ES"/>
        </w:rPr>
        <w:t>en su porción</w:t>
      </w:r>
      <w:r w:rsidR="005F623F" w:rsidRPr="00431F87">
        <w:rPr>
          <w:rFonts w:ascii="Times New Roman" w:hAnsi="Times New Roman"/>
          <w:sz w:val="22"/>
          <w:szCs w:val="22"/>
          <w:lang w:val="es-ES"/>
        </w:rPr>
        <w:t xml:space="preserve"> mínima</w:t>
      </w:r>
      <w:r w:rsidR="009C3203" w:rsidRPr="00431F87">
        <w:rPr>
          <w:rFonts w:ascii="Times New Roman" w:hAnsi="Times New Roman"/>
          <w:sz w:val="22"/>
          <w:szCs w:val="22"/>
          <w:lang w:val="es-ES"/>
        </w:rPr>
        <w:t xml:space="preserve"> fija, só</w:t>
      </w:r>
      <w:r w:rsidR="005F623F" w:rsidRPr="00431F87">
        <w:rPr>
          <w:rFonts w:ascii="Times New Roman" w:hAnsi="Times New Roman"/>
          <w:sz w:val="22"/>
          <w:szCs w:val="22"/>
          <w:lang w:val="es-ES"/>
        </w:rPr>
        <w:t xml:space="preserve">lo podrá aumentarse si se adoptan las resoluciones pertinentes en la </w:t>
      </w:r>
      <w:r w:rsidR="00B85B1F" w:rsidRPr="00431F87">
        <w:rPr>
          <w:rFonts w:ascii="Times New Roman" w:hAnsi="Times New Roman"/>
          <w:sz w:val="22"/>
          <w:szCs w:val="22"/>
          <w:lang w:val="es-ES"/>
        </w:rPr>
        <w:t xml:space="preserve">Asamblea General </w:t>
      </w:r>
      <w:r w:rsidR="005F623F" w:rsidRPr="00431F87">
        <w:rPr>
          <w:rFonts w:ascii="Times New Roman" w:hAnsi="Times New Roman"/>
          <w:sz w:val="22"/>
          <w:szCs w:val="22"/>
          <w:lang w:val="es-ES"/>
        </w:rPr>
        <w:t xml:space="preserve">Extraordinaria de Accionistas </w:t>
      </w:r>
      <w:r w:rsidR="00D51B9F" w:rsidRPr="00431F87">
        <w:rPr>
          <w:rFonts w:ascii="Times New Roman" w:hAnsi="Times New Roman"/>
          <w:sz w:val="22"/>
          <w:szCs w:val="22"/>
          <w:lang w:val="es-ES"/>
        </w:rPr>
        <w:t xml:space="preserve">de la </w:t>
      </w:r>
      <w:r w:rsidR="00B85B1F" w:rsidRPr="00431F87">
        <w:rPr>
          <w:rFonts w:ascii="Times New Roman" w:hAnsi="Times New Roman"/>
          <w:sz w:val="22"/>
          <w:szCs w:val="22"/>
          <w:lang w:val="es-ES"/>
        </w:rPr>
        <w:t>Sociedad</w:t>
      </w:r>
      <w:r w:rsidR="00D51B9F" w:rsidRPr="00431F87">
        <w:rPr>
          <w:rFonts w:ascii="Times New Roman" w:hAnsi="Times New Roman"/>
          <w:sz w:val="22"/>
          <w:szCs w:val="22"/>
          <w:lang w:val="es-ES"/>
        </w:rPr>
        <w:t xml:space="preserve"> y se reforma la cláusula sexta de estos estatutos s</w:t>
      </w:r>
      <w:r w:rsidR="005F623F" w:rsidRPr="00431F87">
        <w:rPr>
          <w:rFonts w:ascii="Times New Roman" w:hAnsi="Times New Roman"/>
          <w:sz w:val="22"/>
          <w:szCs w:val="22"/>
          <w:lang w:val="es-ES"/>
        </w:rPr>
        <w:t>ociales. La porción</w:t>
      </w:r>
      <w:r w:rsidR="00A00800" w:rsidRPr="00431F87">
        <w:rPr>
          <w:rFonts w:ascii="Times New Roman" w:hAnsi="Times New Roman"/>
          <w:sz w:val="22"/>
          <w:szCs w:val="22"/>
          <w:lang w:val="es-ES"/>
        </w:rPr>
        <w:t xml:space="preserve"> mínima fija del capital social estará siempre representada por acciones de la Serie “A”, que en cada caso, determine para tal efecto la </w:t>
      </w:r>
      <w:r w:rsidR="00B85B1F" w:rsidRPr="00431F87">
        <w:rPr>
          <w:rFonts w:ascii="Times New Roman" w:hAnsi="Times New Roman"/>
          <w:sz w:val="22"/>
          <w:szCs w:val="22"/>
          <w:lang w:val="es-ES"/>
        </w:rPr>
        <w:lastRenderedPageBreak/>
        <w:t xml:space="preserve">Asamblea General </w:t>
      </w:r>
      <w:r w:rsidR="00A00800" w:rsidRPr="00431F87">
        <w:rPr>
          <w:rFonts w:ascii="Times New Roman" w:hAnsi="Times New Roman"/>
          <w:sz w:val="22"/>
          <w:szCs w:val="22"/>
          <w:lang w:val="es-ES"/>
        </w:rPr>
        <w:t xml:space="preserve">Extraordinaria </w:t>
      </w:r>
      <w:r w:rsidR="00D26BD9" w:rsidRPr="00431F87">
        <w:rPr>
          <w:rFonts w:ascii="Times New Roman" w:hAnsi="Times New Roman"/>
          <w:sz w:val="22"/>
          <w:szCs w:val="22"/>
          <w:lang w:val="es-ES"/>
        </w:rPr>
        <w:t xml:space="preserve">de Accionistas de la </w:t>
      </w:r>
      <w:r w:rsidR="00B85B1F" w:rsidRPr="00431F87">
        <w:rPr>
          <w:rFonts w:ascii="Times New Roman" w:hAnsi="Times New Roman"/>
          <w:sz w:val="22"/>
          <w:szCs w:val="22"/>
          <w:lang w:val="es-ES"/>
        </w:rPr>
        <w:t>Sociedad</w:t>
      </w:r>
      <w:r w:rsidR="00D26BD9" w:rsidRPr="00431F87">
        <w:rPr>
          <w:rFonts w:ascii="Times New Roman" w:hAnsi="Times New Roman"/>
          <w:sz w:val="22"/>
          <w:szCs w:val="22"/>
          <w:lang w:val="es-ES"/>
        </w:rPr>
        <w:t xml:space="preserve"> que resuelva acerca de dicho aumento. </w:t>
      </w:r>
    </w:p>
    <w:p w14:paraId="615760DE" w14:textId="77777777" w:rsidR="00283A5D" w:rsidRPr="00431F87" w:rsidRDefault="00283A5D" w:rsidP="00011053">
      <w:pPr>
        <w:tabs>
          <w:tab w:val="right" w:leader="hyphen" w:pos="8335"/>
        </w:tabs>
        <w:spacing w:line="360" w:lineRule="auto"/>
        <w:jc w:val="both"/>
        <w:rPr>
          <w:rFonts w:ascii="Times New Roman" w:hAnsi="Times New Roman"/>
          <w:sz w:val="22"/>
          <w:szCs w:val="22"/>
          <w:lang w:val="es-ES"/>
        </w:rPr>
      </w:pPr>
    </w:p>
    <w:p w14:paraId="1FD239FB" w14:textId="5DEE7A80" w:rsidR="00562ED0" w:rsidRPr="00431F87" w:rsidRDefault="009B4F8A"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capital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en su porción variable, podrá aumentarse</w:t>
      </w:r>
      <w:r w:rsidR="00462EB7" w:rsidRPr="00431F87">
        <w:rPr>
          <w:rFonts w:ascii="Times New Roman" w:hAnsi="Times New Roman"/>
          <w:sz w:val="22"/>
          <w:szCs w:val="22"/>
          <w:lang w:val="es-ES"/>
        </w:rPr>
        <w:t xml:space="preserve"> sin necesidad de reformar los estatutos s</w:t>
      </w:r>
      <w:r w:rsidRPr="00431F87">
        <w:rPr>
          <w:rFonts w:ascii="Times New Roman" w:hAnsi="Times New Roman"/>
          <w:sz w:val="22"/>
          <w:szCs w:val="22"/>
          <w:lang w:val="es-ES"/>
        </w:rPr>
        <w:t xml:space="preserve">ociales, con </w:t>
      </w:r>
      <w:r w:rsidR="00941CEB" w:rsidRPr="00431F87">
        <w:rPr>
          <w:rFonts w:ascii="Times New Roman" w:hAnsi="Times New Roman"/>
          <w:sz w:val="22"/>
          <w:szCs w:val="22"/>
          <w:lang w:val="es-ES"/>
        </w:rPr>
        <w:t xml:space="preserve">la única formalidad de que dichos aumentos sean acordados en </w:t>
      </w:r>
      <w:r w:rsidR="00B85B1F" w:rsidRPr="00431F87">
        <w:rPr>
          <w:rFonts w:ascii="Times New Roman" w:hAnsi="Times New Roman"/>
          <w:sz w:val="22"/>
          <w:szCs w:val="22"/>
          <w:lang w:val="es-ES"/>
        </w:rPr>
        <w:t xml:space="preserve">Asamblea General </w:t>
      </w:r>
      <w:r w:rsidR="00941CEB" w:rsidRPr="00431F87">
        <w:rPr>
          <w:rFonts w:ascii="Times New Roman" w:hAnsi="Times New Roman"/>
          <w:sz w:val="22"/>
          <w:szCs w:val="22"/>
          <w:lang w:val="es-ES"/>
        </w:rPr>
        <w:t xml:space="preserve">Ordinaria de Accionistas de la </w:t>
      </w:r>
      <w:r w:rsidR="00B85B1F" w:rsidRPr="00431F87">
        <w:rPr>
          <w:rFonts w:ascii="Times New Roman" w:hAnsi="Times New Roman"/>
          <w:sz w:val="22"/>
          <w:szCs w:val="22"/>
          <w:lang w:val="es-ES"/>
        </w:rPr>
        <w:t>Sociedad</w:t>
      </w:r>
      <w:r w:rsidR="006A05FF" w:rsidRPr="00431F87">
        <w:rPr>
          <w:rFonts w:ascii="Times New Roman" w:hAnsi="Times New Roman"/>
          <w:sz w:val="22"/>
          <w:szCs w:val="22"/>
          <w:lang w:val="es-ES"/>
        </w:rPr>
        <w:t>, conforme a lo estipulado en este capítulo y las disposiciones aplicables del capítulo VIII de la Ley General de Sociedades Mercantiles</w:t>
      </w:r>
      <w:r w:rsidR="00941CEB" w:rsidRPr="00431F87">
        <w:rPr>
          <w:rFonts w:ascii="Times New Roman" w:hAnsi="Times New Roman"/>
          <w:sz w:val="22"/>
          <w:szCs w:val="22"/>
          <w:lang w:val="es-ES"/>
        </w:rPr>
        <w:t xml:space="preserve">. </w:t>
      </w:r>
      <w:r w:rsidR="00421D9B" w:rsidRPr="00431F87">
        <w:rPr>
          <w:rFonts w:ascii="Times New Roman" w:hAnsi="Times New Roman"/>
          <w:sz w:val="22"/>
          <w:szCs w:val="22"/>
          <w:lang w:val="es-ES"/>
        </w:rPr>
        <w:t>La parte variable del capital social estará siempre</w:t>
      </w:r>
      <w:r w:rsidR="00562ED0" w:rsidRPr="00431F87">
        <w:rPr>
          <w:rFonts w:ascii="Times New Roman" w:hAnsi="Times New Roman"/>
          <w:sz w:val="22"/>
          <w:szCs w:val="22"/>
          <w:lang w:val="es-ES"/>
        </w:rPr>
        <w:t xml:space="preserve"> representada por acciones de la o las Series que, en cada caso determine para tal efecto la </w:t>
      </w:r>
      <w:r w:rsidR="00B85B1F" w:rsidRPr="00431F87">
        <w:rPr>
          <w:rFonts w:ascii="Times New Roman" w:hAnsi="Times New Roman"/>
          <w:sz w:val="22"/>
          <w:szCs w:val="22"/>
          <w:lang w:val="es-ES"/>
        </w:rPr>
        <w:t xml:space="preserve">Asamblea General </w:t>
      </w:r>
      <w:r w:rsidR="00562ED0" w:rsidRPr="00431F87">
        <w:rPr>
          <w:rFonts w:ascii="Times New Roman" w:hAnsi="Times New Roman"/>
          <w:sz w:val="22"/>
          <w:szCs w:val="22"/>
          <w:lang w:val="es-ES"/>
        </w:rPr>
        <w:t xml:space="preserve">Ordinaria de Accionistas de la </w:t>
      </w:r>
      <w:r w:rsidR="00B85B1F" w:rsidRPr="00431F87">
        <w:rPr>
          <w:rFonts w:ascii="Times New Roman" w:hAnsi="Times New Roman"/>
          <w:sz w:val="22"/>
          <w:szCs w:val="22"/>
          <w:lang w:val="es-ES"/>
        </w:rPr>
        <w:t>Sociedad</w:t>
      </w:r>
      <w:r w:rsidR="00562ED0" w:rsidRPr="00431F87">
        <w:rPr>
          <w:rFonts w:ascii="Times New Roman" w:hAnsi="Times New Roman"/>
          <w:sz w:val="22"/>
          <w:szCs w:val="22"/>
          <w:lang w:val="es-ES"/>
        </w:rPr>
        <w:t xml:space="preserve"> que resuelva acerca de dicho aumento. </w:t>
      </w:r>
    </w:p>
    <w:p w14:paraId="36E7C253" w14:textId="77777777" w:rsidR="003212C8" w:rsidRPr="00431F87" w:rsidRDefault="003212C8" w:rsidP="00011053">
      <w:pPr>
        <w:tabs>
          <w:tab w:val="right" w:leader="hyphen" w:pos="8335"/>
        </w:tabs>
        <w:spacing w:line="360" w:lineRule="auto"/>
        <w:jc w:val="both"/>
        <w:rPr>
          <w:rFonts w:ascii="Times New Roman" w:hAnsi="Times New Roman"/>
          <w:sz w:val="22"/>
          <w:szCs w:val="22"/>
          <w:lang w:val="es-ES"/>
        </w:rPr>
      </w:pPr>
    </w:p>
    <w:p w14:paraId="6F1A9A9B" w14:textId="0F01DEB9" w:rsidR="002475D9" w:rsidRPr="00431F87" w:rsidRDefault="003212C8"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En cualquier caso, para que el aumento surta efectos, deberá</w:t>
      </w:r>
      <w:r w:rsidR="00C77970" w:rsidRPr="00431F87">
        <w:rPr>
          <w:rFonts w:ascii="Times New Roman" w:hAnsi="Times New Roman"/>
          <w:sz w:val="22"/>
          <w:szCs w:val="22"/>
          <w:lang w:val="es-ES"/>
        </w:rPr>
        <w:t xml:space="preserve"> se</w:t>
      </w:r>
      <w:r w:rsidR="007B3B4D" w:rsidRPr="00431F87">
        <w:rPr>
          <w:rFonts w:ascii="Times New Roman" w:hAnsi="Times New Roman"/>
          <w:sz w:val="22"/>
          <w:szCs w:val="22"/>
          <w:lang w:val="es-ES"/>
        </w:rPr>
        <w:t xml:space="preserve">r aprobado por lo menos por el </w:t>
      </w:r>
      <w:r w:rsidR="00EA45EF" w:rsidRPr="00431F87">
        <w:rPr>
          <w:rFonts w:ascii="Times New Roman" w:hAnsi="Times New Roman"/>
          <w:sz w:val="22"/>
          <w:szCs w:val="22"/>
          <w:lang w:val="es-ES"/>
        </w:rPr>
        <w:t xml:space="preserve"> </w:t>
      </w:r>
      <w:r w:rsidR="00C77970" w:rsidRPr="00431F87">
        <w:rPr>
          <w:rFonts w:ascii="Times New Roman" w:hAnsi="Times New Roman"/>
          <w:sz w:val="22"/>
          <w:szCs w:val="22"/>
          <w:lang w:val="es-ES"/>
        </w:rPr>
        <w:t xml:space="preserve">setenta y cinco </w:t>
      </w:r>
      <w:r w:rsidR="00EA45EF" w:rsidRPr="00431F87">
        <w:rPr>
          <w:rFonts w:ascii="Times New Roman" w:hAnsi="Times New Roman"/>
          <w:sz w:val="22"/>
          <w:szCs w:val="22"/>
          <w:lang w:val="es-ES"/>
        </w:rPr>
        <w:t>por ciento</w:t>
      </w:r>
      <w:r w:rsidRPr="00431F87">
        <w:rPr>
          <w:rFonts w:ascii="Times New Roman" w:hAnsi="Times New Roman"/>
          <w:sz w:val="22"/>
          <w:szCs w:val="22"/>
          <w:lang w:val="es-ES"/>
        </w:rPr>
        <w:t xml:space="preserve"> </w:t>
      </w:r>
      <w:r w:rsidR="002475D9" w:rsidRPr="00431F87">
        <w:rPr>
          <w:rFonts w:ascii="Times New Roman" w:hAnsi="Times New Roman"/>
          <w:sz w:val="22"/>
          <w:szCs w:val="22"/>
          <w:lang w:val="es-ES"/>
        </w:rPr>
        <w:t>de las acciones representativas del capital social con derecho a voto.</w:t>
      </w:r>
    </w:p>
    <w:p w14:paraId="1C8EB9F2" w14:textId="77777777" w:rsidR="002475D9" w:rsidRPr="00431F87" w:rsidRDefault="002475D9" w:rsidP="00011053">
      <w:pPr>
        <w:tabs>
          <w:tab w:val="right" w:leader="hyphen" w:pos="8335"/>
        </w:tabs>
        <w:spacing w:line="360" w:lineRule="auto"/>
        <w:jc w:val="both"/>
        <w:rPr>
          <w:rFonts w:ascii="Times New Roman" w:hAnsi="Times New Roman"/>
          <w:sz w:val="22"/>
          <w:szCs w:val="22"/>
          <w:lang w:val="es-ES"/>
        </w:rPr>
      </w:pPr>
    </w:p>
    <w:p w14:paraId="72ACF13F" w14:textId="4FE181EB" w:rsidR="00D41BF3" w:rsidRPr="00431F87" w:rsidRDefault="002475D9"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No podrá decretarse un aumento de capital, si en dicho momento no están totalmente suscritas y pagadas todas las acciones </w:t>
      </w:r>
      <w:r w:rsidR="00D41BF3" w:rsidRPr="00431F87">
        <w:rPr>
          <w:rFonts w:ascii="Times New Roman" w:hAnsi="Times New Roman"/>
          <w:sz w:val="22"/>
          <w:szCs w:val="22"/>
          <w:lang w:val="es-ES"/>
        </w:rPr>
        <w:t xml:space="preserve">emitidas por la </w:t>
      </w:r>
      <w:r w:rsidR="00B85B1F" w:rsidRPr="00431F87">
        <w:rPr>
          <w:rFonts w:ascii="Times New Roman" w:hAnsi="Times New Roman"/>
          <w:sz w:val="22"/>
          <w:szCs w:val="22"/>
          <w:lang w:val="es-ES"/>
        </w:rPr>
        <w:t>Sociedad</w:t>
      </w:r>
      <w:r w:rsidR="00D41BF3" w:rsidRPr="00431F87">
        <w:rPr>
          <w:rFonts w:ascii="Times New Roman" w:hAnsi="Times New Roman"/>
          <w:sz w:val="22"/>
          <w:szCs w:val="22"/>
          <w:lang w:val="es-ES"/>
        </w:rPr>
        <w:t xml:space="preserve"> con anterioridad, cualquiera que sea su Serie. </w:t>
      </w:r>
    </w:p>
    <w:p w14:paraId="01EF1A63" w14:textId="77777777" w:rsidR="006A5D5B" w:rsidRPr="00431F87" w:rsidRDefault="006A5D5B" w:rsidP="006A5D5B">
      <w:pPr>
        <w:spacing w:line="360" w:lineRule="auto"/>
        <w:jc w:val="both"/>
        <w:outlineLvl w:val="0"/>
        <w:rPr>
          <w:rFonts w:ascii="Times New Roman" w:hAnsi="Times New Roman"/>
          <w:sz w:val="22"/>
          <w:szCs w:val="22"/>
          <w:lang w:val="es-ES"/>
        </w:rPr>
      </w:pPr>
    </w:p>
    <w:p w14:paraId="4CD40688" w14:textId="63E416DE" w:rsidR="006A5D5B" w:rsidRPr="00431F87" w:rsidRDefault="006A5D5B" w:rsidP="006A5D5B">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Los accionistas de la Sociedad tendrán derecho de preferencia</w:t>
      </w:r>
      <w:r w:rsidR="002852E2" w:rsidRPr="00431F87">
        <w:rPr>
          <w:rFonts w:ascii="Times New Roman" w:hAnsi="Times New Roman"/>
          <w:sz w:val="22"/>
          <w:szCs w:val="22"/>
          <w:lang w:val="es-ES"/>
        </w:rPr>
        <w:t xml:space="preserve"> en proporción al número de sus acciones,</w:t>
      </w:r>
      <w:r w:rsidRPr="00431F87">
        <w:rPr>
          <w:rFonts w:ascii="Times New Roman" w:hAnsi="Times New Roman"/>
          <w:sz w:val="22"/>
          <w:szCs w:val="22"/>
          <w:lang w:val="es-ES"/>
        </w:rPr>
        <w:t xml:space="preserve"> para suscribir</w:t>
      </w:r>
      <w:r w:rsidR="002852E2" w:rsidRPr="00431F87">
        <w:rPr>
          <w:rFonts w:ascii="Times New Roman" w:hAnsi="Times New Roman"/>
          <w:sz w:val="22"/>
          <w:szCs w:val="22"/>
          <w:lang w:val="es-ES"/>
        </w:rPr>
        <w:t xml:space="preserve"> las</w:t>
      </w:r>
      <w:r w:rsidRPr="00431F87">
        <w:rPr>
          <w:rFonts w:ascii="Times New Roman" w:hAnsi="Times New Roman"/>
          <w:sz w:val="22"/>
          <w:szCs w:val="22"/>
          <w:lang w:val="es-ES"/>
        </w:rPr>
        <w:t xml:space="preserve"> acciones que sean emitidas con motivo de cualquier aumento en el capital social, </w:t>
      </w:r>
      <w:r w:rsidR="00266A1D" w:rsidRPr="00266A1D">
        <w:rPr>
          <w:rFonts w:ascii="Times New Roman" w:hAnsi="Times New Roman"/>
          <w:sz w:val="22"/>
          <w:szCs w:val="22"/>
          <w:lang w:val="es-ES"/>
        </w:rPr>
        <w:t xml:space="preserve"> </w:t>
      </w:r>
      <w:r w:rsidR="00266A1D" w:rsidRPr="00DE5BFB">
        <w:rPr>
          <w:rFonts w:ascii="Times New Roman" w:hAnsi="Times New Roman"/>
          <w:sz w:val="22"/>
          <w:szCs w:val="22"/>
          <w:lang w:val="es-ES"/>
        </w:rPr>
        <w:t>salvo por los accionistas titulares de acciones de la Serie “P”</w:t>
      </w:r>
      <w:r w:rsidR="00266A1D">
        <w:rPr>
          <w:rFonts w:ascii="Times New Roman" w:hAnsi="Times New Roman"/>
          <w:sz w:val="22"/>
          <w:szCs w:val="22"/>
          <w:lang w:val="es-ES"/>
        </w:rPr>
        <w:t xml:space="preserve"> y de aquellas </w:t>
      </w:r>
      <w:r w:rsidR="00092950">
        <w:rPr>
          <w:rFonts w:ascii="Times New Roman" w:hAnsi="Times New Roman"/>
          <w:sz w:val="22"/>
          <w:szCs w:val="22"/>
          <w:lang w:val="es-ES"/>
        </w:rPr>
        <w:t>S</w:t>
      </w:r>
      <w:r w:rsidR="00266A1D">
        <w:rPr>
          <w:rFonts w:ascii="Times New Roman" w:hAnsi="Times New Roman"/>
          <w:sz w:val="22"/>
          <w:szCs w:val="22"/>
          <w:lang w:val="es-ES"/>
        </w:rPr>
        <w:t>eries de acciones que no les otorguen dicho derecho</w:t>
      </w:r>
      <w:r w:rsidRPr="00431F87">
        <w:rPr>
          <w:rFonts w:ascii="Times New Roman" w:hAnsi="Times New Roman"/>
          <w:sz w:val="22"/>
          <w:szCs w:val="22"/>
          <w:lang w:val="es-ES"/>
        </w:rPr>
        <w:t xml:space="preserve">. </w:t>
      </w:r>
      <w:r w:rsidR="002852E2" w:rsidRPr="00431F87">
        <w:rPr>
          <w:rFonts w:ascii="Times New Roman" w:hAnsi="Times New Roman"/>
          <w:sz w:val="22"/>
          <w:szCs w:val="22"/>
          <w:lang w:val="es-ES"/>
        </w:rPr>
        <w:t xml:space="preserve">Este derecho deberá ejercitarse dentro de los 15 (quince) días siguientes a aquel en el que se haya resuelto el aumento, o bien, posteriores a la publicación del aviso correspondiente de conformidad con el artículo </w:t>
      </w:r>
      <w:r w:rsidR="00D3610E" w:rsidRPr="00431F87">
        <w:rPr>
          <w:rFonts w:ascii="Times New Roman" w:hAnsi="Times New Roman"/>
          <w:sz w:val="22"/>
          <w:szCs w:val="22"/>
          <w:lang w:val="es-ES"/>
        </w:rPr>
        <w:t>ciento treinta y dos</w:t>
      </w:r>
      <w:r w:rsidR="002852E2" w:rsidRPr="00431F87">
        <w:rPr>
          <w:rFonts w:ascii="Times New Roman" w:hAnsi="Times New Roman"/>
          <w:sz w:val="22"/>
          <w:szCs w:val="22"/>
          <w:lang w:val="es-ES"/>
        </w:rPr>
        <w:t xml:space="preserve"> de la Ley General de Sociedades Mercantiles.</w:t>
      </w:r>
    </w:p>
    <w:p w14:paraId="37EBB46B" w14:textId="77777777" w:rsidR="006A5D5B" w:rsidRPr="00431F87" w:rsidRDefault="006A5D5B" w:rsidP="006A5D5B">
      <w:pPr>
        <w:spacing w:line="360" w:lineRule="auto"/>
        <w:jc w:val="both"/>
        <w:outlineLvl w:val="0"/>
        <w:rPr>
          <w:rFonts w:ascii="Times New Roman" w:hAnsi="Times New Roman"/>
          <w:sz w:val="22"/>
          <w:szCs w:val="22"/>
          <w:lang w:val="es-ES"/>
        </w:rPr>
      </w:pPr>
    </w:p>
    <w:p w14:paraId="759C8BFE" w14:textId="77777777" w:rsidR="006A5D5B" w:rsidRPr="00431F87" w:rsidRDefault="006A5D5B" w:rsidP="006A5D5B">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Sociedad llevará un libro de Registro de Variaciones de Capital, en el que se anotarán los aumentos y/o disminuciones del capital de la Sociedad. </w:t>
      </w:r>
    </w:p>
    <w:p w14:paraId="48DC3533" w14:textId="77777777" w:rsidR="0018141A" w:rsidRPr="00431F87" w:rsidRDefault="0018141A" w:rsidP="00011053">
      <w:pPr>
        <w:spacing w:line="360" w:lineRule="auto"/>
        <w:jc w:val="both"/>
        <w:rPr>
          <w:rFonts w:ascii="Times New Roman" w:hAnsi="Times New Roman"/>
          <w:b/>
          <w:sz w:val="22"/>
          <w:szCs w:val="22"/>
          <w:lang w:val="es-ES"/>
        </w:rPr>
      </w:pPr>
    </w:p>
    <w:p w14:paraId="0426481E" w14:textId="50469DCB" w:rsidR="007B3B4D" w:rsidRPr="00431F87" w:rsidRDefault="0018141A" w:rsidP="00011053">
      <w:pPr>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 xml:space="preserve">DÉCIMA </w:t>
      </w:r>
      <w:r w:rsidR="00E61F48" w:rsidRPr="00431F87">
        <w:rPr>
          <w:rFonts w:ascii="Times New Roman" w:hAnsi="Times New Roman"/>
          <w:b/>
          <w:sz w:val="22"/>
          <w:szCs w:val="22"/>
          <w:lang w:val="es-ES"/>
        </w:rPr>
        <w:t>PRIMERA</w:t>
      </w:r>
      <w:r w:rsidR="00E61F48" w:rsidRPr="00431F87">
        <w:rPr>
          <w:rFonts w:ascii="Times New Roman" w:hAnsi="Times New Roman"/>
          <w:sz w:val="22"/>
          <w:szCs w:val="22"/>
          <w:lang w:val="es-ES"/>
        </w:rPr>
        <w:t>.-</w:t>
      </w:r>
      <w:r w:rsidR="00E61F48" w:rsidRPr="00431F87">
        <w:rPr>
          <w:rFonts w:ascii="Times New Roman" w:hAnsi="Times New Roman"/>
          <w:b/>
          <w:sz w:val="22"/>
          <w:szCs w:val="22"/>
          <w:lang w:val="es-ES"/>
        </w:rPr>
        <w:t xml:space="preserve"> </w:t>
      </w:r>
      <w:r w:rsidR="006A5D5B" w:rsidRPr="00431F87">
        <w:rPr>
          <w:rFonts w:ascii="Times New Roman" w:hAnsi="Times New Roman"/>
          <w:sz w:val="22"/>
          <w:szCs w:val="22"/>
          <w:u w:val="single"/>
          <w:lang w:val="es-ES"/>
        </w:rPr>
        <w:t>T</w:t>
      </w:r>
      <w:r w:rsidR="007B3B4D" w:rsidRPr="00431F87">
        <w:rPr>
          <w:rFonts w:ascii="Times New Roman" w:hAnsi="Times New Roman"/>
          <w:sz w:val="22"/>
          <w:szCs w:val="22"/>
          <w:u w:val="single"/>
          <w:lang w:val="es-ES"/>
        </w:rPr>
        <w:t>ransmisió</w:t>
      </w:r>
      <w:r w:rsidR="003D3132" w:rsidRPr="00431F87">
        <w:rPr>
          <w:rFonts w:ascii="Times New Roman" w:hAnsi="Times New Roman"/>
          <w:sz w:val="22"/>
          <w:szCs w:val="22"/>
          <w:u w:val="single"/>
          <w:lang w:val="es-ES"/>
        </w:rPr>
        <w:t>n de a</w:t>
      </w:r>
      <w:r w:rsidR="007B3B4D" w:rsidRPr="00431F87">
        <w:rPr>
          <w:rFonts w:ascii="Times New Roman" w:hAnsi="Times New Roman"/>
          <w:sz w:val="22"/>
          <w:szCs w:val="22"/>
          <w:u w:val="single"/>
          <w:lang w:val="es-ES"/>
        </w:rPr>
        <w:t>cciones</w:t>
      </w:r>
    </w:p>
    <w:p w14:paraId="3D94E8AC" w14:textId="77777777" w:rsidR="007B3B4D" w:rsidRPr="00431F87" w:rsidRDefault="007B3B4D" w:rsidP="00011053">
      <w:pPr>
        <w:spacing w:line="360" w:lineRule="auto"/>
        <w:jc w:val="both"/>
        <w:outlineLvl w:val="0"/>
        <w:rPr>
          <w:rFonts w:ascii="Times New Roman" w:hAnsi="Times New Roman"/>
          <w:sz w:val="22"/>
          <w:szCs w:val="22"/>
          <w:u w:val="single"/>
          <w:lang w:val="es-ES"/>
        </w:rPr>
      </w:pPr>
    </w:p>
    <w:p w14:paraId="4468F1FF" w14:textId="291AABB4" w:rsidR="007B3B4D" w:rsidRPr="00431F87" w:rsidRDefault="003F6B19" w:rsidP="00011053">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Si cualquiera de los a</w:t>
      </w:r>
      <w:r w:rsidR="007B3B4D" w:rsidRPr="00431F87">
        <w:rPr>
          <w:rFonts w:ascii="Times New Roman" w:hAnsi="Times New Roman"/>
          <w:sz w:val="22"/>
          <w:szCs w:val="22"/>
          <w:lang w:val="es-ES"/>
        </w:rPr>
        <w:t xml:space="preserve">ccionistas o futuros accionistas de la </w:t>
      </w:r>
      <w:r w:rsidR="00B85B1F" w:rsidRPr="00431F87">
        <w:rPr>
          <w:rFonts w:ascii="Times New Roman" w:hAnsi="Times New Roman"/>
          <w:sz w:val="22"/>
          <w:szCs w:val="22"/>
          <w:lang w:val="es-ES"/>
        </w:rPr>
        <w:t>Sociedad</w:t>
      </w:r>
      <w:r w:rsidR="007B3B4D" w:rsidRPr="00431F87">
        <w:rPr>
          <w:rFonts w:ascii="Times New Roman" w:hAnsi="Times New Roman"/>
          <w:sz w:val="22"/>
          <w:szCs w:val="22"/>
          <w:lang w:val="es-ES"/>
        </w:rPr>
        <w:t xml:space="preserve"> deseare vender o disponer de cualquier manera de la totalidad o parte de cualquiera de sus acciones, primero deberá ofrecer </w:t>
      </w:r>
      <w:r w:rsidR="00EA45EF" w:rsidRPr="00431F87">
        <w:rPr>
          <w:rFonts w:ascii="Times New Roman" w:hAnsi="Times New Roman"/>
          <w:sz w:val="22"/>
          <w:szCs w:val="22"/>
          <w:lang w:val="es-ES"/>
        </w:rPr>
        <w:t>tales acciones de conformidad con el</w:t>
      </w:r>
      <w:r w:rsidR="007B3B4D" w:rsidRPr="00431F87">
        <w:rPr>
          <w:rFonts w:ascii="Times New Roman" w:hAnsi="Times New Roman"/>
          <w:sz w:val="22"/>
          <w:szCs w:val="22"/>
          <w:lang w:val="es-ES"/>
        </w:rPr>
        <w:t xml:space="preserve"> procedimiento </w:t>
      </w:r>
      <w:r w:rsidR="00EA45EF" w:rsidRPr="00431F87">
        <w:rPr>
          <w:rFonts w:ascii="Times New Roman" w:hAnsi="Times New Roman"/>
          <w:sz w:val="22"/>
          <w:szCs w:val="22"/>
          <w:lang w:val="es-ES"/>
        </w:rPr>
        <w:t>establecido</w:t>
      </w:r>
      <w:r w:rsidRPr="00431F87">
        <w:rPr>
          <w:rFonts w:ascii="Times New Roman" w:hAnsi="Times New Roman"/>
          <w:sz w:val="22"/>
          <w:szCs w:val="22"/>
          <w:lang w:val="es-ES"/>
        </w:rPr>
        <w:t xml:space="preserve"> a continuación, a los demás a</w:t>
      </w:r>
      <w:r w:rsidR="007B3B4D" w:rsidRPr="00431F87">
        <w:rPr>
          <w:rFonts w:ascii="Times New Roman" w:hAnsi="Times New Roman"/>
          <w:sz w:val="22"/>
          <w:szCs w:val="22"/>
          <w:lang w:val="es-ES"/>
        </w:rPr>
        <w:t>ccionistas en las mismas condiciones que le hubiese ofrecido un Tercero de Buena Fe, como se define más adel</w:t>
      </w:r>
      <w:r w:rsidR="00076E1B" w:rsidRPr="00431F87">
        <w:rPr>
          <w:rFonts w:ascii="Times New Roman" w:hAnsi="Times New Roman"/>
          <w:sz w:val="22"/>
          <w:szCs w:val="22"/>
          <w:lang w:val="es-ES"/>
        </w:rPr>
        <w:t>ante. En caso de que los demás a</w:t>
      </w:r>
      <w:r w:rsidR="007B3B4D" w:rsidRPr="00431F87">
        <w:rPr>
          <w:rFonts w:ascii="Times New Roman" w:hAnsi="Times New Roman"/>
          <w:sz w:val="22"/>
          <w:szCs w:val="22"/>
          <w:lang w:val="es-ES"/>
        </w:rPr>
        <w:t xml:space="preserve">ccionistas a quienes se les hayan ofrecido las acciones no ejercieran su derecho de preferencia, y un tercero adquiera dichas acciones, entonces el adquirente deberá obligarse en los términos de los presentes estatutos sociales. </w:t>
      </w:r>
    </w:p>
    <w:p w14:paraId="0918AFFD" w14:textId="77777777" w:rsidR="007B3B4D" w:rsidRPr="00431F87" w:rsidRDefault="007B3B4D" w:rsidP="00011053">
      <w:pPr>
        <w:spacing w:line="360" w:lineRule="auto"/>
        <w:jc w:val="both"/>
        <w:outlineLvl w:val="0"/>
        <w:rPr>
          <w:rFonts w:ascii="Times New Roman" w:hAnsi="Times New Roman"/>
          <w:sz w:val="22"/>
          <w:szCs w:val="22"/>
          <w:lang w:val="es-ES"/>
        </w:rPr>
      </w:pPr>
    </w:p>
    <w:p w14:paraId="1324230D" w14:textId="6EE0DEC2" w:rsidR="007B3B4D" w:rsidRPr="00431F87" w:rsidRDefault="007B3B4D" w:rsidP="00011053">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 xml:space="preserve">Se entenderá por “Tercero de Buena Fe”, a la persona física o moral, legalmente capacitada para adquirir las acciones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que realice una oferta firme de compra, y que cuente con una acreditada solvencia moral y económica. </w:t>
      </w:r>
    </w:p>
    <w:p w14:paraId="6C616EA8" w14:textId="77777777" w:rsidR="007B3B4D" w:rsidRPr="00431F87" w:rsidRDefault="007B3B4D" w:rsidP="00011053">
      <w:pPr>
        <w:spacing w:line="360" w:lineRule="auto"/>
        <w:jc w:val="both"/>
        <w:outlineLvl w:val="0"/>
        <w:rPr>
          <w:rFonts w:ascii="Times New Roman" w:hAnsi="Times New Roman"/>
          <w:sz w:val="22"/>
          <w:szCs w:val="22"/>
          <w:lang w:val="es-ES"/>
        </w:rPr>
      </w:pPr>
    </w:p>
    <w:p w14:paraId="70DF0110" w14:textId="404E1FEF" w:rsidR="007B3B4D" w:rsidRPr="00431F87" w:rsidRDefault="007B3B4D" w:rsidP="00011053">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lastRenderedPageBreak/>
        <w:t>Para el ejercicio del derecho de preferencia a que se refiere el primer párrafo de la presente cláusula se deberá seguir en todo caso, salvo por la excepción mencionada en el inciso g</w:t>
      </w:r>
      <w:r w:rsidR="00EF5F24">
        <w:rPr>
          <w:rFonts w:ascii="Times New Roman" w:hAnsi="Times New Roman"/>
          <w:sz w:val="22"/>
          <w:szCs w:val="22"/>
          <w:lang w:val="es-ES"/>
        </w:rPr>
        <w:t>.</w:t>
      </w:r>
      <w:r w:rsidRPr="00431F87">
        <w:rPr>
          <w:rFonts w:ascii="Times New Roman" w:hAnsi="Times New Roman"/>
          <w:sz w:val="22"/>
          <w:szCs w:val="22"/>
          <w:lang w:val="es-ES"/>
        </w:rPr>
        <w:t xml:space="preserve"> del presente punto, el siguiente procedimiento:</w:t>
      </w:r>
    </w:p>
    <w:p w14:paraId="3638C184" w14:textId="77777777" w:rsidR="007B3B4D" w:rsidRPr="00431F87" w:rsidRDefault="007B3B4D" w:rsidP="00011053">
      <w:pPr>
        <w:spacing w:line="360" w:lineRule="auto"/>
        <w:jc w:val="both"/>
        <w:outlineLvl w:val="0"/>
        <w:rPr>
          <w:rFonts w:ascii="Times New Roman" w:hAnsi="Times New Roman"/>
          <w:sz w:val="22"/>
          <w:szCs w:val="22"/>
          <w:lang w:val="es-ES"/>
        </w:rPr>
      </w:pPr>
    </w:p>
    <w:p w14:paraId="3A64C4C9" w14:textId="4AE79857" w:rsidR="007B3B4D" w:rsidRPr="00431F87" w:rsidRDefault="007B3B4D" w:rsidP="00011053">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En</w:t>
      </w:r>
      <w:r w:rsidR="00076E1B" w:rsidRPr="00431F87">
        <w:rPr>
          <w:rFonts w:ascii="Times New Roman" w:hAnsi="Times New Roman"/>
          <w:sz w:val="22"/>
          <w:szCs w:val="22"/>
          <w:lang w:val="es-ES"/>
        </w:rPr>
        <w:t xml:space="preserve"> el supuesto de que uno de los a</w:t>
      </w:r>
      <w:r w:rsidRPr="00431F87">
        <w:rPr>
          <w:rFonts w:ascii="Times New Roman" w:hAnsi="Times New Roman"/>
          <w:sz w:val="22"/>
          <w:szCs w:val="22"/>
          <w:lang w:val="es-ES"/>
        </w:rPr>
        <w:t xml:space="preserve">ccionistas (en adelante y únicamente para lo que se refiere a la presente cláusula el “Accionista Oferente”) desee vender o transmitir sus acciones, estará obligado a dar aviso por escrito de la Oferta al Consejo de Administración a través de su Presidente (en el caso de que el Accionista Oferente fuere el propio Presidente, entonces la notificación se deberá hacer al Secretario de dicho Consejo), quien en un plazo no mayor a </w:t>
      </w:r>
      <w:r w:rsidR="0038693C" w:rsidRPr="00431F87">
        <w:rPr>
          <w:rFonts w:ascii="Times New Roman" w:hAnsi="Times New Roman"/>
          <w:sz w:val="22"/>
          <w:szCs w:val="22"/>
          <w:lang w:val="es-ES"/>
        </w:rPr>
        <w:t>cinco</w:t>
      </w:r>
      <w:r w:rsidRPr="00431F87">
        <w:rPr>
          <w:rFonts w:ascii="Times New Roman" w:hAnsi="Times New Roman"/>
          <w:sz w:val="22"/>
          <w:szCs w:val="22"/>
          <w:lang w:val="es-ES"/>
        </w:rPr>
        <w:t xml:space="preserve"> días hábiles de recibida dicha notificación, deberá notificar a los demás Accionistas (en adelante y únicamente para lo que se refiere a la presente cláusula los “Accionistas no Oferentes”), indicando en dicha notificación el número de las acciones objeto de la Oferta, así como el precio de venta respectivo por acción (en adelante y únicamente para lo que se refiere a la presente cláusula la “Oferta”).</w:t>
      </w:r>
    </w:p>
    <w:p w14:paraId="46DE3912" w14:textId="77777777" w:rsidR="007B3B4D" w:rsidRPr="00431F87" w:rsidRDefault="007B3B4D" w:rsidP="00011053">
      <w:pPr>
        <w:pStyle w:val="Prrafodelista"/>
        <w:tabs>
          <w:tab w:val="left" w:pos="142"/>
        </w:tabs>
        <w:spacing w:line="360" w:lineRule="auto"/>
        <w:ind w:left="1134"/>
        <w:contextualSpacing w:val="0"/>
        <w:jc w:val="both"/>
        <w:rPr>
          <w:rFonts w:ascii="Times New Roman" w:hAnsi="Times New Roman"/>
          <w:sz w:val="22"/>
          <w:szCs w:val="22"/>
          <w:lang w:val="es-ES"/>
        </w:rPr>
      </w:pPr>
    </w:p>
    <w:p w14:paraId="56405083" w14:textId="596ADF50" w:rsidR="007B3B4D" w:rsidRPr="00431F87" w:rsidRDefault="007B3B4D" w:rsidP="00011053">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Los Accionistas no Oferentes tendrán u</w:t>
      </w:r>
      <w:r w:rsidR="0038693C" w:rsidRPr="00431F87">
        <w:rPr>
          <w:rFonts w:ascii="Times New Roman" w:hAnsi="Times New Roman"/>
          <w:sz w:val="22"/>
          <w:szCs w:val="22"/>
          <w:lang w:val="es-ES"/>
        </w:rPr>
        <w:t>n plazo de treinta</w:t>
      </w:r>
      <w:r w:rsidRPr="00431F87">
        <w:rPr>
          <w:rFonts w:ascii="Times New Roman" w:hAnsi="Times New Roman"/>
          <w:sz w:val="22"/>
          <w:szCs w:val="22"/>
          <w:lang w:val="es-ES"/>
        </w:rPr>
        <w:t xml:space="preserve"> días naturales contados a partir de la fecha en que hayan recibido el aviso por escrito del Presidente del Consejo de Administración o de su Secretario, para manifestar su deseo de adquirir las acciones ofrecidas bajo los mismos términos y condiciones contenidos en la Oferta, manifestación que deberá realizarse ante el Consejo de Administración a través de su Presidente o su Secretario según sea el caso. Los Accionistas no Oferentes podrán ejercitar el derecho </w:t>
      </w:r>
      <w:r w:rsidRPr="00431F87" w:rsidDel="009005C9">
        <w:rPr>
          <w:rFonts w:ascii="Times New Roman" w:hAnsi="Times New Roman"/>
          <w:sz w:val="22"/>
          <w:szCs w:val="22"/>
          <w:lang w:val="es-ES"/>
        </w:rPr>
        <w:t>de preferencia</w:t>
      </w:r>
      <w:r w:rsidRPr="00431F87">
        <w:rPr>
          <w:rFonts w:ascii="Times New Roman" w:hAnsi="Times New Roman"/>
          <w:sz w:val="22"/>
          <w:szCs w:val="22"/>
          <w:lang w:val="es-ES"/>
        </w:rPr>
        <w:t xml:space="preserve"> sobre las acciones ofrecidas en proporción a su participación en el capital social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w:t>
      </w:r>
    </w:p>
    <w:p w14:paraId="7C5D9DC8" w14:textId="77777777" w:rsidR="007B3B4D" w:rsidRPr="00431F87" w:rsidRDefault="007B3B4D" w:rsidP="00011053">
      <w:pPr>
        <w:tabs>
          <w:tab w:val="left" w:pos="142"/>
        </w:tabs>
        <w:spacing w:line="360" w:lineRule="auto"/>
        <w:jc w:val="both"/>
        <w:rPr>
          <w:rFonts w:ascii="Times New Roman" w:hAnsi="Times New Roman"/>
          <w:sz w:val="22"/>
          <w:szCs w:val="22"/>
          <w:lang w:val="es-ES"/>
        </w:rPr>
      </w:pPr>
    </w:p>
    <w:p w14:paraId="2E7B0CF3" w14:textId="77777777" w:rsidR="007B3B4D" w:rsidRPr="00431F87" w:rsidRDefault="007B3B4D" w:rsidP="00011053">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 xml:space="preserve">Si algún o algunos de los Accionistas no Oferentes no deseare(n) adquirir las acciones materia de la Oferta que correspondieran a su proporción accionaria, se acrecentará proporcionalmente el derecho a participar en la Oferta de los demás Accionistas no Oferentes que manifestaron su deseo de participar en la misma sobre la totalidad de la proporción de su participación accionaria. Para tales efectos se repetirá el procedimiento a que se refieren los puntos a. y b. anteriores, tantas veces como sea necesario hasta que se acaben las acciones materia de la Oferta, o bien, ya no hubiera más interesados en adquirir dichas acciones. </w:t>
      </w:r>
    </w:p>
    <w:p w14:paraId="41AC9387" w14:textId="77777777" w:rsidR="007B3B4D" w:rsidRPr="00431F87" w:rsidRDefault="007B3B4D" w:rsidP="00011053">
      <w:pPr>
        <w:tabs>
          <w:tab w:val="left" w:pos="142"/>
        </w:tabs>
        <w:spacing w:line="360" w:lineRule="auto"/>
        <w:jc w:val="both"/>
        <w:rPr>
          <w:rFonts w:ascii="Times New Roman" w:hAnsi="Times New Roman"/>
          <w:sz w:val="22"/>
          <w:szCs w:val="22"/>
          <w:lang w:val="es-ES"/>
        </w:rPr>
      </w:pPr>
    </w:p>
    <w:p w14:paraId="14A4864D" w14:textId="77777777" w:rsidR="007B3B4D" w:rsidRPr="00431F87" w:rsidRDefault="007B3B4D" w:rsidP="00011053">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Una vez concluido el proceso de manifestación de la voluntad para adquirir o no las acciones objeto de la Oferta, los Accionistas no Oferentes que sí hubieran ejercitado el derecho de</w:t>
      </w:r>
      <w:r w:rsidRPr="00431F87" w:rsidDel="009005C9">
        <w:rPr>
          <w:rFonts w:ascii="Times New Roman" w:hAnsi="Times New Roman"/>
          <w:sz w:val="22"/>
          <w:szCs w:val="22"/>
          <w:lang w:val="es-ES"/>
        </w:rPr>
        <w:t xml:space="preserve"> preferencia</w:t>
      </w:r>
      <w:r w:rsidRPr="00431F87">
        <w:rPr>
          <w:rFonts w:ascii="Times New Roman" w:hAnsi="Times New Roman"/>
          <w:sz w:val="22"/>
          <w:szCs w:val="22"/>
          <w:lang w:val="es-ES"/>
        </w:rPr>
        <w:t xml:space="preserve"> para adquirir las mismas, contarán con un plazo de 30 (treinta) días naturales contados a partir de la fecha en que hubieran notificado el ejercicio de dicho derecho para pagar al Accionista Oferente el precio en los términos y condiciones contenidos en la Oferta.</w:t>
      </w:r>
    </w:p>
    <w:p w14:paraId="06C0ECCD" w14:textId="77777777" w:rsidR="007B3B4D" w:rsidRPr="00431F87" w:rsidRDefault="007B3B4D" w:rsidP="00011053">
      <w:pPr>
        <w:tabs>
          <w:tab w:val="left" w:pos="142"/>
        </w:tabs>
        <w:spacing w:line="360" w:lineRule="auto"/>
        <w:jc w:val="both"/>
        <w:rPr>
          <w:rFonts w:ascii="Times New Roman" w:hAnsi="Times New Roman"/>
          <w:sz w:val="22"/>
          <w:szCs w:val="22"/>
          <w:lang w:val="es-ES"/>
        </w:rPr>
      </w:pPr>
    </w:p>
    <w:p w14:paraId="32492A1F" w14:textId="074979E2" w:rsidR="007B3B4D" w:rsidRPr="00431F87" w:rsidRDefault="007B3B4D" w:rsidP="00011053">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 xml:space="preserve">Si la totalidad o parte de las acciones objeto de la Oferta no son adquiridas por los demás Accionistas no Oferentes conforme a lo establecido en los incisos b. y c. anteriores, el </w:t>
      </w:r>
      <w:r w:rsidRPr="00431F87">
        <w:rPr>
          <w:rFonts w:ascii="Times New Roman" w:hAnsi="Times New Roman"/>
          <w:sz w:val="22"/>
          <w:szCs w:val="22"/>
          <w:lang w:val="es-ES"/>
        </w:rPr>
        <w:lastRenderedPageBreak/>
        <w:t xml:space="preserve">Accionista Oferente podrá ofrecer dichas acciones al Tercero de Buena Fe a un precio igual o superior a aquel contenido en la Oferta, en la inteligencia de que </w:t>
      </w:r>
      <w:r w:rsidR="00C47E4A" w:rsidRPr="00431F87">
        <w:rPr>
          <w:rFonts w:ascii="Times New Roman" w:hAnsi="Times New Roman"/>
          <w:sz w:val="22"/>
          <w:szCs w:val="22"/>
          <w:lang w:val="es-ES"/>
        </w:rPr>
        <w:t xml:space="preserve">si </w:t>
      </w:r>
      <w:r w:rsidRPr="00431F87">
        <w:rPr>
          <w:rFonts w:ascii="Times New Roman" w:hAnsi="Times New Roman"/>
          <w:sz w:val="22"/>
          <w:szCs w:val="22"/>
          <w:lang w:val="es-ES"/>
        </w:rPr>
        <w:t xml:space="preserve">dicha transmisión no queda perfeccionada en un plazo de </w:t>
      </w:r>
      <w:r w:rsidR="0038693C" w:rsidRPr="00431F87">
        <w:rPr>
          <w:rFonts w:ascii="Times New Roman" w:hAnsi="Times New Roman"/>
          <w:sz w:val="22"/>
          <w:szCs w:val="22"/>
          <w:lang w:val="es-ES"/>
        </w:rPr>
        <w:t>ciento ochenta</w:t>
      </w:r>
      <w:r w:rsidRPr="00431F87">
        <w:rPr>
          <w:rFonts w:ascii="Times New Roman" w:hAnsi="Times New Roman"/>
          <w:sz w:val="22"/>
          <w:szCs w:val="22"/>
          <w:lang w:val="es-ES"/>
        </w:rPr>
        <w:t xml:space="preserve"> días naturales siguientes al término del procedimiento mencionado, el Accionista Oferente deberá reiniciar el procedimiento de Oferta previsto en esta cláusula. Una vez perfeccionada dicha venta, el Accionista Oferente deberá notificar la misma al Secretario del Consejo de Administración. En todo caso, una vez concretada la venta, el adquirente quedará sujeto a los términos y condiciones establecidos en los presentes estatutos sociales para todos los efectos legales a que haya lugar.</w:t>
      </w:r>
    </w:p>
    <w:p w14:paraId="3BE1C333" w14:textId="77777777" w:rsidR="007B3B4D" w:rsidRPr="00431F87" w:rsidRDefault="007B3B4D" w:rsidP="00011053">
      <w:pPr>
        <w:tabs>
          <w:tab w:val="left" w:pos="142"/>
        </w:tabs>
        <w:spacing w:line="360" w:lineRule="auto"/>
        <w:jc w:val="both"/>
        <w:rPr>
          <w:rFonts w:ascii="Times New Roman" w:hAnsi="Times New Roman"/>
          <w:sz w:val="22"/>
          <w:szCs w:val="22"/>
          <w:lang w:val="es-ES"/>
        </w:rPr>
      </w:pPr>
    </w:p>
    <w:p w14:paraId="5F0A507F" w14:textId="102BF323" w:rsidR="007B3B4D" w:rsidRPr="00431F87" w:rsidRDefault="007B3B4D" w:rsidP="00011053">
      <w:pPr>
        <w:pStyle w:val="Prrafodelista"/>
        <w:numPr>
          <w:ilvl w:val="0"/>
          <w:numId w:val="29"/>
        </w:numPr>
        <w:tabs>
          <w:tab w:val="left" w:pos="142"/>
        </w:tabs>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 xml:space="preserve">Salvo el caso mencionado en el inciso g. siguiente, cualquier transferencia de acciones del capital social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independientemente de la</w:t>
      </w:r>
      <w:r w:rsidR="00C47E4A" w:rsidRPr="00431F87">
        <w:rPr>
          <w:rFonts w:ascii="Times New Roman" w:hAnsi="Times New Roman"/>
          <w:sz w:val="22"/>
          <w:szCs w:val="22"/>
          <w:lang w:val="es-ES"/>
        </w:rPr>
        <w:t xml:space="preserve"> clase a la que correspondan, só</w:t>
      </w:r>
      <w:r w:rsidRPr="00431F87">
        <w:rPr>
          <w:rFonts w:ascii="Times New Roman" w:hAnsi="Times New Roman"/>
          <w:sz w:val="22"/>
          <w:szCs w:val="22"/>
          <w:lang w:val="es-ES"/>
        </w:rPr>
        <w:t xml:space="preserve">lo podrá realizarse en los términos de la presente cláusula, por lo tanto, </w:t>
      </w:r>
      <w:r w:rsidR="00EF5F24">
        <w:rPr>
          <w:rFonts w:ascii="Times New Roman" w:hAnsi="Times New Roman"/>
          <w:sz w:val="22"/>
          <w:szCs w:val="22"/>
          <w:lang w:val="es-ES"/>
        </w:rPr>
        <w:t xml:space="preserve">quedará sin </w:t>
      </w:r>
      <w:r w:rsidRPr="00431F87">
        <w:rPr>
          <w:rFonts w:ascii="Times New Roman" w:hAnsi="Times New Roman"/>
          <w:sz w:val="22"/>
          <w:szCs w:val="22"/>
          <w:lang w:val="es-ES"/>
        </w:rPr>
        <w:t xml:space="preserve"> efecto legal</w:t>
      </w:r>
      <w:r w:rsidR="00EF5F24">
        <w:rPr>
          <w:rFonts w:ascii="Times New Roman" w:hAnsi="Times New Roman"/>
          <w:sz w:val="22"/>
          <w:szCs w:val="22"/>
          <w:lang w:val="es-ES"/>
        </w:rPr>
        <w:t xml:space="preserve"> alguno</w:t>
      </w:r>
      <w:r w:rsidRPr="00431F87">
        <w:rPr>
          <w:rFonts w:ascii="Times New Roman" w:hAnsi="Times New Roman"/>
          <w:sz w:val="22"/>
          <w:szCs w:val="22"/>
          <w:lang w:val="es-ES"/>
        </w:rPr>
        <w:t xml:space="preserve"> cualquier enajenación de acciones hecha en contravención a lo dispuesto por la misma. </w:t>
      </w:r>
    </w:p>
    <w:p w14:paraId="29BEF13A" w14:textId="77777777" w:rsidR="007B3B4D" w:rsidRPr="00431F87" w:rsidRDefault="007B3B4D" w:rsidP="00011053">
      <w:pPr>
        <w:tabs>
          <w:tab w:val="left" w:pos="142"/>
        </w:tabs>
        <w:spacing w:line="360" w:lineRule="auto"/>
        <w:jc w:val="both"/>
        <w:rPr>
          <w:rFonts w:ascii="Times New Roman" w:hAnsi="Times New Roman"/>
          <w:sz w:val="22"/>
          <w:szCs w:val="22"/>
          <w:lang w:val="es-ES"/>
        </w:rPr>
      </w:pPr>
    </w:p>
    <w:p w14:paraId="1D3916CA" w14:textId="77777777" w:rsidR="007B3B4D" w:rsidRPr="00431F87" w:rsidRDefault="007B3B4D" w:rsidP="00011053">
      <w:pPr>
        <w:pStyle w:val="Prrafodelista"/>
        <w:numPr>
          <w:ilvl w:val="0"/>
          <w:numId w:val="29"/>
        </w:numPr>
        <w:spacing w:line="360" w:lineRule="auto"/>
        <w:ind w:left="1134" w:hanging="567"/>
        <w:contextualSpacing w:val="0"/>
        <w:jc w:val="both"/>
        <w:rPr>
          <w:rFonts w:ascii="Times New Roman" w:hAnsi="Times New Roman"/>
          <w:sz w:val="22"/>
          <w:szCs w:val="22"/>
          <w:lang w:val="es-ES"/>
        </w:rPr>
      </w:pPr>
      <w:r w:rsidRPr="00431F87">
        <w:rPr>
          <w:rFonts w:ascii="Times New Roman" w:hAnsi="Times New Roman"/>
          <w:sz w:val="22"/>
          <w:szCs w:val="22"/>
          <w:lang w:val="es-ES"/>
        </w:rPr>
        <w:t xml:space="preserve">El procedimiento para el ejercicio del derecho de preferencia en la transmisión de acciones establecido en la presente cláusula deberá seguirse siempre, excepto en cualquiera de los siguientes casos: </w:t>
      </w:r>
    </w:p>
    <w:p w14:paraId="322BF942" w14:textId="77777777" w:rsidR="007B3B4D" w:rsidRPr="00431F87" w:rsidRDefault="007B3B4D" w:rsidP="00011053">
      <w:pPr>
        <w:spacing w:line="360" w:lineRule="auto"/>
        <w:ind w:left="1134" w:hanging="567"/>
        <w:jc w:val="both"/>
        <w:rPr>
          <w:rFonts w:ascii="Times New Roman" w:hAnsi="Times New Roman"/>
          <w:sz w:val="22"/>
          <w:szCs w:val="22"/>
          <w:lang w:val="es-ES"/>
        </w:rPr>
      </w:pPr>
    </w:p>
    <w:p w14:paraId="5C062374" w14:textId="44BA11AC" w:rsidR="007B3B4D" w:rsidRPr="00431F87" w:rsidRDefault="007B3B4D" w:rsidP="00011053">
      <w:pPr>
        <w:pStyle w:val="Prrafodelista"/>
        <w:numPr>
          <w:ilvl w:val="0"/>
          <w:numId w:val="30"/>
        </w:numPr>
        <w:spacing w:line="360" w:lineRule="auto"/>
        <w:ind w:left="1843" w:hanging="425"/>
        <w:jc w:val="both"/>
        <w:rPr>
          <w:rFonts w:ascii="Times New Roman" w:hAnsi="Times New Roman"/>
          <w:sz w:val="22"/>
          <w:szCs w:val="22"/>
          <w:lang w:val="es-ES"/>
        </w:rPr>
      </w:pPr>
      <w:r w:rsidRPr="00431F87">
        <w:rPr>
          <w:rFonts w:ascii="Times New Roman" w:hAnsi="Times New Roman"/>
          <w:sz w:val="22"/>
          <w:szCs w:val="22"/>
          <w:lang w:val="es-ES"/>
        </w:rPr>
        <w:t xml:space="preserve">Que las acciones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se encuentren cotizadas en la Bolsa </w:t>
      </w:r>
      <w:del w:id="94" w:author="Alex Valdivia" w:date="2025-08-29T09:36:00Z" w16du:dateUtc="2025-08-29T15:36:00Z">
        <w:r w:rsidRPr="00431F87" w:rsidDel="00E77543">
          <w:rPr>
            <w:rFonts w:ascii="Times New Roman" w:hAnsi="Times New Roman"/>
            <w:sz w:val="22"/>
            <w:szCs w:val="22"/>
            <w:lang w:val="es-ES"/>
          </w:rPr>
          <w:delText>Mexicana</w:delText>
        </w:r>
      </w:del>
      <w:ins w:id="95" w:author="Alex Valdivia" w:date="2025-08-29T09:36:00Z" w16du:dateUtc="2025-08-29T15:36:00Z">
        <w:r w:rsidR="00E77543">
          <w:rPr>
            <w:rFonts w:ascii="Times New Roman" w:hAnsi="Times New Roman"/>
            <w:sz w:val="22"/>
            <w:szCs w:val="22"/>
            <w:lang w:val="es-ES"/>
          </w:rPr>
          <w:t>{{nacionalidad}}</w:t>
        </w:r>
      </w:ins>
      <w:r w:rsidRPr="00431F87">
        <w:rPr>
          <w:rFonts w:ascii="Times New Roman" w:hAnsi="Times New Roman"/>
          <w:sz w:val="22"/>
          <w:szCs w:val="22"/>
          <w:lang w:val="es-ES"/>
        </w:rPr>
        <w:t xml:space="preserve"> de Valores o en cualquier otra bolsa de valores conocida. </w:t>
      </w:r>
    </w:p>
    <w:p w14:paraId="3125E2DF" w14:textId="77777777" w:rsidR="0082089D" w:rsidRPr="00431F87" w:rsidRDefault="0082089D" w:rsidP="0082089D">
      <w:pPr>
        <w:pStyle w:val="Prrafodelista"/>
        <w:spacing w:line="360" w:lineRule="auto"/>
        <w:ind w:left="1843"/>
        <w:jc w:val="both"/>
        <w:rPr>
          <w:rFonts w:ascii="Times New Roman" w:hAnsi="Times New Roman"/>
          <w:sz w:val="22"/>
          <w:szCs w:val="22"/>
          <w:lang w:val="es-ES"/>
        </w:rPr>
      </w:pPr>
    </w:p>
    <w:p w14:paraId="728B081B" w14:textId="011B3AFE" w:rsidR="007B3B4D" w:rsidRPr="00431F87" w:rsidRDefault="00C47E4A" w:rsidP="00011053">
      <w:pPr>
        <w:pStyle w:val="Prrafodelista"/>
        <w:numPr>
          <w:ilvl w:val="0"/>
          <w:numId w:val="30"/>
        </w:numPr>
        <w:tabs>
          <w:tab w:val="left" w:pos="142"/>
        </w:tabs>
        <w:spacing w:line="360" w:lineRule="auto"/>
        <w:ind w:left="1843" w:hanging="425"/>
        <w:contextualSpacing w:val="0"/>
        <w:jc w:val="both"/>
        <w:rPr>
          <w:rFonts w:ascii="Times New Roman" w:hAnsi="Times New Roman"/>
          <w:sz w:val="22"/>
          <w:szCs w:val="22"/>
          <w:lang w:val="es-ES"/>
        </w:rPr>
      </w:pPr>
      <w:r w:rsidRPr="00431F87">
        <w:rPr>
          <w:rFonts w:ascii="Times New Roman" w:hAnsi="Times New Roman"/>
          <w:sz w:val="22"/>
          <w:szCs w:val="22"/>
          <w:lang w:val="es-ES"/>
        </w:rPr>
        <w:t>Que los a</w:t>
      </w:r>
      <w:r w:rsidR="007B3B4D" w:rsidRPr="00431F87">
        <w:rPr>
          <w:rFonts w:ascii="Times New Roman" w:hAnsi="Times New Roman"/>
          <w:sz w:val="22"/>
          <w:szCs w:val="22"/>
          <w:lang w:val="es-ES"/>
        </w:rPr>
        <w:t>ccionistas acuerden mediante una reso</w:t>
      </w:r>
      <w:r w:rsidRPr="00431F87">
        <w:rPr>
          <w:rFonts w:ascii="Times New Roman" w:hAnsi="Times New Roman"/>
          <w:sz w:val="22"/>
          <w:szCs w:val="22"/>
          <w:lang w:val="es-ES"/>
        </w:rPr>
        <w:t>lución debidamente ad</w:t>
      </w:r>
      <w:r w:rsidR="00EF5F24">
        <w:rPr>
          <w:rFonts w:ascii="Times New Roman" w:hAnsi="Times New Roman"/>
          <w:sz w:val="22"/>
          <w:szCs w:val="22"/>
          <w:lang w:val="es-ES"/>
        </w:rPr>
        <w:t>o</w:t>
      </w:r>
      <w:r w:rsidRPr="00431F87">
        <w:rPr>
          <w:rFonts w:ascii="Times New Roman" w:hAnsi="Times New Roman"/>
          <w:sz w:val="22"/>
          <w:szCs w:val="22"/>
          <w:lang w:val="es-ES"/>
        </w:rPr>
        <w:t xml:space="preserve">ptada en </w:t>
      </w:r>
      <w:r w:rsidR="00B85B1F" w:rsidRPr="00431F87">
        <w:rPr>
          <w:rFonts w:ascii="Times New Roman" w:hAnsi="Times New Roman"/>
          <w:sz w:val="22"/>
          <w:szCs w:val="22"/>
          <w:lang w:val="es-ES"/>
        </w:rPr>
        <w:t xml:space="preserve">Asamblea General </w:t>
      </w:r>
      <w:r w:rsidR="0038693C" w:rsidRPr="00431F87">
        <w:rPr>
          <w:rFonts w:ascii="Times New Roman" w:hAnsi="Times New Roman"/>
          <w:sz w:val="22"/>
          <w:szCs w:val="22"/>
          <w:lang w:val="es-ES"/>
        </w:rPr>
        <w:t>Ordinaria de A</w:t>
      </w:r>
      <w:r w:rsidR="007B3B4D" w:rsidRPr="00431F87">
        <w:rPr>
          <w:rFonts w:ascii="Times New Roman" w:hAnsi="Times New Roman"/>
          <w:sz w:val="22"/>
          <w:szCs w:val="22"/>
          <w:lang w:val="es-ES"/>
        </w:rPr>
        <w:t xml:space="preserve">ccionistas con la aprobación de por lo menos el </w:t>
      </w:r>
      <w:r w:rsidR="0038693C" w:rsidRPr="00431F87">
        <w:rPr>
          <w:rFonts w:ascii="Times New Roman" w:hAnsi="Times New Roman"/>
          <w:sz w:val="22"/>
          <w:szCs w:val="22"/>
          <w:lang w:val="es-ES"/>
        </w:rPr>
        <w:t>setenta y cinco por ciento</w:t>
      </w:r>
      <w:r w:rsidR="007B3B4D" w:rsidRPr="00431F87">
        <w:rPr>
          <w:rFonts w:ascii="Times New Roman" w:hAnsi="Times New Roman"/>
          <w:sz w:val="22"/>
          <w:szCs w:val="22"/>
          <w:lang w:val="es-ES"/>
        </w:rPr>
        <w:t xml:space="preserve"> de las acciones con derecho a voto, la excusa del procedimiento contenido en esta cláusula o determinen un procedimiento distinto. </w:t>
      </w:r>
    </w:p>
    <w:p w14:paraId="7C42F5CF" w14:textId="77777777" w:rsidR="006A5D5B" w:rsidRPr="00431F87" w:rsidRDefault="006A5D5B" w:rsidP="006A5D5B">
      <w:pPr>
        <w:spacing w:line="276" w:lineRule="auto"/>
        <w:jc w:val="both"/>
        <w:rPr>
          <w:rFonts w:ascii="Times New Roman" w:eastAsia="MS Mincho" w:hAnsi="Times New Roman"/>
          <w:sz w:val="22"/>
          <w:szCs w:val="22"/>
          <w:u w:val="single"/>
          <w:lang w:val="es-ES"/>
        </w:rPr>
      </w:pPr>
    </w:p>
    <w:p w14:paraId="3168C380" w14:textId="2B8E54E1" w:rsidR="006A5D5B" w:rsidRPr="00431F87" w:rsidRDefault="006A5D5B" w:rsidP="006A5D5B">
      <w:pPr>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DÉCIMA SEGUNDA</w:t>
      </w:r>
      <w:r w:rsidRPr="00431F87">
        <w:rPr>
          <w:rFonts w:ascii="Times New Roman" w:hAnsi="Times New Roman"/>
          <w:sz w:val="22"/>
          <w:szCs w:val="22"/>
          <w:lang w:val="es-ES"/>
        </w:rPr>
        <w:t>.-</w:t>
      </w:r>
      <w:r w:rsidRPr="00431F87">
        <w:rPr>
          <w:rFonts w:ascii="Times New Roman" w:hAnsi="Times New Roman"/>
          <w:b/>
          <w:sz w:val="22"/>
          <w:szCs w:val="22"/>
          <w:lang w:val="es-ES"/>
        </w:rPr>
        <w:t xml:space="preserve">  </w:t>
      </w:r>
      <w:r w:rsidRPr="00431F87">
        <w:rPr>
          <w:rFonts w:ascii="Times New Roman" w:hAnsi="Times New Roman"/>
          <w:sz w:val="22"/>
          <w:szCs w:val="22"/>
          <w:u w:val="single"/>
          <w:lang w:val="es-ES"/>
        </w:rPr>
        <w:t>Transmisiones de Acciones Autorizadas.</w:t>
      </w:r>
    </w:p>
    <w:p w14:paraId="69B6F97E" w14:textId="77777777" w:rsidR="006A5D5B" w:rsidRPr="00431F87" w:rsidRDefault="006A5D5B" w:rsidP="006A5D5B">
      <w:pPr>
        <w:spacing w:line="360" w:lineRule="auto"/>
        <w:jc w:val="both"/>
        <w:outlineLvl w:val="0"/>
        <w:rPr>
          <w:rFonts w:ascii="Times New Roman" w:hAnsi="Times New Roman"/>
          <w:b/>
          <w:sz w:val="22"/>
          <w:szCs w:val="22"/>
          <w:lang w:val="es-ES"/>
        </w:rPr>
      </w:pPr>
    </w:p>
    <w:p w14:paraId="2FDD0BB9" w14:textId="6DFEA0D4" w:rsidR="006A5D5B" w:rsidRPr="00431F87" w:rsidRDefault="006A5D5B" w:rsidP="006A5D5B">
      <w:pPr>
        <w:tabs>
          <w:tab w:val="left" w:pos="709"/>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transmisión de las acciones representativas del capital social de la Sociedad será libre cuando se realice a favor (i) del cónyuge, ascendientes o descendientes de los accionistas;  (ii) Sociedad de las cuales el accionista: (x) sea el titular de al menos el cincuenta y uno por ciento del capital social y, (y) el accionista sea el administrador único o que en su defecto, tenga la facultad de nombrar a la mayoría de los miembros del consejo de administración de la sociedad que reciba las acciones; (iii) las transmisiones </w:t>
      </w:r>
      <w:r w:rsidRPr="00431F87">
        <w:rPr>
          <w:rFonts w:ascii="Times New Roman" w:hAnsi="Times New Roman"/>
          <w:i/>
          <w:sz w:val="22"/>
          <w:szCs w:val="22"/>
          <w:lang w:val="es-ES"/>
        </w:rPr>
        <w:t xml:space="preserve">mortis causa, </w:t>
      </w:r>
      <w:r w:rsidRPr="00431F87">
        <w:rPr>
          <w:rFonts w:ascii="Times New Roman" w:hAnsi="Times New Roman"/>
          <w:sz w:val="22"/>
          <w:szCs w:val="22"/>
          <w:lang w:val="es-ES"/>
        </w:rPr>
        <w:t>o</w:t>
      </w:r>
      <w:r w:rsidRPr="00431F87">
        <w:rPr>
          <w:rFonts w:ascii="Times New Roman" w:hAnsi="Times New Roman"/>
          <w:i/>
          <w:sz w:val="22"/>
          <w:szCs w:val="22"/>
          <w:lang w:val="es-ES"/>
        </w:rPr>
        <w:t xml:space="preserve"> </w:t>
      </w:r>
      <w:r w:rsidRPr="00431F87">
        <w:rPr>
          <w:rFonts w:ascii="Times New Roman" w:hAnsi="Times New Roman"/>
          <w:sz w:val="22"/>
          <w:szCs w:val="22"/>
          <w:lang w:val="es-ES"/>
        </w:rPr>
        <w:t xml:space="preserve">(iv) las transmisiones </w:t>
      </w:r>
      <w:r w:rsidRPr="00431F87">
        <w:rPr>
          <w:rFonts w:ascii="Times New Roman" w:hAnsi="Times New Roman"/>
          <w:color w:val="000000"/>
          <w:sz w:val="22"/>
          <w:szCs w:val="22"/>
          <w:shd w:val="clear" w:color="auto" w:fill="FFFFFF"/>
          <w:lang w:val="es-ES"/>
        </w:rPr>
        <w:t>a aquellas personas morales que sean controladas, directa o indirectamente, por el accionista que pretenda enajenar sus acciones</w:t>
      </w:r>
      <w:r w:rsidRPr="00431F87">
        <w:rPr>
          <w:rFonts w:ascii="Times New Roman" w:hAnsi="Times New Roman"/>
          <w:sz w:val="22"/>
          <w:szCs w:val="22"/>
          <w:lang w:val="es-ES"/>
        </w:rPr>
        <w:t xml:space="preserve">. </w:t>
      </w:r>
    </w:p>
    <w:p w14:paraId="4E17860F" w14:textId="77777777" w:rsidR="006A5D5B" w:rsidRPr="00431F87" w:rsidRDefault="006A5D5B" w:rsidP="006A5D5B">
      <w:pPr>
        <w:tabs>
          <w:tab w:val="left" w:pos="709"/>
        </w:tabs>
        <w:spacing w:line="360" w:lineRule="auto"/>
        <w:jc w:val="both"/>
        <w:rPr>
          <w:rFonts w:ascii="Times New Roman" w:hAnsi="Times New Roman"/>
          <w:sz w:val="22"/>
          <w:szCs w:val="22"/>
          <w:lang w:val="es-ES"/>
        </w:rPr>
      </w:pPr>
    </w:p>
    <w:p w14:paraId="777EBCB8" w14:textId="39982360" w:rsidR="006A5D5B" w:rsidRPr="00431F87" w:rsidRDefault="006A5D5B" w:rsidP="006A5D5B">
      <w:pPr>
        <w:tabs>
          <w:tab w:val="left" w:pos="709"/>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En caso de que se desee transmitir las acciones a una persona distinta a las señaladas en el párrafo anterior, los accionistas deberán realizar el procedimiento según lo establecido en la cláusula Décima Primera.</w:t>
      </w:r>
    </w:p>
    <w:p w14:paraId="541AE5CA" w14:textId="77777777" w:rsidR="006A5D5B" w:rsidRPr="00431F87" w:rsidRDefault="006A5D5B" w:rsidP="006A5D5B">
      <w:pPr>
        <w:tabs>
          <w:tab w:val="left" w:pos="709"/>
        </w:tabs>
        <w:spacing w:line="360" w:lineRule="auto"/>
        <w:jc w:val="both"/>
        <w:rPr>
          <w:rFonts w:ascii="Times New Roman" w:hAnsi="Times New Roman"/>
          <w:sz w:val="22"/>
          <w:szCs w:val="22"/>
          <w:lang w:val="es-ES"/>
        </w:rPr>
      </w:pPr>
    </w:p>
    <w:p w14:paraId="332FBBD1" w14:textId="127163B6" w:rsidR="006A5D5B" w:rsidRPr="00431F87" w:rsidRDefault="006A5D5B" w:rsidP="006A5D5B">
      <w:pPr>
        <w:tabs>
          <w:tab w:val="left" w:pos="142"/>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lastRenderedPageBreak/>
        <w:t>Por otro lado, en el supuesto de que una vez realizada la transmisión de acciones conforme a lo dispuesto por el primer párrafo, ya no se vaya a cumplir con alguna de las condiciones establecida</w:t>
      </w:r>
      <w:r w:rsidR="0091244B" w:rsidRPr="00431F87">
        <w:rPr>
          <w:rFonts w:ascii="Times New Roman" w:hAnsi="Times New Roman"/>
          <w:sz w:val="22"/>
          <w:szCs w:val="22"/>
          <w:lang w:val="es-ES"/>
        </w:rPr>
        <w:t>s en el primer párrafo de esta c</w:t>
      </w:r>
      <w:r w:rsidR="007D051F" w:rsidRPr="00431F87">
        <w:rPr>
          <w:rFonts w:ascii="Times New Roman" w:hAnsi="Times New Roman"/>
          <w:sz w:val="22"/>
          <w:szCs w:val="22"/>
          <w:lang w:val="es-ES"/>
        </w:rPr>
        <w:t>láusula, el a</w:t>
      </w:r>
      <w:r w:rsidRPr="00431F87">
        <w:rPr>
          <w:rFonts w:ascii="Times New Roman" w:hAnsi="Times New Roman"/>
          <w:sz w:val="22"/>
          <w:szCs w:val="22"/>
          <w:lang w:val="es-ES"/>
        </w:rPr>
        <w:t xml:space="preserve">ccionista deberá notificar al Consejo de Administración  de manera inmediata o más tardar dentro de los </w:t>
      </w:r>
      <w:r w:rsidR="007D051F" w:rsidRPr="00431F87">
        <w:rPr>
          <w:rFonts w:ascii="Times New Roman" w:hAnsi="Times New Roman"/>
          <w:sz w:val="22"/>
          <w:szCs w:val="22"/>
          <w:lang w:val="es-ES"/>
        </w:rPr>
        <w:t>tres</w:t>
      </w:r>
      <w:r w:rsidRPr="00431F87">
        <w:rPr>
          <w:rFonts w:ascii="Times New Roman" w:hAnsi="Times New Roman"/>
          <w:sz w:val="22"/>
          <w:szCs w:val="22"/>
          <w:lang w:val="es-ES"/>
        </w:rPr>
        <w:t xml:space="preserve"> días siguientes a que sea de su conocimiento la posibilidad de no cumplir con las condicion</w:t>
      </w:r>
      <w:r w:rsidR="0091244B" w:rsidRPr="00431F87">
        <w:rPr>
          <w:rFonts w:ascii="Times New Roman" w:hAnsi="Times New Roman"/>
          <w:sz w:val="22"/>
          <w:szCs w:val="22"/>
          <w:lang w:val="es-ES"/>
        </w:rPr>
        <w:t>es establecidas en la presente c</w:t>
      </w:r>
      <w:r w:rsidRPr="00431F87">
        <w:rPr>
          <w:rFonts w:ascii="Times New Roman" w:hAnsi="Times New Roman"/>
          <w:sz w:val="22"/>
          <w:szCs w:val="22"/>
          <w:lang w:val="es-ES"/>
        </w:rPr>
        <w:t>láusula, para que en su caso dispense de cumplir con dicho(s) requisito(s) o, en su defecto, se ordene el ofrecimiento y la posterior transmisión de sus acciones c</w:t>
      </w:r>
      <w:r w:rsidR="0091244B" w:rsidRPr="00431F87">
        <w:rPr>
          <w:rFonts w:ascii="Times New Roman" w:hAnsi="Times New Roman"/>
          <w:sz w:val="22"/>
          <w:szCs w:val="22"/>
          <w:lang w:val="es-ES"/>
        </w:rPr>
        <w:t>onforme a lo establecido en la c</w:t>
      </w:r>
      <w:r w:rsidRPr="00431F87">
        <w:rPr>
          <w:rFonts w:ascii="Times New Roman" w:hAnsi="Times New Roman"/>
          <w:sz w:val="22"/>
          <w:szCs w:val="22"/>
          <w:lang w:val="es-ES"/>
        </w:rPr>
        <w:t xml:space="preserve">láusula Décima Primera anterior.  </w:t>
      </w:r>
    </w:p>
    <w:p w14:paraId="723B0366" w14:textId="77777777" w:rsidR="003654F1" w:rsidRPr="00431F87" w:rsidRDefault="003654F1" w:rsidP="00011053">
      <w:pPr>
        <w:spacing w:line="360" w:lineRule="auto"/>
        <w:jc w:val="both"/>
        <w:outlineLvl w:val="0"/>
        <w:rPr>
          <w:rFonts w:ascii="Times New Roman" w:hAnsi="Times New Roman"/>
          <w:sz w:val="22"/>
          <w:szCs w:val="22"/>
          <w:lang w:val="es-ES"/>
        </w:rPr>
      </w:pPr>
    </w:p>
    <w:p w14:paraId="7A59513A" w14:textId="416D0393" w:rsidR="00CC7A2E" w:rsidRPr="00431F87" w:rsidRDefault="002A72C3" w:rsidP="00011053">
      <w:pPr>
        <w:spacing w:line="360" w:lineRule="auto"/>
        <w:jc w:val="both"/>
        <w:outlineLvl w:val="0"/>
        <w:rPr>
          <w:rFonts w:ascii="Times New Roman" w:hAnsi="Times New Roman"/>
          <w:b/>
          <w:sz w:val="22"/>
          <w:szCs w:val="22"/>
          <w:lang w:val="es-ES"/>
        </w:rPr>
      </w:pPr>
      <w:r w:rsidRPr="00431F87">
        <w:rPr>
          <w:rFonts w:ascii="Times New Roman" w:hAnsi="Times New Roman"/>
          <w:b/>
          <w:sz w:val="22"/>
          <w:szCs w:val="22"/>
          <w:lang w:val="es-ES"/>
        </w:rPr>
        <w:t>DÉCIMA TERCERA</w:t>
      </w:r>
      <w:r w:rsidRPr="00431F87">
        <w:rPr>
          <w:rFonts w:ascii="Times New Roman" w:hAnsi="Times New Roman"/>
          <w:sz w:val="22"/>
          <w:szCs w:val="22"/>
          <w:lang w:val="es-ES"/>
        </w:rPr>
        <w:t xml:space="preserve">.- </w:t>
      </w:r>
      <w:r w:rsidR="00052BD9" w:rsidRPr="00431F87">
        <w:rPr>
          <w:rFonts w:ascii="Times New Roman" w:hAnsi="Times New Roman"/>
          <w:b/>
          <w:sz w:val="22"/>
          <w:szCs w:val="22"/>
          <w:lang w:val="es-ES"/>
        </w:rPr>
        <w:t xml:space="preserve"> </w:t>
      </w:r>
      <w:r w:rsidR="00CC7A2E" w:rsidRPr="00431F87">
        <w:rPr>
          <w:rFonts w:ascii="Times New Roman" w:hAnsi="Times New Roman"/>
          <w:sz w:val="22"/>
          <w:szCs w:val="22"/>
          <w:u w:val="single"/>
          <w:lang w:val="es-ES"/>
        </w:rPr>
        <w:t>Derecho de retiro</w:t>
      </w:r>
    </w:p>
    <w:p w14:paraId="29E15845" w14:textId="77777777" w:rsidR="00FD1184" w:rsidRPr="00431F87" w:rsidRDefault="00FD1184" w:rsidP="00011053">
      <w:pPr>
        <w:spacing w:line="360" w:lineRule="auto"/>
        <w:jc w:val="both"/>
        <w:outlineLvl w:val="0"/>
        <w:rPr>
          <w:rFonts w:ascii="Times New Roman" w:hAnsi="Times New Roman"/>
          <w:sz w:val="22"/>
          <w:szCs w:val="22"/>
          <w:lang w:val="es-ES"/>
        </w:rPr>
      </w:pPr>
    </w:p>
    <w:p w14:paraId="258D556F" w14:textId="6FFD5CA9" w:rsidR="00144C9B" w:rsidRPr="00431F87" w:rsidRDefault="00144C9B" w:rsidP="00011053">
      <w:pPr>
        <w:tabs>
          <w:tab w:val="left" w:pos="0"/>
        </w:tabs>
        <w:spacing w:line="360" w:lineRule="auto"/>
        <w:jc w:val="both"/>
        <w:rPr>
          <w:rFonts w:ascii="Times New Roman" w:eastAsia="MS Mincho" w:hAnsi="Times New Roman"/>
          <w:sz w:val="22"/>
          <w:szCs w:val="22"/>
          <w:lang w:val="es-ES"/>
        </w:rPr>
      </w:pPr>
      <w:r w:rsidRPr="00431F87">
        <w:rPr>
          <w:rFonts w:ascii="Times New Roman" w:eastAsia="MS Mincho" w:hAnsi="Times New Roman"/>
          <w:sz w:val="22"/>
          <w:szCs w:val="22"/>
          <w:lang w:val="es-ES"/>
        </w:rPr>
        <w:t xml:space="preserve">Los accionistas gozarán del derecho de retiro parcial o total de sus aportaciones, de conformidad con los artículos </w:t>
      </w:r>
      <w:r w:rsidR="00E876FB" w:rsidRPr="00431F87">
        <w:rPr>
          <w:rFonts w:ascii="Times New Roman" w:eastAsia="MS Mincho" w:hAnsi="Times New Roman"/>
          <w:sz w:val="22"/>
          <w:szCs w:val="22"/>
          <w:lang w:val="es-ES"/>
        </w:rPr>
        <w:t>doscientos trece</w:t>
      </w:r>
      <w:r w:rsidRPr="00431F87">
        <w:rPr>
          <w:rFonts w:ascii="Times New Roman" w:eastAsia="MS Mincho" w:hAnsi="Times New Roman"/>
          <w:sz w:val="22"/>
          <w:szCs w:val="22"/>
          <w:lang w:val="es-ES"/>
        </w:rPr>
        <w:t xml:space="preserve">, </w:t>
      </w:r>
      <w:r w:rsidR="00E876FB" w:rsidRPr="00431F87">
        <w:rPr>
          <w:rFonts w:ascii="Times New Roman" w:eastAsia="MS Mincho" w:hAnsi="Times New Roman"/>
          <w:sz w:val="22"/>
          <w:szCs w:val="22"/>
          <w:lang w:val="es-ES"/>
        </w:rPr>
        <w:t>doscientos veinte</w:t>
      </w:r>
      <w:r w:rsidRPr="00431F87">
        <w:rPr>
          <w:rFonts w:ascii="Times New Roman" w:eastAsia="MS Mincho" w:hAnsi="Times New Roman"/>
          <w:sz w:val="22"/>
          <w:szCs w:val="22"/>
          <w:lang w:val="es-ES"/>
        </w:rPr>
        <w:t xml:space="preserve"> y </w:t>
      </w:r>
      <w:r w:rsidR="00E876FB" w:rsidRPr="00431F87">
        <w:rPr>
          <w:rFonts w:ascii="Times New Roman" w:eastAsia="MS Mincho" w:hAnsi="Times New Roman"/>
          <w:sz w:val="22"/>
          <w:szCs w:val="22"/>
          <w:lang w:val="es-ES"/>
        </w:rPr>
        <w:t>doscientos veintiuno</w:t>
      </w:r>
      <w:r w:rsidRPr="00431F87">
        <w:rPr>
          <w:rFonts w:ascii="Times New Roman" w:eastAsia="MS Mincho" w:hAnsi="Times New Roman"/>
          <w:sz w:val="22"/>
          <w:szCs w:val="22"/>
          <w:lang w:val="es-ES"/>
        </w:rPr>
        <w:t xml:space="preserve"> de la Ley General de </w:t>
      </w:r>
      <w:r w:rsidR="00B85B1F" w:rsidRPr="00431F87">
        <w:rPr>
          <w:rFonts w:ascii="Times New Roman" w:eastAsia="MS Mincho" w:hAnsi="Times New Roman"/>
          <w:sz w:val="22"/>
          <w:szCs w:val="22"/>
          <w:lang w:val="es-ES"/>
        </w:rPr>
        <w:t>Sociedad</w:t>
      </w:r>
      <w:r w:rsidRPr="00431F87">
        <w:rPr>
          <w:rFonts w:ascii="Times New Roman" w:eastAsia="MS Mincho" w:hAnsi="Times New Roman"/>
          <w:sz w:val="22"/>
          <w:szCs w:val="22"/>
          <w:lang w:val="es-ES"/>
        </w:rPr>
        <w:t>es Mercantiles y satisfaciendo los siguientes requisitos:</w:t>
      </w:r>
    </w:p>
    <w:p w14:paraId="6BEBB957" w14:textId="77777777" w:rsidR="001210AD" w:rsidRPr="00431F87" w:rsidRDefault="001210AD" w:rsidP="00011053">
      <w:pPr>
        <w:tabs>
          <w:tab w:val="left" w:pos="0"/>
        </w:tabs>
        <w:spacing w:line="360" w:lineRule="auto"/>
        <w:jc w:val="both"/>
        <w:rPr>
          <w:rFonts w:ascii="Times New Roman" w:eastAsia="MS Mincho" w:hAnsi="Times New Roman"/>
          <w:sz w:val="22"/>
          <w:szCs w:val="22"/>
          <w:lang w:val="es-ES"/>
        </w:rPr>
      </w:pPr>
    </w:p>
    <w:p w14:paraId="1695B717" w14:textId="4383AD10" w:rsidR="001210AD" w:rsidRPr="00431F87" w:rsidRDefault="001210AD" w:rsidP="00011053">
      <w:pPr>
        <w:numPr>
          <w:ilvl w:val="0"/>
          <w:numId w:val="33"/>
        </w:numPr>
        <w:tabs>
          <w:tab w:val="left" w:pos="709"/>
        </w:tabs>
        <w:spacing w:line="360" w:lineRule="auto"/>
        <w:jc w:val="both"/>
        <w:rPr>
          <w:rFonts w:ascii="Times New Roman" w:eastAsia="MS Mincho" w:hAnsi="Times New Roman"/>
          <w:sz w:val="22"/>
          <w:szCs w:val="22"/>
          <w:lang w:val="es-ES"/>
        </w:rPr>
      </w:pPr>
      <w:r w:rsidRPr="00431F87">
        <w:rPr>
          <w:rFonts w:ascii="Times New Roman" w:eastAsia="MS Mincho" w:hAnsi="Times New Roman"/>
          <w:sz w:val="22"/>
          <w:szCs w:val="22"/>
          <w:lang w:val="es-ES"/>
        </w:rPr>
        <w:t xml:space="preserve">Al momento en que un accionista desee ejercitar el derecho de retiro, deberá notificarlo por escrito al Secretario del Consejo de Administración de la </w:t>
      </w:r>
      <w:r w:rsidR="00B85B1F" w:rsidRPr="00431F87">
        <w:rPr>
          <w:rFonts w:ascii="Times New Roman" w:eastAsia="MS Mincho" w:hAnsi="Times New Roman"/>
          <w:sz w:val="22"/>
          <w:szCs w:val="22"/>
          <w:lang w:val="es-ES"/>
        </w:rPr>
        <w:t>Sociedad</w:t>
      </w:r>
      <w:r w:rsidRPr="00431F87">
        <w:rPr>
          <w:rFonts w:ascii="Times New Roman" w:eastAsia="MS Mincho" w:hAnsi="Times New Roman"/>
          <w:sz w:val="22"/>
          <w:szCs w:val="22"/>
          <w:lang w:val="es-ES"/>
        </w:rPr>
        <w:t xml:space="preserve">. En caso de que dicho accionista resulte ser el propio Secretario, la notificación deberá hacerse al Presidente del Consejo de Administración. </w:t>
      </w:r>
    </w:p>
    <w:p w14:paraId="1F75557B" w14:textId="77777777" w:rsidR="00C444DA" w:rsidRPr="00431F87" w:rsidRDefault="00C444DA" w:rsidP="00011053">
      <w:pPr>
        <w:tabs>
          <w:tab w:val="left" w:pos="709"/>
        </w:tabs>
        <w:spacing w:line="360" w:lineRule="auto"/>
        <w:ind w:left="504"/>
        <w:jc w:val="both"/>
        <w:rPr>
          <w:rFonts w:ascii="Times New Roman" w:eastAsia="MS Mincho" w:hAnsi="Times New Roman"/>
          <w:sz w:val="22"/>
          <w:szCs w:val="22"/>
          <w:lang w:val="es-ES"/>
        </w:rPr>
      </w:pPr>
    </w:p>
    <w:p w14:paraId="735D0554" w14:textId="519D7985" w:rsidR="00C444DA" w:rsidRPr="00431F87" w:rsidRDefault="00C444DA" w:rsidP="00011053">
      <w:pPr>
        <w:tabs>
          <w:tab w:val="left" w:pos="709"/>
        </w:tabs>
        <w:spacing w:line="360" w:lineRule="auto"/>
        <w:ind w:left="504"/>
        <w:jc w:val="both"/>
        <w:rPr>
          <w:rFonts w:ascii="Times New Roman" w:eastAsia="MS Mincho" w:hAnsi="Times New Roman"/>
          <w:sz w:val="22"/>
          <w:szCs w:val="22"/>
          <w:lang w:val="es-ES"/>
        </w:rPr>
      </w:pPr>
      <w:r w:rsidRPr="00431F87">
        <w:rPr>
          <w:rFonts w:ascii="Times New Roman" w:hAnsi="Times New Roman"/>
          <w:sz w:val="22"/>
          <w:szCs w:val="22"/>
          <w:lang w:val="es-ES"/>
        </w:rPr>
        <w:t xml:space="preserve">El Secretario del Consejo, convocará a </w:t>
      </w:r>
      <w:r w:rsidR="00B85B1F" w:rsidRPr="00431F87">
        <w:rPr>
          <w:rFonts w:ascii="Times New Roman" w:hAnsi="Times New Roman"/>
          <w:sz w:val="22"/>
          <w:szCs w:val="22"/>
          <w:lang w:val="es-ES"/>
        </w:rPr>
        <w:t xml:space="preserve">Asamblea General </w:t>
      </w:r>
      <w:r w:rsidRPr="00431F87">
        <w:rPr>
          <w:rFonts w:ascii="Times New Roman" w:hAnsi="Times New Roman"/>
          <w:sz w:val="22"/>
          <w:szCs w:val="22"/>
          <w:lang w:val="es-ES"/>
        </w:rPr>
        <w:t>Ordinaria de Accionistas dentro de los treinta días siguientes a la notificación del accionista de que se trata, a fin de que la Asamblea, mediante resolución adoptada conforme a estos estatutos sociales, apruebe o rechace la solicitud de retiro de dicho accionista.</w:t>
      </w:r>
    </w:p>
    <w:p w14:paraId="089DB73D" w14:textId="77777777" w:rsidR="001210AD" w:rsidRPr="00431F87" w:rsidRDefault="001210AD" w:rsidP="00011053">
      <w:pPr>
        <w:tabs>
          <w:tab w:val="left" w:pos="709"/>
        </w:tabs>
        <w:spacing w:line="360" w:lineRule="auto"/>
        <w:ind w:left="709" w:hanging="567"/>
        <w:jc w:val="both"/>
        <w:rPr>
          <w:rFonts w:ascii="Times New Roman" w:eastAsia="MS Mincho" w:hAnsi="Times New Roman"/>
          <w:sz w:val="22"/>
          <w:szCs w:val="22"/>
          <w:lang w:val="es-ES"/>
        </w:rPr>
      </w:pPr>
    </w:p>
    <w:p w14:paraId="258B5662" w14:textId="77777777" w:rsidR="001210AD" w:rsidRPr="00431F87" w:rsidRDefault="001210AD" w:rsidP="00011053">
      <w:pPr>
        <w:numPr>
          <w:ilvl w:val="0"/>
          <w:numId w:val="33"/>
        </w:numPr>
        <w:tabs>
          <w:tab w:val="left" w:pos="709"/>
        </w:tabs>
        <w:spacing w:line="360" w:lineRule="auto"/>
        <w:jc w:val="both"/>
        <w:rPr>
          <w:rFonts w:ascii="Times New Roman" w:eastAsia="MS Mincho" w:hAnsi="Times New Roman"/>
          <w:sz w:val="22"/>
          <w:szCs w:val="22"/>
          <w:lang w:val="es-ES"/>
        </w:rPr>
      </w:pPr>
      <w:r w:rsidRPr="00431F87">
        <w:rPr>
          <w:rFonts w:ascii="Times New Roman" w:eastAsia="MS Mincho" w:hAnsi="Times New Roman"/>
          <w:sz w:val="22"/>
          <w:szCs w:val="22"/>
          <w:lang w:val="es-ES"/>
        </w:rPr>
        <w:t>El derecho de retiro no surtirá efectos sino al final del ejercicio correspondiente en que se haya realizado la notificación a que se refiere el inciso a) anterior, si dicha notificación fue hecha antes del último trimestre del ejercicio correspondiente.</w:t>
      </w:r>
    </w:p>
    <w:p w14:paraId="6D7DC26B" w14:textId="77777777" w:rsidR="001210AD" w:rsidRPr="00431F87" w:rsidRDefault="001210AD" w:rsidP="00011053">
      <w:pPr>
        <w:tabs>
          <w:tab w:val="left" w:pos="709"/>
        </w:tabs>
        <w:spacing w:line="360" w:lineRule="auto"/>
        <w:ind w:left="709" w:hanging="567"/>
        <w:jc w:val="both"/>
        <w:rPr>
          <w:rFonts w:ascii="Times New Roman" w:eastAsia="MS Mincho" w:hAnsi="Times New Roman"/>
          <w:sz w:val="22"/>
          <w:szCs w:val="22"/>
          <w:lang w:val="es-ES"/>
        </w:rPr>
      </w:pPr>
    </w:p>
    <w:p w14:paraId="221079DF" w14:textId="77777777" w:rsidR="00D640C5" w:rsidRPr="00431F87" w:rsidRDefault="001210AD" w:rsidP="00D640C5">
      <w:pPr>
        <w:numPr>
          <w:ilvl w:val="0"/>
          <w:numId w:val="33"/>
        </w:numPr>
        <w:tabs>
          <w:tab w:val="left" w:pos="709"/>
        </w:tabs>
        <w:spacing w:line="360" w:lineRule="auto"/>
        <w:jc w:val="both"/>
        <w:rPr>
          <w:rFonts w:ascii="Times New Roman" w:eastAsia="MS Mincho" w:hAnsi="Times New Roman"/>
          <w:sz w:val="22"/>
          <w:szCs w:val="22"/>
          <w:lang w:val="es-ES"/>
        </w:rPr>
      </w:pPr>
      <w:r w:rsidRPr="00431F87">
        <w:rPr>
          <w:rFonts w:ascii="Times New Roman" w:eastAsia="MS Mincho" w:hAnsi="Times New Roman"/>
          <w:sz w:val="22"/>
          <w:szCs w:val="22"/>
          <w:lang w:val="es-ES"/>
        </w:rPr>
        <w:t xml:space="preserve">Si la notificación aludida es </w:t>
      </w:r>
      <w:r w:rsidR="00D640C5" w:rsidRPr="00431F87">
        <w:rPr>
          <w:rFonts w:ascii="Times New Roman" w:eastAsia="MS Mincho" w:hAnsi="Times New Roman"/>
          <w:sz w:val="22"/>
          <w:szCs w:val="22"/>
          <w:lang w:val="es-ES"/>
        </w:rPr>
        <w:t>realizada</w:t>
      </w:r>
      <w:r w:rsidRPr="00431F87">
        <w:rPr>
          <w:rFonts w:ascii="Times New Roman" w:eastAsia="MS Mincho" w:hAnsi="Times New Roman"/>
          <w:sz w:val="22"/>
          <w:szCs w:val="22"/>
          <w:lang w:val="es-ES"/>
        </w:rPr>
        <w:t xml:space="preserve"> </w:t>
      </w:r>
      <w:r w:rsidR="00D640C5" w:rsidRPr="00431F87">
        <w:rPr>
          <w:rFonts w:ascii="Times New Roman" w:eastAsia="MS Mincho" w:hAnsi="Times New Roman"/>
          <w:sz w:val="22"/>
          <w:szCs w:val="22"/>
          <w:lang w:val="es-ES"/>
        </w:rPr>
        <w:t>en</w:t>
      </w:r>
      <w:r w:rsidRPr="00431F87">
        <w:rPr>
          <w:rFonts w:ascii="Times New Roman" w:eastAsia="MS Mincho" w:hAnsi="Times New Roman"/>
          <w:sz w:val="22"/>
          <w:szCs w:val="22"/>
          <w:lang w:val="es-ES"/>
        </w:rPr>
        <w:t xml:space="preserve"> el último trimestre del ejercicio que corresponda, el retiro mencionado surtirá efectos al final del ejercicio siguiente.</w:t>
      </w:r>
    </w:p>
    <w:p w14:paraId="6D202B3D" w14:textId="77777777" w:rsidR="00D640C5" w:rsidRPr="00431F87" w:rsidRDefault="00D640C5" w:rsidP="00D640C5">
      <w:pPr>
        <w:pStyle w:val="Prrafodelista"/>
        <w:rPr>
          <w:rFonts w:ascii="Times New Roman" w:hAnsi="Times New Roman"/>
          <w:sz w:val="22"/>
          <w:szCs w:val="22"/>
          <w:lang w:val="es-ES"/>
        </w:rPr>
      </w:pPr>
    </w:p>
    <w:p w14:paraId="345FFA45" w14:textId="21750CDA" w:rsidR="0018141A" w:rsidRPr="00431F87" w:rsidRDefault="00D640C5" w:rsidP="00011053">
      <w:pPr>
        <w:numPr>
          <w:ilvl w:val="0"/>
          <w:numId w:val="33"/>
        </w:numPr>
        <w:tabs>
          <w:tab w:val="left" w:pos="709"/>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Al Accionista que ejerza el derecho de retiro mencionado se le pagarán sus acciones al valor contable de las mismas, con base en los estados financieros aprobados por los Accionistas en el ejercicio social que vaya a surtir efectos el derecho de retiro.</w:t>
      </w:r>
    </w:p>
    <w:p w14:paraId="5DF874DF" w14:textId="77777777" w:rsidR="00D640C5" w:rsidRPr="00431F87" w:rsidRDefault="00D640C5" w:rsidP="00D640C5">
      <w:pPr>
        <w:pStyle w:val="Prrafodelista"/>
        <w:rPr>
          <w:rFonts w:ascii="Times New Roman" w:hAnsi="Times New Roman"/>
          <w:sz w:val="22"/>
          <w:szCs w:val="22"/>
          <w:lang w:val="es-ES"/>
        </w:rPr>
      </w:pPr>
    </w:p>
    <w:p w14:paraId="227AD98B" w14:textId="1FA884E0" w:rsidR="00D640C5" w:rsidRPr="00431F87" w:rsidRDefault="00D640C5" w:rsidP="00D640C5">
      <w:pPr>
        <w:tabs>
          <w:tab w:val="left" w:pos="709"/>
        </w:tabs>
        <w:spacing w:line="360" w:lineRule="auto"/>
        <w:jc w:val="both"/>
        <w:rPr>
          <w:rFonts w:ascii="Times New Roman" w:hAnsi="Times New Roman"/>
          <w:sz w:val="22"/>
          <w:szCs w:val="22"/>
          <w:lang w:val="es-ES"/>
        </w:rPr>
      </w:pPr>
    </w:p>
    <w:p w14:paraId="1DFC8526" w14:textId="623C42AD" w:rsidR="00D640C5" w:rsidRPr="00431F87" w:rsidRDefault="00D640C5" w:rsidP="00D640C5">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separación o retiro de cualquier Accionista deberá ser previamente aprobado por la Asamblea General Ordinaria de Accionistas, por el voto favorable de por lo menos el setenta y cinco por ciento del capital social con derecho a voto. El reembolso se realizará conforme lo permitan los flujos de la Sociedad y será exigible a esta última, a partir del día que haya sido determinado por la Asamblea General Ordinaria de Accionistas, para tal efecto. </w:t>
      </w:r>
    </w:p>
    <w:p w14:paraId="1EFE5480" w14:textId="77777777" w:rsidR="00D640C5" w:rsidRPr="00431F87" w:rsidRDefault="00D640C5" w:rsidP="00D640C5">
      <w:pPr>
        <w:tabs>
          <w:tab w:val="left" w:pos="709"/>
        </w:tabs>
        <w:spacing w:line="360" w:lineRule="auto"/>
        <w:jc w:val="both"/>
        <w:rPr>
          <w:rFonts w:ascii="Times New Roman" w:hAnsi="Times New Roman"/>
          <w:sz w:val="22"/>
          <w:szCs w:val="22"/>
          <w:lang w:val="es-ES"/>
        </w:rPr>
      </w:pPr>
    </w:p>
    <w:p w14:paraId="61110441" w14:textId="77777777" w:rsidR="0018141A" w:rsidRPr="00431F87" w:rsidRDefault="0018141A" w:rsidP="00011053">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III</w:t>
      </w:r>
    </w:p>
    <w:p w14:paraId="64DD0DA0" w14:textId="77777777" w:rsidR="0018141A" w:rsidRPr="00431F87" w:rsidRDefault="0018141A" w:rsidP="00011053">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lastRenderedPageBreak/>
        <w:t>DE LA ASAMBLEA DE ACCIONISTAS</w:t>
      </w:r>
    </w:p>
    <w:p w14:paraId="0F608F11" w14:textId="77777777" w:rsidR="0018141A" w:rsidRPr="00431F87" w:rsidRDefault="0018141A" w:rsidP="00011053">
      <w:pPr>
        <w:spacing w:line="360" w:lineRule="auto"/>
        <w:jc w:val="both"/>
        <w:rPr>
          <w:rFonts w:ascii="Times New Roman" w:hAnsi="Times New Roman"/>
          <w:b/>
          <w:sz w:val="22"/>
          <w:szCs w:val="22"/>
          <w:lang w:val="es-ES"/>
        </w:rPr>
      </w:pPr>
    </w:p>
    <w:p w14:paraId="12A5BC95" w14:textId="1BF91BE2" w:rsidR="00052BD9" w:rsidRPr="00431F87" w:rsidRDefault="0018141A"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 xml:space="preserve">DÉCIMA </w:t>
      </w:r>
      <w:r w:rsidR="00052BD9" w:rsidRPr="00431F87">
        <w:rPr>
          <w:rFonts w:ascii="Times New Roman" w:hAnsi="Times New Roman"/>
          <w:b/>
          <w:sz w:val="22"/>
          <w:szCs w:val="22"/>
          <w:lang w:val="es-ES"/>
        </w:rPr>
        <w:t>CUARTA</w:t>
      </w:r>
      <w:r w:rsidR="00180A35" w:rsidRPr="00431F87">
        <w:rPr>
          <w:rFonts w:ascii="Times New Roman" w:hAnsi="Times New Roman"/>
          <w:b/>
          <w:sz w:val="22"/>
          <w:szCs w:val="22"/>
          <w:lang w:val="es-ES"/>
        </w:rPr>
        <w:t>.</w:t>
      </w:r>
      <w:r w:rsidR="00180A35" w:rsidRPr="00431F87">
        <w:rPr>
          <w:rFonts w:ascii="Times New Roman" w:hAnsi="Times New Roman"/>
          <w:sz w:val="22"/>
          <w:szCs w:val="22"/>
          <w:lang w:val="es-ES"/>
        </w:rPr>
        <w:t xml:space="preserve">- </w:t>
      </w:r>
      <w:r w:rsidR="00052BD9" w:rsidRPr="00431F87">
        <w:rPr>
          <w:rFonts w:ascii="Times New Roman" w:hAnsi="Times New Roman"/>
          <w:sz w:val="22"/>
          <w:szCs w:val="22"/>
          <w:u w:val="single"/>
          <w:lang w:val="es-ES"/>
        </w:rPr>
        <w:t>De las asambleas</w:t>
      </w:r>
      <w:r w:rsidR="00052BD9" w:rsidRPr="00431F87">
        <w:rPr>
          <w:rFonts w:ascii="Times New Roman" w:hAnsi="Times New Roman"/>
          <w:sz w:val="22"/>
          <w:szCs w:val="22"/>
          <w:lang w:val="es-ES"/>
        </w:rPr>
        <w:t xml:space="preserve"> </w:t>
      </w:r>
    </w:p>
    <w:p w14:paraId="7B4049F0" w14:textId="77777777" w:rsidR="00052BD9" w:rsidRPr="00431F87" w:rsidRDefault="00052BD9" w:rsidP="00011053">
      <w:pPr>
        <w:spacing w:line="360" w:lineRule="auto"/>
        <w:jc w:val="both"/>
        <w:rPr>
          <w:rFonts w:ascii="Times New Roman" w:hAnsi="Times New Roman"/>
          <w:sz w:val="22"/>
          <w:szCs w:val="22"/>
          <w:lang w:val="es-ES"/>
        </w:rPr>
      </w:pPr>
    </w:p>
    <w:p w14:paraId="6C6163A9" w14:textId="57D7A321" w:rsidR="00052BD9" w:rsidRPr="00431F87" w:rsidRDefault="00052BD9"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w:t>
      </w:r>
      <w:r w:rsidR="00B85B1F" w:rsidRPr="00431F87">
        <w:rPr>
          <w:rFonts w:ascii="Times New Roman" w:hAnsi="Times New Roman"/>
          <w:sz w:val="22"/>
          <w:szCs w:val="22"/>
          <w:lang w:val="es-ES"/>
        </w:rPr>
        <w:t xml:space="preserve">Asamblea General </w:t>
      </w:r>
      <w:r w:rsidR="00316BCB" w:rsidRPr="00431F87">
        <w:rPr>
          <w:rFonts w:ascii="Times New Roman" w:hAnsi="Times New Roman"/>
          <w:sz w:val="22"/>
          <w:szCs w:val="22"/>
          <w:lang w:val="es-ES"/>
        </w:rPr>
        <w:t>de A</w:t>
      </w:r>
      <w:r w:rsidRPr="00431F87">
        <w:rPr>
          <w:rFonts w:ascii="Times New Roman" w:hAnsi="Times New Roman"/>
          <w:sz w:val="22"/>
          <w:szCs w:val="22"/>
          <w:lang w:val="es-ES"/>
        </w:rPr>
        <w:t xml:space="preserve">ccionistas es el órgano supremo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y sus resoluciones serán obligatorias para todos los accionistas, incluyendo los ausentes y disidentes.</w:t>
      </w:r>
    </w:p>
    <w:p w14:paraId="6F3944C0" w14:textId="77777777" w:rsidR="00052BD9" w:rsidRPr="00431F87" w:rsidRDefault="00052BD9" w:rsidP="00011053">
      <w:pPr>
        <w:spacing w:line="360" w:lineRule="auto"/>
        <w:jc w:val="both"/>
        <w:rPr>
          <w:rFonts w:ascii="Times New Roman" w:hAnsi="Times New Roman"/>
          <w:sz w:val="22"/>
          <w:szCs w:val="22"/>
          <w:lang w:val="es-ES"/>
        </w:rPr>
      </w:pPr>
    </w:p>
    <w:p w14:paraId="030F6B6C" w14:textId="1041C4B4" w:rsidR="00052BD9" w:rsidRPr="00431F87" w:rsidRDefault="00316BCB"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Asambleas Generales de A</w:t>
      </w:r>
      <w:r w:rsidR="00052BD9" w:rsidRPr="00431F87">
        <w:rPr>
          <w:rFonts w:ascii="Times New Roman" w:hAnsi="Times New Roman"/>
          <w:sz w:val="22"/>
          <w:szCs w:val="22"/>
          <w:lang w:val="es-ES"/>
        </w:rPr>
        <w:t>ccionistas son ordinarias o extra</w:t>
      </w:r>
      <w:r w:rsidRPr="00431F87">
        <w:rPr>
          <w:rFonts w:ascii="Times New Roman" w:hAnsi="Times New Roman"/>
          <w:sz w:val="22"/>
          <w:szCs w:val="22"/>
          <w:lang w:val="es-ES"/>
        </w:rPr>
        <w:t>ordinarias y especiales. Serán Asambleas E</w:t>
      </w:r>
      <w:r w:rsidR="00052BD9" w:rsidRPr="00431F87">
        <w:rPr>
          <w:rFonts w:ascii="Times New Roman" w:hAnsi="Times New Roman"/>
          <w:sz w:val="22"/>
          <w:szCs w:val="22"/>
          <w:lang w:val="es-ES"/>
        </w:rPr>
        <w:t xml:space="preserve">xtraordinarias las que se reúnan para tratar cualquiera de los asuntos a que se refiere el artículo ciento ochenta y dos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es Mercantiles y serán Ordinarias las A</w:t>
      </w:r>
      <w:r w:rsidR="00052BD9" w:rsidRPr="00431F87">
        <w:rPr>
          <w:rFonts w:ascii="Times New Roman" w:hAnsi="Times New Roman"/>
          <w:sz w:val="22"/>
          <w:szCs w:val="22"/>
          <w:lang w:val="es-ES"/>
        </w:rPr>
        <w:t xml:space="preserve">sambleas que se reúnan para tratar cualquier otro asunto que no sea de los enumerados en el artículo ciento ochenta y dos antes citado. Las </w:t>
      </w:r>
      <w:r w:rsidRPr="00431F87">
        <w:rPr>
          <w:rFonts w:ascii="Times New Roman" w:hAnsi="Times New Roman"/>
          <w:sz w:val="22"/>
          <w:szCs w:val="22"/>
          <w:lang w:val="es-ES"/>
        </w:rPr>
        <w:t>A</w:t>
      </w:r>
      <w:r w:rsidR="00052BD9" w:rsidRPr="00431F87">
        <w:rPr>
          <w:rFonts w:ascii="Times New Roman" w:hAnsi="Times New Roman"/>
          <w:sz w:val="22"/>
          <w:szCs w:val="22"/>
          <w:lang w:val="es-ES"/>
        </w:rPr>
        <w:t xml:space="preserve">sambleas </w:t>
      </w:r>
      <w:r w:rsidRPr="00431F87">
        <w:rPr>
          <w:rFonts w:ascii="Times New Roman" w:hAnsi="Times New Roman"/>
          <w:sz w:val="22"/>
          <w:szCs w:val="22"/>
          <w:lang w:val="es-ES"/>
        </w:rPr>
        <w:t>E</w:t>
      </w:r>
      <w:r w:rsidR="00052BD9" w:rsidRPr="00431F87">
        <w:rPr>
          <w:rFonts w:ascii="Times New Roman" w:hAnsi="Times New Roman"/>
          <w:sz w:val="22"/>
          <w:szCs w:val="22"/>
          <w:lang w:val="es-ES"/>
        </w:rPr>
        <w:t>speciales serán las que se reúnan para tratar asuntos que puedan af</w:t>
      </w:r>
      <w:r w:rsidR="007F5E17" w:rsidRPr="00431F87">
        <w:rPr>
          <w:rFonts w:ascii="Times New Roman" w:hAnsi="Times New Roman"/>
          <w:sz w:val="22"/>
          <w:szCs w:val="22"/>
          <w:lang w:val="es-ES"/>
        </w:rPr>
        <w:t xml:space="preserve">ectar los derechos de una sola </w:t>
      </w:r>
      <w:r w:rsidR="00990FDA" w:rsidRPr="00431F87">
        <w:rPr>
          <w:rFonts w:ascii="Times New Roman" w:hAnsi="Times New Roman"/>
          <w:sz w:val="22"/>
          <w:szCs w:val="22"/>
          <w:lang w:val="es-ES"/>
        </w:rPr>
        <w:t>S</w:t>
      </w:r>
      <w:r w:rsidR="00052BD9" w:rsidRPr="00431F87">
        <w:rPr>
          <w:rFonts w:ascii="Times New Roman" w:hAnsi="Times New Roman"/>
          <w:sz w:val="22"/>
          <w:szCs w:val="22"/>
          <w:lang w:val="es-ES"/>
        </w:rPr>
        <w:t xml:space="preserve">erie de acciones, en los casos señalados en el artículo ciento noventa y cinco de la Ley General de </w:t>
      </w:r>
      <w:r w:rsidR="00B85B1F" w:rsidRPr="00431F87">
        <w:rPr>
          <w:rFonts w:ascii="Times New Roman" w:hAnsi="Times New Roman"/>
          <w:sz w:val="22"/>
          <w:szCs w:val="22"/>
          <w:lang w:val="es-ES"/>
        </w:rPr>
        <w:t>Sociedad</w:t>
      </w:r>
      <w:r w:rsidR="00052BD9" w:rsidRPr="00431F87">
        <w:rPr>
          <w:rFonts w:ascii="Times New Roman" w:hAnsi="Times New Roman"/>
          <w:sz w:val="22"/>
          <w:szCs w:val="22"/>
          <w:lang w:val="es-ES"/>
        </w:rPr>
        <w:t>es Mercantiles. Unas y otras se reunirán en el domicilio social, salvo en caso fortuito o de fuerza mayor.</w:t>
      </w:r>
    </w:p>
    <w:p w14:paraId="256180B2" w14:textId="77777777" w:rsidR="0018141A" w:rsidRPr="00431F87" w:rsidRDefault="0018141A" w:rsidP="00011053">
      <w:pPr>
        <w:spacing w:line="360" w:lineRule="auto"/>
        <w:jc w:val="both"/>
        <w:outlineLvl w:val="0"/>
        <w:rPr>
          <w:rFonts w:ascii="Times New Roman" w:hAnsi="Times New Roman"/>
          <w:sz w:val="22"/>
          <w:szCs w:val="22"/>
          <w:lang w:val="es-ES"/>
        </w:rPr>
      </w:pPr>
    </w:p>
    <w:p w14:paraId="747E5F44" w14:textId="119E5A74" w:rsidR="00052BD9" w:rsidRPr="00431F87" w:rsidRDefault="0018141A"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 xml:space="preserve">DÉCIMA </w:t>
      </w:r>
      <w:r w:rsidR="00052BD9" w:rsidRPr="00431F87">
        <w:rPr>
          <w:rFonts w:ascii="Times New Roman" w:hAnsi="Times New Roman"/>
          <w:b/>
          <w:sz w:val="22"/>
          <w:szCs w:val="22"/>
          <w:lang w:val="es-ES"/>
        </w:rPr>
        <w:t>QUINTA</w:t>
      </w:r>
      <w:r w:rsidR="00052BD9" w:rsidRPr="00431F87">
        <w:rPr>
          <w:rFonts w:ascii="Times New Roman" w:hAnsi="Times New Roman"/>
          <w:sz w:val="22"/>
          <w:szCs w:val="22"/>
          <w:lang w:val="es-ES"/>
        </w:rPr>
        <w:t xml:space="preserve">.- </w:t>
      </w:r>
      <w:r w:rsidR="00052BD9" w:rsidRPr="00431F87">
        <w:rPr>
          <w:rFonts w:ascii="Times New Roman" w:hAnsi="Times New Roman"/>
          <w:sz w:val="22"/>
          <w:szCs w:val="22"/>
          <w:u w:val="single"/>
          <w:lang w:val="es-ES"/>
        </w:rPr>
        <w:t>Periodicidad de las asambleas</w:t>
      </w:r>
      <w:r w:rsidR="00052BD9" w:rsidRPr="00431F87">
        <w:rPr>
          <w:rFonts w:ascii="Times New Roman" w:hAnsi="Times New Roman"/>
          <w:sz w:val="22"/>
          <w:szCs w:val="22"/>
          <w:lang w:val="es-ES"/>
        </w:rPr>
        <w:t xml:space="preserve"> </w:t>
      </w:r>
    </w:p>
    <w:p w14:paraId="2F19A838" w14:textId="77777777" w:rsidR="00052BD9" w:rsidRPr="00431F87" w:rsidRDefault="00052BD9" w:rsidP="00011053">
      <w:pPr>
        <w:spacing w:line="360" w:lineRule="auto"/>
        <w:jc w:val="both"/>
        <w:rPr>
          <w:rFonts w:ascii="Times New Roman" w:hAnsi="Times New Roman"/>
          <w:sz w:val="22"/>
          <w:szCs w:val="22"/>
          <w:lang w:val="es-ES"/>
        </w:rPr>
      </w:pPr>
    </w:p>
    <w:p w14:paraId="06573135" w14:textId="0EEAF584" w:rsidR="00052BD9" w:rsidRPr="00431F87" w:rsidRDefault="00052BD9"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w:t>
      </w:r>
      <w:r w:rsidR="00B85B1F" w:rsidRPr="00431F87">
        <w:rPr>
          <w:rFonts w:ascii="Times New Roman" w:hAnsi="Times New Roman"/>
          <w:sz w:val="22"/>
          <w:szCs w:val="22"/>
          <w:lang w:val="es-ES"/>
        </w:rPr>
        <w:t xml:space="preserve">Asamblea General </w:t>
      </w:r>
      <w:r w:rsidR="00801C52" w:rsidRPr="00431F87">
        <w:rPr>
          <w:rFonts w:ascii="Times New Roman" w:hAnsi="Times New Roman"/>
          <w:sz w:val="22"/>
          <w:szCs w:val="22"/>
          <w:lang w:val="es-ES"/>
        </w:rPr>
        <w:t>Or</w:t>
      </w:r>
      <w:r w:rsidRPr="00431F87">
        <w:rPr>
          <w:rFonts w:ascii="Times New Roman" w:hAnsi="Times New Roman"/>
          <w:sz w:val="22"/>
          <w:szCs w:val="22"/>
          <w:lang w:val="es-ES"/>
        </w:rPr>
        <w:t xml:space="preserve">dinaria de </w:t>
      </w:r>
      <w:r w:rsidR="00801C52" w:rsidRPr="00431F87">
        <w:rPr>
          <w:rFonts w:ascii="Times New Roman" w:hAnsi="Times New Roman"/>
          <w:sz w:val="22"/>
          <w:szCs w:val="22"/>
          <w:lang w:val="es-ES"/>
        </w:rPr>
        <w:t>A</w:t>
      </w:r>
      <w:r w:rsidRPr="00431F87">
        <w:rPr>
          <w:rFonts w:ascii="Times New Roman" w:hAnsi="Times New Roman"/>
          <w:sz w:val="22"/>
          <w:szCs w:val="22"/>
          <w:lang w:val="es-ES"/>
        </w:rPr>
        <w:t xml:space="preserve">ccionistas se reunirá por lo menos una vez al año dentro de los cuatro meses siguientes a la clausura del ejercicio social de que se trate, para tratar los asuntos incluidos en el orden del día, así como los asuntos mencionados en el artículo ciento ochenta y uno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es Mercantiles.</w:t>
      </w:r>
    </w:p>
    <w:p w14:paraId="5A076EF5" w14:textId="77777777" w:rsidR="00052BD9" w:rsidRPr="00431F87" w:rsidRDefault="00052BD9" w:rsidP="00011053">
      <w:pPr>
        <w:spacing w:line="360" w:lineRule="auto"/>
        <w:jc w:val="both"/>
        <w:rPr>
          <w:rFonts w:ascii="Times New Roman" w:hAnsi="Times New Roman"/>
          <w:sz w:val="22"/>
          <w:szCs w:val="22"/>
          <w:lang w:val="es-ES"/>
        </w:rPr>
      </w:pPr>
    </w:p>
    <w:p w14:paraId="6A388963" w14:textId="1B07E5EF" w:rsidR="00052BD9" w:rsidRPr="00431F87" w:rsidRDefault="00052BD9"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Asimismo, será materia especial de una </w:t>
      </w:r>
      <w:r w:rsidR="00316BCB" w:rsidRPr="00431F87">
        <w:rPr>
          <w:rFonts w:ascii="Times New Roman" w:hAnsi="Times New Roman"/>
          <w:sz w:val="22"/>
          <w:szCs w:val="22"/>
          <w:lang w:val="es-ES"/>
        </w:rPr>
        <w:t>A</w:t>
      </w:r>
      <w:r w:rsidRPr="00431F87">
        <w:rPr>
          <w:rFonts w:ascii="Times New Roman" w:hAnsi="Times New Roman"/>
          <w:sz w:val="22"/>
          <w:szCs w:val="22"/>
          <w:lang w:val="es-ES"/>
        </w:rPr>
        <w:t xml:space="preserve">samblea </w:t>
      </w:r>
      <w:r w:rsidR="00316BCB" w:rsidRPr="00431F87">
        <w:rPr>
          <w:rFonts w:ascii="Times New Roman" w:hAnsi="Times New Roman"/>
          <w:sz w:val="22"/>
          <w:szCs w:val="22"/>
          <w:lang w:val="es-ES"/>
        </w:rPr>
        <w:t>O</w:t>
      </w:r>
      <w:r w:rsidR="00B82E15" w:rsidRPr="00431F87">
        <w:rPr>
          <w:rFonts w:ascii="Times New Roman" w:hAnsi="Times New Roman"/>
          <w:sz w:val="22"/>
          <w:szCs w:val="22"/>
          <w:lang w:val="es-ES"/>
        </w:rPr>
        <w:t>r</w:t>
      </w:r>
      <w:r w:rsidRPr="00431F87">
        <w:rPr>
          <w:rFonts w:ascii="Times New Roman" w:hAnsi="Times New Roman"/>
          <w:sz w:val="22"/>
          <w:szCs w:val="22"/>
          <w:lang w:val="es-ES"/>
        </w:rPr>
        <w:t>dinaria, conocer y en su caso, aprobar los actos realizados por el</w:t>
      </w:r>
      <w:r w:rsidR="00486439" w:rsidRPr="00431F87">
        <w:rPr>
          <w:rFonts w:ascii="Times New Roman" w:hAnsi="Times New Roman"/>
          <w:sz w:val="22"/>
          <w:szCs w:val="22"/>
          <w:lang w:val="es-ES"/>
        </w:rPr>
        <w:t xml:space="preserve"> Consejo de Administración, el</w:t>
      </w:r>
      <w:r w:rsidRPr="00431F87">
        <w:rPr>
          <w:rFonts w:ascii="Times New Roman" w:hAnsi="Times New Roman"/>
          <w:sz w:val="22"/>
          <w:szCs w:val="22"/>
          <w:lang w:val="es-ES"/>
        </w:rPr>
        <w:t xml:space="preserve"> Director General, así como por otros </w:t>
      </w:r>
      <w:r w:rsidR="00215C6D" w:rsidRPr="00431F87">
        <w:rPr>
          <w:rFonts w:ascii="Times New Roman" w:hAnsi="Times New Roman"/>
          <w:sz w:val="22"/>
          <w:szCs w:val="22"/>
          <w:lang w:val="es-ES"/>
        </w:rPr>
        <w:t>funcionari</w:t>
      </w:r>
      <w:r w:rsidR="00486439" w:rsidRPr="00431F87">
        <w:rPr>
          <w:rFonts w:ascii="Times New Roman" w:hAnsi="Times New Roman"/>
          <w:sz w:val="22"/>
          <w:szCs w:val="22"/>
          <w:lang w:val="es-ES"/>
        </w:rPr>
        <w:t>os de la Sociedad</w:t>
      </w:r>
      <w:r w:rsidRPr="00431F87">
        <w:rPr>
          <w:rFonts w:ascii="Times New Roman" w:hAnsi="Times New Roman"/>
          <w:sz w:val="22"/>
          <w:szCs w:val="22"/>
          <w:lang w:val="es-ES"/>
        </w:rPr>
        <w:t xml:space="preserve"> a quienes se les haya atribuido facultades ejecutivas.</w:t>
      </w:r>
    </w:p>
    <w:p w14:paraId="15FB99BF" w14:textId="77777777" w:rsidR="00052BD9" w:rsidRPr="00431F87" w:rsidRDefault="00052BD9" w:rsidP="00011053">
      <w:pPr>
        <w:spacing w:line="360" w:lineRule="auto"/>
        <w:jc w:val="both"/>
        <w:rPr>
          <w:rFonts w:ascii="Times New Roman" w:hAnsi="Times New Roman"/>
          <w:sz w:val="22"/>
          <w:szCs w:val="22"/>
          <w:lang w:val="es-ES"/>
        </w:rPr>
      </w:pPr>
    </w:p>
    <w:p w14:paraId="7045F4BF" w14:textId="0BE910E7" w:rsidR="00052BD9" w:rsidRPr="00431F87" w:rsidRDefault="00052BD9"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También será materia de la </w:t>
      </w:r>
      <w:r w:rsidR="00B20088" w:rsidRPr="00431F87">
        <w:rPr>
          <w:rFonts w:ascii="Times New Roman" w:hAnsi="Times New Roman"/>
          <w:sz w:val="22"/>
          <w:szCs w:val="22"/>
          <w:lang w:val="es-ES"/>
        </w:rPr>
        <w:t>A</w:t>
      </w:r>
      <w:r w:rsidRPr="00431F87">
        <w:rPr>
          <w:rFonts w:ascii="Times New Roman" w:hAnsi="Times New Roman"/>
          <w:sz w:val="22"/>
          <w:szCs w:val="22"/>
          <w:lang w:val="es-ES"/>
        </w:rPr>
        <w:t xml:space="preserve">samblea </w:t>
      </w:r>
      <w:r w:rsidR="00B20088" w:rsidRPr="00431F87">
        <w:rPr>
          <w:rFonts w:ascii="Times New Roman" w:hAnsi="Times New Roman"/>
          <w:sz w:val="22"/>
          <w:szCs w:val="22"/>
          <w:lang w:val="es-ES"/>
        </w:rPr>
        <w:t>O</w:t>
      </w:r>
      <w:r w:rsidRPr="00431F87">
        <w:rPr>
          <w:rFonts w:ascii="Times New Roman" w:hAnsi="Times New Roman"/>
          <w:sz w:val="22"/>
          <w:szCs w:val="22"/>
          <w:lang w:val="es-ES"/>
        </w:rPr>
        <w:t xml:space="preserve">rdinaria enterarse de los asuntos relacionados con el informe a que se refiere el artículo ciento setenta y dos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es Mercantiles, del ejercicio inmediato anterior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o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es en que participe esta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w:t>
      </w:r>
    </w:p>
    <w:p w14:paraId="2ACAD2E1" w14:textId="4F8F7D55" w:rsidR="0018141A" w:rsidRPr="00431F87" w:rsidRDefault="0018141A" w:rsidP="00011053">
      <w:pPr>
        <w:spacing w:line="360" w:lineRule="auto"/>
        <w:jc w:val="both"/>
        <w:rPr>
          <w:rFonts w:ascii="Times New Roman" w:hAnsi="Times New Roman"/>
          <w:sz w:val="22"/>
          <w:szCs w:val="22"/>
          <w:lang w:val="es-ES"/>
        </w:rPr>
      </w:pPr>
    </w:p>
    <w:p w14:paraId="1AD2EE32" w14:textId="60FDE256" w:rsidR="00215C6D" w:rsidRPr="00431F87" w:rsidRDefault="0018141A"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 xml:space="preserve">DÉCIMA </w:t>
      </w:r>
      <w:r w:rsidR="00215C6D" w:rsidRPr="00431F87">
        <w:rPr>
          <w:rFonts w:ascii="Times New Roman" w:hAnsi="Times New Roman"/>
          <w:b/>
          <w:sz w:val="22"/>
          <w:szCs w:val="22"/>
          <w:lang w:val="es-ES"/>
        </w:rPr>
        <w:t>SEXTA</w:t>
      </w:r>
      <w:r w:rsidRPr="00431F87">
        <w:rPr>
          <w:rFonts w:ascii="Times New Roman" w:hAnsi="Times New Roman"/>
          <w:sz w:val="22"/>
          <w:szCs w:val="22"/>
          <w:lang w:val="es-ES"/>
        </w:rPr>
        <w:t xml:space="preserve">.- </w:t>
      </w:r>
      <w:r w:rsidR="00215C6D" w:rsidRPr="00431F87">
        <w:rPr>
          <w:rFonts w:ascii="Times New Roman" w:hAnsi="Times New Roman"/>
          <w:sz w:val="22"/>
          <w:szCs w:val="22"/>
          <w:u w:val="single"/>
          <w:lang w:val="es-ES"/>
        </w:rPr>
        <w:t>Forma de convocar</w:t>
      </w:r>
    </w:p>
    <w:p w14:paraId="2908BF9E" w14:textId="77777777" w:rsidR="00215C6D" w:rsidRPr="00431F87" w:rsidRDefault="00215C6D" w:rsidP="00011053">
      <w:pPr>
        <w:spacing w:line="360" w:lineRule="auto"/>
        <w:jc w:val="both"/>
        <w:rPr>
          <w:rFonts w:ascii="Times New Roman" w:hAnsi="Times New Roman"/>
          <w:sz w:val="22"/>
          <w:szCs w:val="22"/>
          <w:lang w:val="es-ES"/>
        </w:rPr>
      </w:pPr>
    </w:p>
    <w:p w14:paraId="4FABE6DD" w14:textId="0FC3FF71" w:rsidR="00215C6D" w:rsidRPr="00431F87" w:rsidRDefault="00215C6D" w:rsidP="00011053">
      <w:pPr>
        <w:spacing w:line="360" w:lineRule="auto"/>
        <w:jc w:val="both"/>
        <w:rPr>
          <w:rFonts w:ascii="Times New Roman" w:hAnsi="Times New Roman"/>
          <w:snapToGrid w:val="0"/>
          <w:sz w:val="22"/>
          <w:szCs w:val="22"/>
          <w:lang w:val="es-ES"/>
        </w:rPr>
      </w:pPr>
      <w:r w:rsidRPr="00431F87">
        <w:rPr>
          <w:rFonts w:ascii="Times New Roman" w:hAnsi="Times New Roman"/>
          <w:snapToGrid w:val="0"/>
          <w:sz w:val="22"/>
          <w:szCs w:val="22"/>
          <w:lang w:val="es-ES"/>
        </w:rPr>
        <w:t xml:space="preserve">Las convocatorias deberán ser efectuadas por </w:t>
      </w:r>
      <w:r w:rsidR="004A70D9" w:rsidRPr="00431F87">
        <w:rPr>
          <w:rFonts w:ascii="Times New Roman" w:hAnsi="Times New Roman"/>
          <w:snapToGrid w:val="0"/>
          <w:sz w:val="22"/>
          <w:szCs w:val="22"/>
          <w:lang w:val="es-ES"/>
        </w:rPr>
        <w:t>dos de los miembros d</w:t>
      </w:r>
      <w:r w:rsidRPr="00431F87">
        <w:rPr>
          <w:rFonts w:ascii="Times New Roman" w:hAnsi="Times New Roman"/>
          <w:snapToGrid w:val="0"/>
          <w:sz w:val="22"/>
          <w:szCs w:val="22"/>
          <w:lang w:val="es-ES"/>
        </w:rPr>
        <w:t xml:space="preserve">el Consejo de Administración, </w:t>
      </w:r>
      <w:r w:rsidR="004A70D9" w:rsidRPr="00431F87">
        <w:rPr>
          <w:rFonts w:ascii="Times New Roman" w:hAnsi="Times New Roman"/>
          <w:snapToGrid w:val="0"/>
          <w:sz w:val="22"/>
          <w:szCs w:val="22"/>
          <w:lang w:val="es-ES"/>
        </w:rPr>
        <w:t>en el entendido de que uno de ellos deberá ser el Presidente o el Secretario</w:t>
      </w:r>
      <w:r w:rsidR="00C0414D" w:rsidRPr="00431F87">
        <w:rPr>
          <w:rFonts w:ascii="Times New Roman" w:hAnsi="Times New Roman"/>
          <w:snapToGrid w:val="0"/>
          <w:sz w:val="22"/>
          <w:szCs w:val="22"/>
          <w:lang w:val="es-ES"/>
        </w:rPr>
        <w:t xml:space="preserve"> de dicho órgano administrativo</w:t>
      </w:r>
      <w:r w:rsidR="004A70D9" w:rsidRPr="00431F87">
        <w:rPr>
          <w:rFonts w:ascii="Times New Roman" w:hAnsi="Times New Roman"/>
          <w:snapToGrid w:val="0"/>
          <w:sz w:val="22"/>
          <w:szCs w:val="22"/>
          <w:lang w:val="es-ES"/>
        </w:rPr>
        <w:t xml:space="preserve">, </w:t>
      </w:r>
      <w:r w:rsidRPr="00431F87">
        <w:rPr>
          <w:rFonts w:ascii="Times New Roman" w:hAnsi="Times New Roman"/>
          <w:snapToGrid w:val="0"/>
          <w:sz w:val="22"/>
          <w:szCs w:val="22"/>
          <w:lang w:val="es-ES"/>
        </w:rPr>
        <w:t xml:space="preserve">por </w:t>
      </w:r>
      <w:r w:rsidRPr="00431F87">
        <w:rPr>
          <w:rFonts w:ascii="Times New Roman" w:hAnsi="Times New Roman"/>
          <w:sz w:val="22"/>
          <w:szCs w:val="22"/>
          <w:lang w:val="es-ES"/>
        </w:rPr>
        <w:t>el o los Comisarios y también a solicitud de los accionistas que representen por lo menos el diez por ciento del capital social</w:t>
      </w:r>
      <w:r w:rsidR="004A70D9" w:rsidRPr="00431F87">
        <w:rPr>
          <w:rFonts w:ascii="Times New Roman" w:hAnsi="Times New Roman"/>
          <w:sz w:val="22"/>
          <w:szCs w:val="22"/>
          <w:lang w:val="es-ES"/>
        </w:rPr>
        <w:t xml:space="preserve"> con derecho a voto</w:t>
      </w:r>
      <w:r w:rsidRPr="00431F87">
        <w:rPr>
          <w:rFonts w:ascii="Times New Roman" w:hAnsi="Times New Roman"/>
          <w:sz w:val="22"/>
          <w:szCs w:val="22"/>
          <w:lang w:val="es-ES"/>
        </w:rPr>
        <w:t xml:space="preserve"> en términos de la fracción III del artículo dieciséis de la Ley del Mercado de Valores o conforme a lo dispuesto por el artículo ciento ochenta y siete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es Mercantiles.</w:t>
      </w:r>
      <w:r w:rsidRPr="00431F87">
        <w:rPr>
          <w:rFonts w:ascii="Times New Roman" w:hAnsi="Times New Roman"/>
          <w:snapToGrid w:val="0"/>
          <w:sz w:val="22"/>
          <w:szCs w:val="22"/>
          <w:lang w:val="es-ES"/>
        </w:rPr>
        <w:t xml:space="preserve"> </w:t>
      </w:r>
    </w:p>
    <w:p w14:paraId="10C49DA8" w14:textId="77777777" w:rsidR="00215C6D" w:rsidRPr="00431F87" w:rsidRDefault="00215C6D" w:rsidP="00011053">
      <w:pPr>
        <w:spacing w:line="360" w:lineRule="auto"/>
        <w:jc w:val="both"/>
        <w:rPr>
          <w:rFonts w:ascii="Times New Roman" w:hAnsi="Times New Roman"/>
          <w:snapToGrid w:val="0"/>
          <w:sz w:val="22"/>
          <w:szCs w:val="22"/>
          <w:lang w:val="es-ES"/>
        </w:rPr>
      </w:pPr>
    </w:p>
    <w:p w14:paraId="61E0E2B0" w14:textId="32DD1DC6"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convocatoria contendrá por lo menos, la fecha, hora, lugar y orden del día para la asamblea, y serán firmadas por quien las haga o por un juez competente conforme a las disposiciones de los </w:t>
      </w:r>
      <w:r w:rsidRPr="00431F87">
        <w:rPr>
          <w:rFonts w:ascii="Times New Roman" w:hAnsi="Times New Roman"/>
          <w:sz w:val="22"/>
          <w:szCs w:val="22"/>
          <w:lang w:val="es-ES"/>
        </w:rPr>
        <w:lastRenderedPageBreak/>
        <w:t xml:space="preserve">artículos ciento sesenta y ocho, ciento ochenta y cuatro y ciento ochenta y cinco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es Mercantiles.</w:t>
      </w:r>
    </w:p>
    <w:p w14:paraId="09618842" w14:textId="77777777" w:rsidR="007F5E17" w:rsidRPr="00431F87" w:rsidRDefault="007F5E17" w:rsidP="00011053">
      <w:pPr>
        <w:spacing w:line="360" w:lineRule="auto"/>
        <w:jc w:val="both"/>
        <w:rPr>
          <w:rFonts w:ascii="Times New Roman" w:hAnsi="Times New Roman"/>
          <w:sz w:val="22"/>
          <w:szCs w:val="22"/>
          <w:lang w:val="es-ES"/>
        </w:rPr>
      </w:pPr>
    </w:p>
    <w:p w14:paraId="22B34295" w14:textId="401E8AF9" w:rsidR="007F5E17" w:rsidRPr="00431F87" w:rsidRDefault="007F5E17" w:rsidP="00011053">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 xml:space="preserve">Cualquier otro tipo de asamblea será convocada cuando así lo resuelva el Consejo de Administración, el o los Comisarios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y en el caso de </w:t>
      </w:r>
      <w:r w:rsidR="003A5C52" w:rsidRPr="00431F87">
        <w:rPr>
          <w:rFonts w:ascii="Times New Roman" w:hAnsi="Times New Roman"/>
          <w:sz w:val="22"/>
          <w:szCs w:val="22"/>
          <w:lang w:val="es-ES"/>
        </w:rPr>
        <w:t>A</w:t>
      </w:r>
      <w:r w:rsidRPr="00431F87">
        <w:rPr>
          <w:rFonts w:ascii="Times New Roman" w:hAnsi="Times New Roman"/>
          <w:sz w:val="22"/>
          <w:szCs w:val="22"/>
          <w:lang w:val="es-ES"/>
        </w:rPr>
        <w:t>sambleas</w:t>
      </w:r>
      <w:r w:rsidR="00486439" w:rsidRPr="00431F87">
        <w:rPr>
          <w:rFonts w:ascii="Times New Roman" w:hAnsi="Times New Roman"/>
          <w:sz w:val="22"/>
          <w:szCs w:val="22"/>
          <w:lang w:val="es-ES"/>
        </w:rPr>
        <w:t xml:space="preserve"> </w:t>
      </w:r>
      <w:r w:rsidRPr="00431F87">
        <w:rPr>
          <w:rFonts w:ascii="Times New Roman" w:hAnsi="Times New Roman"/>
          <w:sz w:val="22"/>
          <w:szCs w:val="22"/>
          <w:lang w:val="es-ES"/>
        </w:rPr>
        <w:t xml:space="preserve"> </w:t>
      </w:r>
      <w:r w:rsidR="003A5C52" w:rsidRPr="00431F87">
        <w:rPr>
          <w:rFonts w:ascii="Times New Roman" w:hAnsi="Times New Roman"/>
          <w:sz w:val="22"/>
          <w:szCs w:val="22"/>
          <w:lang w:val="es-ES"/>
        </w:rPr>
        <w:t>E</w:t>
      </w:r>
      <w:r w:rsidRPr="00431F87">
        <w:rPr>
          <w:rFonts w:ascii="Times New Roman" w:hAnsi="Times New Roman"/>
          <w:sz w:val="22"/>
          <w:szCs w:val="22"/>
          <w:lang w:val="es-ES"/>
        </w:rPr>
        <w:t xml:space="preserve">speciales cuando así lo soliciten los accionistas que detenten por lo menos el diez por ciento de las acciones de la </w:t>
      </w:r>
      <w:r w:rsidR="00990FDA" w:rsidRPr="00431F87">
        <w:rPr>
          <w:rFonts w:ascii="Times New Roman" w:hAnsi="Times New Roman"/>
          <w:sz w:val="22"/>
          <w:szCs w:val="22"/>
          <w:lang w:val="es-ES"/>
        </w:rPr>
        <w:t>S</w:t>
      </w:r>
      <w:r w:rsidRPr="00431F87">
        <w:rPr>
          <w:rFonts w:ascii="Times New Roman" w:hAnsi="Times New Roman"/>
          <w:sz w:val="22"/>
          <w:szCs w:val="22"/>
          <w:lang w:val="es-ES"/>
        </w:rPr>
        <w:t>erie de que se trate, o bien, en los términos de la cláusula siguiente.</w:t>
      </w:r>
    </w:p>
    <w:p w14:paraId="2211D1DF" w14:textId="77777777" w:rsidR="00215C6D" w:rsidRPr="00431F87" w:rsidRDefault="00215C6D" w:rsidP="00011053">
      <w:pPr>
        <w:spacing w:line="360" w:lineRule="auto"/>
        <w:jc w:val="both"/>
        <w:rPr>
          <w:rFonts w:ascii="Times New Roman" w:hAnsi="Times New Roman"/>
          <w:sz w:val="22"/>
          <w:szCs w:val="22"/>
          <w:lang w:val="es-ES"/>
        </w:rPr>
      </w:pPr>
    </w:p>
    <w:p w14:paraId="20AD27E3" w14:textId="36DFFB8D" w:rsidR="00215C6D" w:rsidRPr="00431F87" w:rsidRDefault="003A5C52"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En el evento de que una A</w:t>
      </w:r>
      <w:r w:rsidR="00215C6D" w:rsidRPr="00431F87">
        <w:rPr>
          <w:rFonts w:ascii="Times New Roman" w:hAnsi="Times New Roman"/>
          <w:sz w:val="22"/>
          <w:szCs w:val="22"/>
          <w:lang w:val="es-ES"/>
        </w:rPr>
        <w:t xml:space="preserve">samblea se suspenda por cualquier razón, los asambleístas podrán reunirse sin previa </w:t>
      </w:r>
      <w:r w:rsidRPr="00431F87">
        <w:rPr>
          <w:rFonts w:ascii="Times New Roman" w:hAnsi="Times New Roman"/>
          <w:sz w:val="22"/>
          <w:szCs w:val="22"/>
          <w:lang w:val="es-ES"/>
        </w:rPr>
        <w:t>convocatoria, para concluir la A</w:t>
      </w:r>
      <w:r w:rsidR="00215C6D" w:rsidRPr="00431F87">
        <w:rPr>
          <w:rFonts w:ascii="Times New Roman" w:hAnsi="Times New Roman"/>
          <w:sz w:val="22"/>
          <w:szCs w:val="22"/>
          <w:lang w:val="es-ES"/>
        </w:rPr>
        <w:t>samblea de que trate.</w:t>
      </w:r>
    </w:p>
    <w:p w14:paraId="1A91227B" w14:textId="77777777" w:rsidR="0018141A" w:rsidRPr="00431F87" w:rsidRDefault="0018141A" w:rsidP="00011053">
      <w:pPr>
        <w:spacing w:line="360" w:lineRule="auto"/>
        <w:jc w:val="both"/>
        <w:rPr>
          <w:rFonts w:ascii="Times New Roman" w:hAnsi="Times New Roman"/>
          <w:sz w:val="22"/>
          <w:szCs w:val="22"/>
          <w:lang w:val="es-ES"/>
        </w:rPr>
      </w:pPr>
    </w:p>
    <w:p w14:paraId="166B72AB" w14:textId="6338EE32" w:rsidR="00215C6D" w:rsidRPr="00431F87" w:rsidRDefault="0018141A"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 xml:space="preserve">DÉCIMA </w:t>
      </w:r>
      <w:r w:rsidR="00215C6D" w:rsidRPr="00431F87">
        <w:rPr>
          <w:rFonts w:ascii="Times New Roman" w:hAnsi="Times New Roman"/>
          <w:b/>
          <w:sz w:val="22"/>
          <w:szCs w:val="22"/>
          <w:lang w:val="es-ES"/>
        </w:rPr>
        <w:t>SÉPTIMA</w:t>
      </w:r>
      <w:r w:rsidRPr="00431F87">
        <w:rPr>
          <w:rFonts w:ascii="Times New Roman" w:hAnsi="Times New Roman"/>
          <w:sz w:val="22"/>
          <w:szCs w:val="22"/>
          <w:lang w:val="es-ES"/>
        </w:rPr>
        <w:t xml:space="preserve">.- </w:t>
      </w:r>
      <w:r w:rsidR="00215C6D" w:rsidRPr="00431F87">
        <w:rPr>
          <w:rFonts w:ascii="Times New Roman" w:hAnsi="Times New Roman"/>
          <w:sz w:val="22"/>
          <w:szCs w:val="22"/>
          <w:u w:val="single"/>
          <w:lang w:val="es-ES"/>
        </w:rPr>
        <w:t>Convocatorias</w:t>
      </w:r>
      <w:r w:rsidR="00215C6D" w:rsidRPr="00431F87">
        <w:rPr>
          <w:rFonts w:ascii="Times New Roman" w:hAnsi="Times New Roman"/>
          <w:sz w:val="22"/>
          <w:szCs w:val="22"/>
          <w:lang w:val="es-ES"/>
        </w:rPr>
        <w:t xml:space="preserve"> </w:t>
      </w:r>
    </w:p>
    <w:p w14:paraId="331AB97A" w14:textId="77777777" w:rsidR="00215C6D" w:rsidRPr="00431F87" w:rsidRDefault="00215C6D" w:rsidP="00011053">
      <w:pPr>
        <w:spacing w:line="360" w:lineRule="auto"/>
        <w:jc w:val="both"/>
        <w:rPr>
          <w:rFonts w:ascii="Times New Roman" w:hAnsi="Times New Roman"/>
          <w:sz w:val="22"/>
          <w:szCs w:val="22"/>
          <w:lang w:val="es-ES"/>
        </w:rPr>
      </w:pPr>
    </w:p>
    <w:p w14:paraId="234A4F5E" w14:textId="0A200A58" w:rsidR="00215C6D" w:rsidRPr="00431F87" w:rsidRDefault="003A5C52"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convocatorias a las A</w:t>
      </w:r>
      <w:r w:rsidR="00215C6D" w:rsidRPr="00431F87">
        <w:rPr>
          <w:rFonts w:ascii="Times New Roman" w:hAnsi="Times New Roman"/>
          <w:sz w:val="22"/>
          <w:szCs w:val="22"/>
          <w:lang w:val="es-ES"/>
        </w:rPr>
        <w:t>sambleas, serán publicadas en el sistema electrónico</w:t>
      </w:r>
      <w:r w:rsidR="00486439" w:rsidRPr="00431F87">
        <w:rPr>
          <w:rFonts w:ascii="Times New Roman" w:hAnsi="Times New Roman"/>
          <w:sz w:val="22"/>
          <w:szCs w:val="22"/>
          <w:lang w:val="es-ES"/>
        </w:rPr>
        <w:t xml:space="preserve"> “Publicaciones de Sociedades Mercantiles”,</w:t>
      </w:r>
      <w:r w:rsidR="00215C6D" w:rsidRPr="00431F87">
        <w:rPr>
          <w:rFonts w:ascii="Times New Roman" w:hAnsi="Times New Roman"/>
          <w:sz w:val="22"/>
          <w:szCs w:val="22"/>
          <w:lang w:val="es-ES"/>
        </w:rPr>
        <w:t xml:space="preserve"> establecido por la Secretaría de Economía con por lo menos </w:t>
      </w:r>
      <w:r w:rsidR="004D289B" w:rsidRPr="00431F87">
        <w:rPr>
          <w:rFonts w:ascii="Times New Roman" w:hAnsi="Times New Roman"/>
          <w:sz w:val="22"/>
          <w:szCs w:val="22"/>
          <w:lang w:val="es-ES"/>
        </w:rPr>
        <w:t>quince</w:t>
      </w:r>
      <w:r w:rsidR="00215C6D" w:rsidRPr="00431F87">
        <w:rPr>
          <w:rFonts w:ascii="Times New Roman" w:hAnsi="Times New Roman"/>
          <w:sz w:val="22"/>
          <w:szCs w:val="22"/>
          <w:lang w:val="es-ES"/>
        </w:rPr>
        <w:t xml:space="preserve"> días naturales de antici</w:t>
      </w:r>
      <w:r w:rsidRPr="00431F87">
        <w:rPr>
          <w:rFonts w:ascii="Times New Roman" w:hAnsi="Times New Roman"/>
          <w:sz w:val="22"/>
          <w:szCs w:val="22"/>
          <w:lang w:val="es-ES"/>
        </w:rPr>
        <w:t>pación a la fecha de cualquier A</w:t>
      </w:r>
      <w:r w:rsidR="00215C6D" w:rsidRPr="00431F87">
        <w:rPr>
          <w:rFonts w:ascii="Times New Roman" w:hAnsi="Times New Roman"/>
          <w:sz w:val="22"/>
          <w:szCs w:val="22"/>
          <w:lang w:val="es-ES"/>
        </w:rPr>
        <w:t xml:space="preserve">samblea. La segunda convocatoria a una asamblea de accionistas, ya sea ordinaria, extraordinaria o especial, no podrá publicarse con una anticipación menor a </w:t>
      </w:r>
      <w:r w:rsidR="004D289B" w:rsidRPr="00431F87">
        <w:rPr>
          <w:rFonts w:ascii="Times New Roman" w:hAnsi="Times New Roman"/>
          <w:sz w:val="22"/>
          <w:szCs w:val="22"/>
          <w:lang w:val="es-ES"/>
        </w:rPr>
        <w:t>quince</w:t>
      </w:r>
      <w:r w:rsidR="00215C6D" w:rsidRPr="00431F87">
        <w:rPr>
          <w:rFonts w:ascii="Times New Roman" w:hAnsi="Times New Roman"/>
          <w:sz w:val="22"/>
          <w:szCs w:val="22"/>
          <w:lang w:val="es-ES"/>
        </w:rPr>
        <w:t xml:space="preserve"> días ni mayor a </w:t>
      </w:r>
      <w:r w:rsidR="004D289B" w:rsidRPr="00431F87">
        <w:rPr>
          <w:rFonts w:ascii="Times New Roman" w:hAnsi="Times New Roman"/>
          <w:sz w:val="22"/>
          <w:szCs w:val="22"/>
          <w:lang w:val="es-ES"/>
        </w:rPr>
        <w:t>cuarenta y cinco</w:t>
      </w:r>
      <w:r w:rsidR="00215C6D" w:rsidRPr="00431F87">
        <w:rPr>
          <w:rFonts w:ascii="Times New Roman" w:hAnsi="Times New Roman"/>
          <w:sz w:val="22"/>
          <w:szCs w:val="22"/>
          <w:lang w:val="es-ES"/>
        </w:rPr>
        <w:t xml:space="preserve"> días previos a la fecha en que se pretenda celebrar la </w:t>
      </w:r>
      <w:r w:rsidR="0006674D" w:rsidRPr="00431F87">
        <w:rPr>
          <w:rFonts w:ascii="Times New Roman" w:hAnsi="Times New Roman"/>
          <w:sz w:val="22"/>
          <w:szCs w:val="22"/>
          <w:lang w:val="es-ES"/>
        </w:rPr>
        <w:t>A</w:t>
      </w:r>
      <w:r w:rsidR="00215C6D" w:rsidRPr="00431F87">
        <w:rPr>
          <w:rFonts w:ascii="Times New Roman" w:hAnsi="Times New Roman"/>
          <w:sz w:val="22"/>
          <w:szCs w:val="22"/>
          <w:lang w:val="es-ES"/>
        </w:rPr>
        <w:t>samblea en segunda convocatoria.</w:t>
      </w:r>
    </w:p>
    <w:p w14:paraId="74D39F03" w14:textId="77777777" w:rsidR="00215C6D" w:rsidRPr="00431F87" w:rsidRDefault="00215C6D" w:rsidP="00011053">
      <w:pPr>
        <w:spacing w:line="360" w:lineRule="auto"/>
        <w:jc w:val="both"/>
        <w:rPr>
          <w:rFonts w:ascii="Times New Roman" w:hAnsi="Times New Roman"/>
          <w:sz w:val="22"/>
          <w:szCs w:val="22"/>
          <w:lang w:val="es-ES"/>
        </w:rPr>
      </w:pPr>
    </w:p>
    <w:p w14:paraId="753E43DB" w14:textId="70BE30DA" w:rsidR="00D61158"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No se requerirá convocatoria alguna para la</w:t>
      </w:r>
      <w:r w:rsidR="003A5C52" w:rsidRPr="00431F87">
        <w:rPr>
          <w:rFonts w:ascii="Times New Roman" w:hAnsi="Times New Roman"/>
          <w:sz w:val="22"/>
          <w:szCs w:val="22"/>
          <w:lang w:val="es-ES"/>
        </w:rPr>
        <w:t xml:space="preserve"> celebración de cualquier A</w:t>
      </w:r>
      <w:r w:rsidRPr="00431F87">
        <w:rPr>
          <w:rFonts w:ascii="Times New Roman" w:hAnsi="Times New Roman"/>
          <w:sz w:val="22"/>
          <w:szCs w:val="22"/>
          <w:lang w:val="es-ES"/>
        </w:rPr>
        <w:t>samblea cuando al momento de las votaciones se encuentre representada la totalidad de las acciones que representen el capital social suscrito y pagado, con derecho a voto. Las resolu</w:t>
      </w:r>
      <w:r w:rsidR="003A5C52" w:rsidRPr="00431F87">
        <w:rPr>
          <w:rFonts w:ascii="Times New Roman" w:hAnsi="Times New Roman"/>
          <w:sz w:val="22"/>
          <w:szCs w:val="22"/>
          <w:lang w:val="es-ES"/>
        </w:rPr>
        <w:t>ciones tomadas en este tipo de A</w:t>
      </w:r>
      <w:r w:rsidRPr="00431F87">
        <w:rPr>
          <w:rFonts w:ascii="Times New Roman" w:hAnsi="Times New Roman"/>
          <w:sz w:val="22"/>
          <w:szCs w:val="22"/>
          <w:lang w:val="es-ES"/>
        </w:rPr>
        <w:t>sambleas serán plenamente válidas.</w:t>
      </w:r>
    </w:p>
    <w:p w14:paraId="06836264" w14:textId="77777777" w:rsidR="00215C6D" w:rsidRPr="00431F87" w:rsidRDefault="00215C6D" w:rsidP="00011053">
      <w:pPr>
        <w:spacing w:line="360" w:lineRule="auto"/>
        <w:jc w:val="both"/>
        <w:rPr>
          <w:rFonts w:ascii="Times New Roman" w:hAnsi="Times New Roman"/>
          <w:sz w:val="22"/>
          <w:szCs w:val="22"/>
          <w:lang w:val="es-ES"/>
        </w:rPr>
      </w:pPr>
    </w:p>
    <w:p w14:paraId="796257BD" w14:textId="5A5C6248"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Desde el momento en que se publique la convocatoria para la </w:t>
      </w:r>
      <w:r w:rsidR="003A5C52" w:rsidRPr="00431F87">
        <w:rPr>
          <w:rFonts w:ascii="Times New Roman" w:hAnsi="Times New Roman"/>
          <w:sz w:val="22"/>
          <w:szCs w:val="22"/>
          <w:lang w:val="es-ES"/>
        </w:rPr>
        <w:t>A</w:t>
      </w:r>
      <w:r w:rsidRPr="00431F87">
        <w:rPr>
          <w:rFonts w:ascii="Times New Roman" w:hAnsi="Times New Roman"/>
          <w:sz w:val="22"/>
          <w:szCs w:val="22"/>
          <w:lang w:val="es-ES"/>
        </w:rPr>
        <w:t xml:space="preserve">samblea de </w:t>
      </w:r>
      <w:r w:rsidR="003A5C52" w:rsidRPr="00431F87">
        <w:rPr>
          <w:rFonts w:ascii="Times New Roman" w:hAnsi="Times New Roman"/>
          <w:sz w:val="22"/>
          <w:szCs w:val="22"/>
          <w:lang w:val="es-ES"/>
        </w:rPr>
        <w:t>A</w:t>
      </w:r>
      <w:r w:rsidRPr="00431F87">
        <w:rPr>
          <w:rFonts w:ascii="Times New Roman" w:hAnsi="Times New Roman"/>
          <w:sz w:val="22"/>
          <w:szCs w:val="22"/>
          <w:lang w:val="es-ES"/>
        </w:rPr>
        <w:t>ccionistas,</w:t>
      </w:r>
      <w:r w:rsidR="000D02C7" w:rsidRPr="00431F87">
        <w:rPr>
          <w:rFonts w:ascii="Times New Roman" w:hAnsi="Times New Roman"/>
          <w:sz w:val="22"/>
          <w:szCs w:val="22"/>
          <w:lang w:val="es-ES"/>
        </w:rPr>
        <w:t xml:space="preserve"> deberá estar a disposición de e</w:t>
      </w:r>
      <w:r w:rsidRPr="00431F87">
        <w:rPr>
          <w:rFonts w:ascii="Times New Roman" w:hAnsi="Times New Roman"/>
          <w:sz w:val="22"/>
          <w:szCs w:val="22"/>
          <w:lang w:val="es-ES"/>
        </w:rPr>
        <w:t>stos</w:t>
      </w:r>
      <w:r w:rsidR="000D02C7" w:rsidRPr="00431F87">
        <w:rPr>
          <w:rFonts w:ascii="Times New Roman" w:hAnsi="Times New Roman"/>
          <w:sz w:val="22"/>
          <w:szCs w:val="22"/>
          <w:lang w:val="es-ES"/>
        </w:rPr>
        <w:t xml:space="preserve"> últimos</w:t>
      </w:r>
      <w:r w:rsidRPr="00431F87">
        <w:rPr>
          <w:rFonts w:ascii="Times New Roman" w:hAnsi="Times New Roman"/>
          <w:sz w:val="22"/>
          <w:szCs w:val="22"/>
          <w:lang w:val="es-ES"/>
        </w:rPr>
        <w:t>, la información y los documentos relacionados con cada uno de los puntos establecidos en el orden del día respectivo.</w:t>
      </w:r>
    </w:p>
    <w:p w14:paraId="25334378" w14:textId="3AB007DE" w:rsidR="00D61158" w:rsidRPr="00431F87" w:rsidRDefault="00D61158" w:rsidP="00011053">
      <w:pPr>
        <w:spacing w:line="360" w:lineRule="auto"/>
        <w:jc w:val="both"/>
        <w:rPr>
          <w:rFonts w:ascii="Times New Roman" w:hAnsi="Times New Roman"/>
          <w:sz w:val="22"/>
          <w:szCs w:val="22"/>
          <w:lang w:val="es-ES"/>
        </w:rPr>
      </w:pPr>
    </w:p>
    <w:p w14:paraId="168C8863" w14:textId="4B65049E" w:rsidR="00D61158" w:rsidRPr="00431F87" w:rsidRDefault="00D61158" w:rsidP="00D61158">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Salvo el caso de la Asamblea totalitaria a que se refiere el artículo ciento ochenta y ocho de la Ley General de Sociedades Mercantiles, para que sean válidas las resoluciones tomadas en las Asambleas de Accionistas, éstas deberán referirse exclusivamente a los asuntos contenidos en el orden del día que aparezca en la convocatoria correspondiente. </w:t>
      </w:r>
    </w:p>
    <w:p w14:paraId="7D6F111D" w14:textId="28F07F12" w:rsidR="00D61158" w:rsidRPr="00431F87" w:rsidRDefault="00D61158" w:rsidP="00D61158">
      <w:pPr>
        <w:spacing w:line="360" w:lineRule="auto"/>
        <w:jc w:val="both"/>
        <w:rPr>
          <w:rFonts w:ascii="Times New Roman" w:hAnsi="Times New Roman"/>
          <w:sz w:val="22"/>
          <w:szCs w:val="22"/>
          <w:lang w:val="es-ES"/>
        </w:rPr>
      </w:pPr>
    </w:p>
    <w:p w14:paraId="0E2AAF1C" w14:textId="06F96869" w:rsidR="00D61158" w:rsidRPr="00431F87" w:rsidRDefault="00D61158"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No obstante lo anterior,  las resoluciones adoptadas fuera de la Asamblea General, por el cien por ciento del capital social con derecho a voto, tendrán para todos los efectos legales, la misma validez que si hubieran sido adoptadas dentro de la Asamblea, siempre que se confirmen por escrito posteriormente.</w:t>
      </w:r>
    </w:p>
    <w:p w14:paraId="6109F941" w14:textId="77777777" w:rsidR="0018141A" w:rsidRPr="00431F87" w:rsidRDefault="0018141A" w:rsidP="00011053">
      <w:pPr>
        <w:spacing w:line="360" w:lineRule="auto"/>
        <w:jc w:val="both"/>
        <w:outlineLvl w:val="0"/>
        <w:rPr>
          <w:rFonts w:ascii="Times New Roman" w:hAnsi="Times New Roman"/>
          <w:sz w:val="22"/>
          <w:szCs w:val="22"/>
          <w:lang w:val="es-ES"/>
        </w:rPr>
      </w:pPr>
    </w:p>
    <w:p w14:paraId="6442D00A" w14:textId="77777777" w:rsidR="0094312A" w:rsidRPr="00431F87" w:rsidRDefault="00C440EB" w:rsidP="0094312A">
      <w:pPr>
        <w:spacing w:line="360" w:lineRule="auto"/>
        <w:jc w:val="both"/>
        <w:rPr>
          <w:rFonts w:ascii="Times New Roman" w:hAnsi="Times New Roman"/>
          <w:sz w:val="22"/>
          <w:szCs w:val="22"/>
          <w:lang w:val="es-ES"/>
        </w:rPr>
      </w:pPr>
      <w:r w:rsidRPr="00431F87">
        <w:rPr>
          <w:rFonts w:ascii="Times New Roman" w:hAnsi="Times New Roman"/>
          <w:b/>
          <w:sz w:val="22"/>
          <w:szCs w:val="22"/>
          <w:lang w:val="es-ES"/>
        </w:rPr>
        <w:t xml:space="preserve">DÉCIMA </w:t>
      </w:r>
      <w:r w:rsidR="00215C6D" w:rsidRPr="00431F87">
        <w:rPr>
          <w:rFonts w:ascii="Times New Roman" w:hAnsi="Times New Roman"/>
          <w:b/>
          <w:sz w:val="22"/>
          <w:szCs w:val="22"/>
          <w:lang w:val="es-ES"/>
        </w:rPr>
        <w:t>OCTAVA</w:t>
      </w:r>
      <w:r w:rsidR="0018141A" w:rsidRPr="00431F87">
        <w:rPr>
          <w:rFonts w:ascii="Times New Roman" w:hAnsi="Times New Roman"/>
          <w:sz w:val="22"/>
          <w:szCs w:val="22"/>
          <w:lang w:val="es-ES"/>
        </w:rPr>
        <w:t xml:space="preserve">.- </w:t>
      </w:r>
      <w:r w:rsidR="0094312A" w:rsidRPr="00431F87">
        <w:rPr>
          <w:rFonts w:ascii="Times New Roman" w:hAnsi="Times New Roman"/>
          <w:sz w:val="22"/>
          <w:szCs w:val="22"/>
          <w:u w:val="single"/>
          <w:lang w:val="es-ES"/>
        </w:rPr>
        <w:t>Admisión y representación en las Asambleas</w:t>
      </w:r>
      <w:r w:rsidR="0094312A" w:rsidRPr="00431F87">
        <w:rPr>
          <w:rFonts w:ascii="Times New Roman" w:hAnsi="Times New Roman"/>
          <w:sz w:val="22"/>
          <w:szCs w:val="22"/>
          <w:lang w:val="es-ES"/>
        </w:rPr>
        <w:t xml:space="preserve"> </w:t>
      </w:r>
    </w:p>
    <w:p w14:paraId="09EC8508" w14:textId="53E71CA5" w:rsidR="00215C6D" w:rsidRPr="00431F87" w:rsidRDefault="00215C6D" w:rsidP="00011053">
      <w:pPr>
        <w:spacing w:line="360" w:lineRule="auto"/>
        <w:jc w:val="both"/>
        <w:rPr>
          <w:rFonts w:ascii="Times New Roman" w:hAnsi="Times New Roman"/>
          <w:sz w:val="22"/>
          <w:szCs w:val="22"/>
          <w:lang w:val="es-ES"/>
        </w:rPr>
      </w:pPr>
    </w:p>
    <w:p w14:paraId="77DB6EAE" w14:textId="1204AA9A"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Sólo aquellas personas cuyos nombres se encue</w:t>
      </w:r>
      <w:r w:rsidR="003A5C52" w:rsidRPr="00431F87">
        <w:rPr>
          <w:rFonts w:ascii="Times New Roman" w:hAnsi="Times New Roman"/>
          <w:sz w:val="22"/>
          <w:szCs w:val="22"/>
          <w:lang w:val="es-ES"/>
        </w:rPr>
        <w:t xml:space="preserve">ntren inscritos en el </w:t>
      </w:r>
      <w:r w:rsidR="0094312A" w:rsidRPr="00431F87">
        <w:rPr>
          <w:rFonts w:ascii="Times New Roman" w:hAnsi="Times New Roman"/>
          <w:sz w:val="22"/>
          <w:szCs w:val="22"/>
          <w:lang w:val="es-ES"/>
        </w:rPr>
        <w:t>L</w:t>
      </w:r>
      <w:r w:rsidR="003A5C52" w:rsidRPr="00431F87">
        <w:rPr>
          <w:rFonts w:ascii="Times New Roman" w:hAnsi="Times New Roman"/>
          <w:sz w:val="22"/>
          <w:szCs w:val="22"/>
          <w:lang w:val="es-ES"/>
        </w:rPr>
        <w:t>ibro de Registro de A</w:t>
      </w:r>
      <w:r w:rsidRPr="00431F87">
        <w:rPr>
          <w:rFonts w:ascii="Times New Roman" w:hAnsi="Times New Roman"/>
          <w:sz w:val="22"/>
          <w:szCs w:val="22"/>
          <w:lang w:val="es-ES"/>
        </w:rPr>
        <w:t xml:space="preserve">cciones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serán reconocidas como accionistas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para efectos de atender a cualquie</w:t>
      </w:r>
      <w:r w:rsidR="003A5C52" w:rsidRPr="00431F87">
        <w:rPr>
          <w:rFonts w:ascii="Times New Roman" w:hAnsi="Times New Roman"/>
          <w:sz w:val="22"/>
          <w:szCs w:val="22"/>
          <w:lang w:val="es-ES"/>
        </w:rPr>
        <w:t xml:space="preserve">r </w:t>
      </w:r>
      <w:r w:rsidR="003A5C52" w:rsidRPr="00431F87">
        <w:rPr>
          <w:rFonts w:ascii="Times New Roman" w:hAnsi="Times New Roman"/>
          <w:sz w:val="22"/>
          <w:szCs w:val="22"/>
          <w:lang w:val="es-ES"/>
        </w:rPr>
        <w:lastRenderedPageBreak/>
        <w:t>Asamblea de A</w:t>
      </w:r>
      <w:r w:rsidRPr="00431F87">
        <w:rPr>
          <w:rFonts w:ascii="Times New Roman" w:hAnsi="Times New Roman"/>
          <w:sz w:val="22"/>
          <w:szCs w:val="22"/>
          <w:lang w:val="es-ES"/>
        </w:rPr>
        <w:t xml:space="preserve">ccionistas, y dicha inscripción en el expresado libro será suficiente para permitir la admisión de dicha persona a la </w:t>
      </w:r>
      <w:r w:rsidR="0094312A" w:rsidRPr="00431F87">
        <w:rPr>
          <w:rFonts w:ascii="Times New Roman" w:hAnsi="Times New Roman"/>
          <w:sz w:val="22"/>
          <w:szCs w:val="22"/>
          <w:lang w:val="es-ES"/>
        </w:rPr>
        <w:t>A</w:t>
      </w:r>
      <w:r w:rsidRPr="00431F87">
        <w:rPr>
          <w:rFonts w:ascii="Times New Roman" w:hAnsi="Times New Roman"/>
          <w:sz w:val="22"/>
          <w:szCs w:val="22"/>
          <w:lang w:val="es-ES"/>
        </w:rPr>
        <w:t>samblea.</w:t>
      </w:r>
    </w:p>
    <w:p w14:paraId="3831F735" w14:textId="77777777" w:rsidR="00215C6D" w:rsidRPr="00431F87" w:rsidRDefault="00215C6D" w:rsidP="00011053">
      <w:pPr>
        <w:spacing w:line="360" w:lineRule="auto"/>
        <w:jc w:val="both"/>
        <w:rPr>
          <w:rFonts w:ascii="Times New Roman" w:hAnsi="Times New Roman"/>
          <w:sz w:val="22"/>
          <w:szCs w:val="22"/>
          <w:lang w:val="es-ES"/>
        </w:rPr>
      </w:pPr>
    </w:p>
    <w:p w14:paraId="6FE5789A" w14:textId="6CBAA722"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w:t>
      </w:r>
      <w:r w:rsidR="0094312A" w:rsidRPr="00431F87">
        <w:rPr>
          <w:rFonts w:ascii="Times New Roman" w:hAnsi="Times New Roman"/>
          <w:sz w:val="22"/>
          <w:szCs w:val="22"/>
          <w:lang w:val="es-ES"/>
        </w:rPr>
        <w:t>A</w:t>
      </w:r>
      <w:r w:rsidRPr="00431F87">
        <w:rPr>
          <w:rFonts w:ascii="Times New Roman" w:hAnsi="Times New Roman"/>
          <w:sz w:val="22"/>
          <w:szCs w:val="22"/>
          <w:lang w:val="es-ES"/>
        </w:rPr>
        <w:t>ccionistas pod</w:t>
      </w:r>
      <w:r w:rsidR="003A5C52" w:rsidRPr="00431F87">
        <w:rPr>
          <w:rFonts w:ascii="Times New Roman" w:hAnsi="Times New Roman"/>
          <w:sz w:val="22"/>
          <w:szCs w:val="22"/>
          <w:lang w:val="es-ES"/>
        </w:rPr>
        <w:t>rán estar representados en las A</w:t>
      </w:r>
      <w:r w:rsidRPr="00431F87">
        <w:rPr>
          <w:rFonts w:ascii="Times New Roman" w:hAnsi="Times New Roman"/>
          <w:sz w:val="22"/>
          <w:szCs w:val="22"/>
          <w:lang w:val="es-ES"/>
        </w:rPr>
        <w:t>sambleas por un apoderado que cuente con poder general o especial. Las personas que acudan en represent</w:t>
      </w:r>
      <w:r w:rsidR="003A5C52" w:rsidRPr="00431F87">
        <w:rPr>
          <w:rFonts w:ascii="Times New Roman" w:hAnsi="Times New Roman"/>
          <w:sz w:val="22"/>
          <w:szCs w:val="22"/>
          <w:lang w:val="es-ES"/>
        </w:rPr>
        <w:t xml:space="preserve">ación de los </w:t>
      </w:r>
      <w:r w:rsidR="0094312A" w:rsidRPr="00431F87">
        <w:rPr>
          <w:rFonts w:ascii="Times New Roman" w:hAnsi="Times New Roman"/>
          <w:sz w:val="22"/>
          <w:szCs w:val="22"/>
          <w:lang w:val="es-ES"/>
        </w:rPr>
        <w:t>A</w:t>
      </w:r>
      <w:r w:rsidR="003A5C52" w:rsidRPr="00431F87">
        <w:rPr>
          <w:rFonts w:ascii="Times New Roman" w:hAnsi="Times New Roman"/>
          <w:sz w:val="22"/>
          <w:szCs w:val="22"/>
          <w:lang w:val="es-ES"/>
        </w:rPr>
        <w:t>ccionistas a las A</w:t>
      </w:r>
      <w:r w:rsidRPr="00431F87">
        <w:rPr>
          <w:rFonts w:ascii="Times New Roman" w:hAnsi="Times New Roman"/>
          <w:sz w:val="22"/>
          <w:szCs w:val="22"/>
          <w:lang w:val="es-ES"/>
        </w:rPr>
        <w:t xml:space="preserve">sambleas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podrán acreditar su personalidad mediante carta poder simple otorgada ante </w:t>
      </w:r>
      <w:r w:rsidR="000A7002" w:rsidRPr="00431F87">
        <w:rPr>
          <w:rFonts w:ascii="Times New Roman" w:hAnsi="Times New Roman"/>
          <w:sz w:val="22"/>
          <w:szCs w:val="22"/>
          <w:lang w:val="es-ES"/>
        </w:rPr>
        <w:t>dos</w:t>
      </w:r>
      <w:r w:rsidRPr="00431F87">
        <w:rPr>
          <w:rFonts w:ascii="Times New Roman" w:hAnsi="Times New Roman"/>
          <w:sz w:val="22"/>
          <w:szCs w:val="22"/>
          <w:lang w:val="es-ES"/>
        </w:rPr>
        <w:t xml:space="preserve"> testigos.</w:t>
      </w:r>
    </w:p>
    <w:p w14:paraId="5150AFAB" w14:textId="77777777" w:rsidR="00215C6D" w:rsidRPr="00431F87" w:rsidRDefault="00215C6D" w:rsidP="00011053">
      <w:pPr>
        <w:spacing w:line="360" w:lineRule="auto"/>
        <w:jc w:val="both"/>
        <w:rPr>
          <w:rFonts w:ascii="Times New Roman" w:hAnsi="Times New Roman"/>
          <w:sz w:val="22"/>
          <w:szCs w:val="22"/>
          <w:lang w:val="es-ES"/>
        </w:rPr>
      </w:pPr>
    </w:p>
    <w:p w14:paraId="1F70198D" w14:textId="60FB1FEC"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No podrán ser </w:t>
      </w:r>
      <w:r w:rsidR="00FE2240" w:rsidRPr="00431F87">
        <w:rPr>
          <w:rFonts w:ascii="Times New Roman" w:hAnsi="Times New Roman"/>
          <w:sz w:val="22"/>
          <w:szCs w:val="22"/>
          <w:lang w:val="es-ES"/>
        </w:rPr>
        <w:t>mandatarios</w:t>
      </w:r>
      <w:r w:rsidR="001D67AE" w:rsidRPr="00431F87">
        <w:rPr>
          <w:rFonts w:ascii="Times New Roman" w:hAnsi="Times New Roman"/>
          <w:sz w:val="22"/>
          <w:szCs w:val="22"/>
          <w:lang w:val="es-ES"/>
        </w:rPr>
        <w:t xml:space="preserve"> de los </w:t>
      </w:r>
      <w:r w:rsidR="0094312A" w:rsidRPr="00431F87">
        <w:rPr>
          <w:rFonts w:ascii="Times New Roman" w:hAnsi="Times New Roman"/>
          <w:sz w:val="22"/>
          <w:szCs w:val="22"/>
          <w:lang w:val="es-ES"/>
        </w:rPr>
        <w:t>A</w:t>
      </w:r>
      <w:r w:rsidR="001D67AE" w:rsidRPr="00431F87">
        <w:rPr>
          <w:rFonts w:ascii="Times New Roman" w:hAnsi="Times New Roman"/>
          <w:sz w:val="22"/>
          <w:szCs w:val="22"/>
          <w:lang w:val="es-ES"/>
        </w:rPr>
        <w:t>ccionistas en las A</w:t>
      </w:r>
      <w:r w:rsidRPr="00431F87">
        <w:rPr>
          <w:rFonts w:ascii="Times New Roman" w:hAnsi="Times New Roman"/>
          <w:sz w:val="22"/>
          <w:szCs w:val="22"/>
          <w:lang w:val="es-ES"/>
        </w:rPr>
        <w:t xml:space="preserve">sambleas Consejeros y Comisarios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sean propietarios o suplentes.</w:t>
      </w:r>
    </w:p>
    <w:p w14:paraId="2A90F550" w14:textId="77777777" w:rsidR="00215C6D" w:rsidRPr="00431F87" w:rsidRDefault="00215C6D" w:rsidP="00011053">
      <w:pPr>
        <w:spacing w:line="360" w:lineRule="auto"/>
        <w:jc w:val="both"/>
        <w:rPr>
          <w:rFonts w:ascii="Times New Roman" w:hAnsi="Times New Roman"/>
          <w:sz w:val="22"/>
          <w:szCs w:val="22"/>
          <w:lang w:val="es-ES"/>
        </w:rPr>
      </w:pPr>
    </w:p>
    <w:p w14:paraId="161FD5A8" w14:textId="237B3706"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El Secretario del Consejo de Administración estará obligado a cerciorarse de la observancia de lo dispuesto en esta cláus</w:t>
      </w:r>
      <w:r w:rsidR="001D67AE" w:rsidRPr="00431F87">
        <w:rPr>
          <w:rFonts w:ascii="Times New Roman" w:hAnsi="Times New Roman"/>
          <w:sz w:val="22"/>
          <w:szCs w:val="22"/>
          <w:lang w:val="es-ES"/>
        </w:rPr>
        <w:t>ula e informar sobre ello a la A</w:t>
      </w:r>
      <w:r w:rsidRPr="00431F87">
        <w:rPr>
          <w:rFonts w:ascii="Times New Roman" w:hAnsi="Times New Roman"/>
          <w:sz w:val="22"/>
          <w:szCs w:val="22"/>
          <w:lang w:val="es-ES"/>
        </w:rPr>
        <w:t>samblea, lo que se hará constar en el acta respectiva.</w:t>
      </w:r>
    </w:p>
    <w:p w14:paraId="4449276F" w14:textId="77777777" w:rsidR="00215C6D" w:rsidRPr="00431F87" w:rsidRDefault="00215C6D" w:rsidP="00011053">
      <w:pPr>
        <w:spacing w:line="360" w:lineRule="auto"/>
        <w:jc w:val="both"/>
        <w:rPr>
          <w:rFonts w:ascii="Times New Roman" w:hAnsi="Times New Roman"/>
          <w:sz w:val="22"/>
          <w:szCs w:val="22"/>
          <w:lang w:val="es-ES"/>
        </w:rPr>
      </w:pPr>
    </w:p>
    <w:p w14:paraId="7016308F" w14:textId="37886F39" w:rsidR="00215C6D" w:rsidRPr="00431F87" w:rsidRDefault="00215C6D"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DÉCIMA NOVENA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 xml:space="preserve">Instalación de </w:t>
      </w:r>
      <w:r w:rsidR="0062300A" w:rsidRPr="00431F87">
        <w:rPr>
          <w:rFonts w:ascii="Times New Roman" w:hAnsi="Times New Roman"/>
          <w:sz w:val="22"/>
          <w:szCs w:val="22"/>
          <w:u w:val="single"/>
          <w:lang w:val="es-ES"/>
        </w:rPr>
        <w:t>A</w:t>
      </w:r>
      <w:r w:rsidRPr="00431F87">
        <w:rPr>
          <w:rFonts w:ascii="Times New Roman" w:hAnsi="Times New Roman"/>
          <w:sz w:val="22"/>
          <w:szCs w:val="22"/>
          <w:u w:val="single"/>
          <w:lang w:val="es-ES"/>
        </w:rPr>
        <w:t>sambleas</w:t>
      </w:r>
      <w:r w:rsidRPr="00431F87">
        <w:rPr>
          <w:rFonts w:ascii="Times New Roman" w:hAnsi="Times New Roman"/>
          <w:sz w:val="22"/>
          <w:szCs w:val="22"/>
          <w:lang w:val="es-ES"/>
        </w:rPr>
        <w:t xml:space="preserve"> </w:t>
      </w:r>
    </w:p>
    <w:p w14:paraId="1E51C115" w14:textId="77777777" w:rsidR="00215C6D" w:rsidRPr="00431F87" w:rsidRDefault="00215C6D" w:rsidP="00011053">
      <w:pPr>
        <w:spacing w:line="360" w:lineRule="auto"/>
        <w:jc w:val="both"/>
        <w:rPr>
          <w:rFonts w:ascii="Times New Roman" w:hAnsi="Times New Roman"/>
          <w:sz w:val="22"/>
          <w:szCs w:val="22"/>
          <w:lang w:val="es-ES"/>
        </w:rPr>
      </w:pPr>
    </w:p>
    <w:p w14:paraId="41690218" w14:textId="526D5F74"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Para considerar legalmente instalada una </w:t>
      </w:r>
      <w:r w:rsidR="00B85B1F" w:rsidRPr="00431F87">
        <w:rPr>
          <w:rFonts w:ascii="Times New Roman" w:hAnsi="Times New Roman"/>
          <w:sz w:val="22"/>
          <w:szCs w:val="22"/>
          <w:lang w:val="es-ES"/>
        </w:rPr>
        <w:t xml:space="preserve">Asamblea General </w:t>
      </w:r>
      <w:r w:rsidR="003B203B" w:rsidRPr="00431F87">
        <w:rPr>
          <w:rFonts w:ascii="Times New Roman" w:hAnsi="Times New Roman"/>
          <w:sz w:val="22"/>
          <w:szCs w:val="22"/>
          <w:lang w:val="es-ES"/>
        </w:rPr>
        <w:t>O</w:t>
      </w:r>
      <w:r w:rsidRPr="00431F87">
        <w:rPr>
          <w:rFonts w:ascii="Times New Roman" w:hAnsi="Times New Roman"/>
          <w:sz w:val="22"/>
          <w:szCs w:val="22"/>
          <w:lang w:val="es-ES"/>
        </w:rPr>
        <w:t xml:space="preserve">rdinaria de </w:t>
      </w:r>
      <w:r w:rsidR="003B203B" w:rsidRPr="00431F87">
        <w:rPr>
          <w:rFonts w:ascii="Times New Roman" w:hAnsi="Times New Roman"/>
          <w:sz w:val="22"/>
          <w:szCs w:val="22"/>
          <w:lang w:val="es-ES"/>
        </w:rPr>
        <w:t>A</w:t>
      </w:r>
      <w:r w:rsidRPr="00431F87">
        <w:rPr>
          <w:rFonts w:ascii="Times New Roman" w:hAnsi="Times New Roman"/>
          <w:sz w:val="22"/>
          <w:szCs w:val="22"/>
          <w:lang w:val="es-ES"/>
        </w:rPr>
        <w:t>ccionistas celebrada en primera o ulterior convocatoria, deberán estar pres</w:t>
      </w:r>
      <w:r w:rsidR="001D67AE" w:rsidRPr="00431F87">
        <w:rPr>
          <w:rFonts w:ascii="Times New Roman" w:hAnsi="Times New Roman"/>
          <w:sz w:val="22"/>
          <w:szCs w:val="22"/>
          <w:lang w:val="es-ES"/>
        </w:rPr>
        <w:t>entes o representados en dicha A</w:t>
      </w:r>
      <w:r w:rsidRPr="00431F87">
        <w:rPr>
          <w:rFonts w:ascii="Times New Roman" w:hAnsi="Times New Roman"/>
          <w:sz w:val="22"/>
          <w:szCs w:val="22"/>
          <w:lang w:val="es-ES"/>
        </w:rPr>
        <w:t>samblea por lo menos el cincuenta por ciento de las acciones</w:t>
      </w:r>
      <w:r w:rsidR="00005C54" w:rsidRPr="00431F87">
        <w:rPr>
          <w:rFonts w:ascii="Times New Roman" w:hAnsi="Times New Roman"/>
          <w:sz w:val="22"/>
          <w:szCs w:val="22"/>
          <w:lang w:val="es-ES"/>
        </w:rPr>
        <w:t xml:space="preserve">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con derecho a voto.</w:t>
      </w:r>
    </w:p>
    <w:p w14:paraId="748226C9" w14:textId="77777777" w:rsidR="00215C6D" w:rsidRPr="00431F87" w:rsidRDefault="00215C6D" w:rsidP="00011053">
      <w:pPr>
        <w:spacing w:line="360" w:lineRule="auto"/>
        <w:jc w:val="both"/>
        <w:rPr>
          <w:rFonts w:ascii="Times New Roman" w:hAnsi="Times New Roman"/>
          <w:sz w:val="22"/>
          <w:szCs w:val="22"/>
          <w:lang w:val="es-ES"/>
        </w:rPr>
      </w:pPr>
    </w:p>
    <w:p w14:paraId="4016E594" w14:textId="6C72A848"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Para considerar legalmente instalada una </w:t>
      </w:r>
      <w:r w:rsidR="00B85B1F" w:rsidRPr="00431F87">
        <w:rPr>
          <w:rFonts w:ascii="Times New Roman" w:hAnsi="Times New Roman"/>
          <w:sz w:val="22"/>
          <w:szCs w:val="22"/>
          <w:lang w:val="es-ES"/>
        </w:rPr>
        <w:t xml:space="preserve">Asamblea General </w:t>
      </w:r>
      <w:r w:rsidR="003B203B" w:rsidRPr="00431F87">
        <w:rPr>
          <w:rFonts w:ascii="Times New Roman" w:hAnsi="Times New Roman"/>
          <w:sz w:val="22"/>
          <w:szCs w:val="22"/>
          <w:lang w:val="es-ES"/>
        </w:rPr>
        <w:t>E</w:t>
      </w:r>
      <w:r w:rsidRPr="00431F87">
        <w:rPr>
          <w:rFonts w:ascii="Times New Roman" w:hAnsi="Times New Roman"/>
          <w:sz w:val="22"/>
          <w:szCs w:val="22"/>
          <w:lang w:val="es-ES"/>
        </w:rPr>
        <w:t xml:space="preserve">xtraordinaria de </w:t>
      </w:r>
      <w:r w:rsidR="003B203B" w:rsidRPr="00431F87">
        <w:rPr>
          <w:rFonts w:ascii="Times New Roman" w:hAnsi="Times New Roman"/>
          <w:sz w:val="22"/>
          <w:szCs w:val="22"/>
          <w:lang w:val="es-ES"/>
        </w:rPr>
        <w:t>A</w:t>
      </w:r>
      <w:r w:rsidRPr="00431F87">
        <w:rPr>
          <w:rFonts w:ascii="Times New Roman" w:hAnsi="Times New Roman"/>
          <w:sz w:val="22"/>
          <w:szCs w:val="22"/>
          <w:lang w:val="es-ES"/>
        </w:rPr>
        <w:t>ccionistas celebrada en primera convocatoria, deberán estar pre</w:t>
      </w:r>
      <w:r w:rsidR="001D67AE" w:rsidRPr="00431F87">
        <w:rPr>
          <w:rFonts w:ascii="Times New Roman" w:hAnsi="Times New Roman"/>
          <w:sz w:val="22"/>
          <w:szCs w:val="22"/>
          <w:lang w:val="es-ES"/>
        </w:rPr>
        <w:t>sentes o representados en dicha A</w:t>
      </w:r>
      <w:r w:rsidRPr="00431F87">
        <w:rPr>
          <w:rFonts w:ascii="Times New Roman" w:hAnsi="Times New Roman"/>
          <w:sz w:val="22"/>
          <w:szCs w:val="22"/>
          <w:lang w:val="es-ES"/>
        </w:rPr>
        <w:t xml:space="preserve">samblea los </w:t>
      </w:r>
      <w:r w:rsidR="003B203B" w:rsidRPr="00431F87">
        <w:rPr>
          <w:rFonts w:ascii="Times New Roman" w:hAnsi="Times New Roman"/>
          <w:sz w:val="22"/>
          <w:szCs w:val="22"/>
          <w:lang w:val="es-ES"/>
        </w:rPr>
        <w:t>a</w:t>
      </w:r>
      <w:r w:rsidRPr="00431F87">
        <w:rPr>
          <w:rFonts w:ascii="Times New Roman" w:hAnsi="Times New Roman"/>
          <w:sz w:val="22"/>
          <w:szCs w:val="22"/>
          <w:lang w:val="es-ES"/>
        </w:rPr>
        <w:t>ccionistas que representen el sete</w:t>
      </w:r>
      <w:r w:rsidR="00FE2240" w:rsidRPr="00431F87">
        <w:rPr>
          <w:rFonts w:ascii="Times New Roman" w:hAnsi="Times New Roman"/>
          <w:sz w:val="22"/>
          <w:szCs w:val="22"/>
          <w:lang w:val="es-ES"/>
        </w:rPr>
        <w:t>nta y cinco por ciento</w:t>
      </w:r>
      <w:r w:rsidRPr="00431F87">
        <w:rPr>
          <w:rFonts w:ascii="Times New Roman" w:hAnsi="Times New Roman"/>
          <w:sz w:val="22"/>
          <w:szCs w:val="22"/>
          <w:lang w:val="es-ES"/>
        </w:rPr>
        <w:t xml:space="preserve"> de las acciones con derecho a voto. Si se trata de segunda o ulterior convocatoria, deberán estar presentes o representados en dicha </w:t>
      </w:r>
      <w:r w:rsidR="001D67AE" w:rsidRPr="00431F87">
        <w:rPr>
          <w:rFonts w:ascii="Times New Roman" w:hAnsi="Times New Roman"/>
          <w:sz w:val="22"/>
          <w:szCs w:val="22"/>
          <w:lang w:val="es-ES"/>
        </w:rPr>
        <w:t>A</w:t>
      </w:r>
      <w:r w:rsidRPr="00431F87">
        <w:rPr>
          <w:rFonts w:ascii="Times New Roman" w:hAnsi="Times New Roman"/>
          <w:sz w:val="22"/>
          <w:szCs w:val="22"/>
          <w:lang w:val="es-ES"/>
        </w:rPr>
        <w:t xml:space="preserve">samblea los </w:t>
      </w:r>
      <w:r w:rsidR="003B203B" w:rsidRPr="00431F87">
        <w:rPr>
          <w:rFonts w:ascii="Times New Roman" w:hAnsi="Times New Roman"/>
          <w:sz w:val="22"/>
          <w:szCs w:val="22"/>
          <w:lang w:val="es-ES"/>
        </w:rPr>
        <w:t>a</w:t>
      </w:r>
      <w:r w:rsidRPr="00431F87">
        <w:rPr>
          <w:rFonts w:ascii="Times New Roman" w:hAnsi="Times New Roman"/>
          <w:sz w:val="22"/>
          <w:szCs w:val="22"/>
          <w:lang w:val="es-ES"/>
        </w:rPr>
        <w:t xml:space="preserve">ccionistas que representen por lo menos el </w:t>
      </w:r>
      <w:r w:rsidR="00005C54" w:rsidRPr="00431F87">
        <w:rPr>
          <w:rFonts w:ascii="Times New Roman" w:hAnsi="Times New Roman"/>
          <w:sz w:val="22"/>
          <w:szCs w:val="22"/>
          <w:lang w:val="es-ES"/>
        </w:rPr>
        <w:t>cincuenta y uno por ciento</w:t>
      </w:r>
      <w:r w:rsidRPr="00431F87">
        <w:rPr>
          <w:rFonts w:ascii="Times New Roman" w:hAnsi="Times New Roman"/>
          <w:sz w:val="22"/>
          <w:szCs w:val="22"/>
          <w:lang w:val="es-ES"/>
        </w:rPr>
        <w:t xml:space="preserve"> de las acciones con derecho a voto.</w:t>
      </w:r>
    </w:p>
    <w:p w14:paraId="497242A5" w14:textId="77777777" w:rsidR="00215C6D" w:rsidRPr="00431F87" w:rsidRDefault="00215C6D" w:rsidP="00011053">
      <w:pPr>
        <w:spacing w:line="360" w:lineRule="auto"/>
        <w:jc w:val="both"/>
        <w:rPr>
          <w:rFonts w:ascii="Times New Roman" w:hAnsi="Times New Roman"/>
          <w:sz w:val="22"/>
          <w:szCs w:val="22"/>
          <w:lang w:val="es-ES"/>
        </w:rPr>
      </w:pPr>
    </w:p>
    <w:p w14:paraId="3F7392A7" w14:textId="1CEEA5F9"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Para considerar legalmente instalada una </w:t>
      </w:r>
      <w:r w:rsidR="003B203B" w:rsidRPr="00431F87">
        <w:rPr>
          <w:rFonts w:ascii="Times New Roman" w:hAnsi="Times New Roman"/>
          <w:sz w:val="22"/>
          <w:szCs w:val="22"/>
          <w:lang w:val="es-ES"/>
        </w:rPr>
        <w:t>A</w:t>
      </w:r>
      <w:r w:rsidRPr="00431F87">
        <w:rPr>
          <w:rFonts w:ascii="Times New Roman" w:hAnsi="Times New Roman"/>
          <w:sz w:val="22"/>
          <w:szCs w:val="22"/>
          <w:lang w:val="es-ES"/>
        </w:rPr>
        <w:t xml:space="preserve">samblea </w:t>
      </w:r>
      <w:r w:rsidR="003B203B" w:rsidRPr="00431F87">
        <w:rPr>
          <w:rFonts w:ascii="Times New Roman" w:hAnsi="Times New Roman"/>
          <w:sz w:val="22"/>
          <w:szCs w:val="22"/>
          <w:lang w:val="es-ES"/>
        </w:rPr>
        <w:t>E</w:t>
      </w:r>
      <w:r w:rsidRPr="00431F87">
        <w:rPr>
          <w:rFonts w:ascii="Times New Roman" w:hAnsi="Times New Roman"/>
          <w:sz w:val="22"/>
          <w:szCs w:val="22"/>
          <w:lang w:val="es-ES"/>
        </w:rPr>
        <w:t>special deberán estar pres</w:t>
      </w:r>
      <w:r w:rsidR="001D67AE" w:rsidRPr="00431F87">
        <w:rPr>
          <w:rFonts w:ascii="Times New Roman" w:hAnsi="Times New Roman"/>
          <w:sz w:val="22"/>
          <w:szCs w:val="22"/>
          <w:lang w:val="es-ES"/>
        </w:rPr>
        <w:t>entes o representados en dicha A</w:t>
      </w:r>
      <w:r w:rsidRPr="00431F87">
        <w:rPr>
          <w:rFonts w:ascii="Times New Roman" w:hAnsi="Times New Roman"/>
          <w:sz w:val="22"/>
          <w:szCs w:val="22"/>
          <w:lang w:val="es-ES"/>
        </w:rPr>
        <w:t>samblea, ya sea en primera o ulterior convocatoria, los accionistas que detenten la mayoría de las acciones con derecho a voto en la misma.</w:t>
      </w:r>
    </w:p>
    <w:p w14:paraId="4FCDDAEC" w14:textId="77777777" w:rsidR="00215C6D" w:rsidRPr="00431F87" w:rsidRDefault="00215C6D" w:rsidP="00011053">
      <w:pPr>
        <w:spacing w:line="360" w:lineRule="auto"/>
        <w:jc w:val="both"/>
        <w:rPr>
          <w:rFonts w:ascii="Times New Roman" w:hAnsi="Times New Roman"/>
          <w:sz w:val="22"/>
          <w:szCs w:val="22"/>
          <w:lang w:val="es-ES"/>
        </w:rPr>
      </w:pPr>
    </w:p>
    <w:p w14:paraId="275469CD" w14:textId="6EEF391A"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Comprobada la exis</w:t>
      </w:r>
      <w:r w:rsidR="001D67AE" w:rsidRPr="00431F87">
        <w:rPr>
          <w:rFonts w:ascii="Times New Roman" w:hAnsi="Times New Roman"/>
          <w:sz w:val="22"/>
          <w:szCs w:val="22"/>
          <w:lang w:val="es-ES"/>
        </w:rPr>
        <w:t>tencia de quórum para la A</w:t>
      </w:r>
      <w:r w:rsidRPr="00431F87">
        <w:rPr>
          <w:rFonts w:ascii="Times New Roman" w:hAnsi="Times New Roman"/>
          <w:sz w:val="22"/>
          <w:szCs w:val="22"/>
          <w:lang w:val="es-ES"/>
        </w:rPr>
        <w:t>samblea de que se trate, la persona que presida la declarará legalmente instalada y someterá a su consideración los puntos de la orden del día.</w:t>
      </w:r>
    </w:p>
    <w:p w14:paraId="6C6B9DAF" w14:textId="6EC642E4" w:rsidR="00215C6D" w:rsidRPr="00431F87" w:rsidRDefault="00215C6D" w:rsidP="00011053">
      <w:pPr>
        <w:spacing w:line="360" w:lineRule="auto"/>
        <w:jc w:val="both"/>
        <w:rPr>
          <w:rFonts w:ascii="Times New Roman" w:hAnsi="Times New Roman"/>
          <w:sz w:val="22"/>
          <w:szCs w:val="22"/>
          <w:lang w:val="es-ES"/>
        </w:rPr>
      </w:pPr>
    </w:p>
    <w:p w14:paraId="47011179" w14:textId="77777777" w:rsidR="00DD69E2" w:rsidRPr="00431F87" w:rsidRDefault="00DD69E2" w:rsidP="00011053">
      <w:pPr>
        <w:spacing w:line="360" w:lineRule="auto"/>
        <w:jc w:val="both"/>
        <w:rPr>
          <w:rFonts w:ascii="Times New Roman" w:hAnsi="Times New Roman"/>
          <w:sz w:val="22"/>
          <w:szCs w:val="22"/>
          <w:lang w:val="es-ES"/>
        </w:rPr>
      </w:pPr>
    </w:p>
    <w:p w14:paraId="778D35F6" w14:textId="211E1E65" w:rsidR="00215C6D" w:rsidRPr="00431F87" w:rsidRDefault="00215C6D"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 xml:space="preserve">Resoluciones en la </w:t>
      </w:r>
      <w:r w:rsidR="0062300A" w:rsidRPr="00431F87">
        <w:rPr>
          <w:rFonts w:ascii="Times New Roman" w:hAnsi="Times New Roman"/>
          <w:sz w:val="22"/>
          <w:szCs w:val="22"/>
          <w:u w:val="single"/>
          <w:lang w:val="es-ES"/>
        </w:rPr>
        <w:t>A</w:t>
      </w:r>
      <w:r w:rsidRPr="00431F87">
        <w:rPr>
          <w:rFonts w:ascii="Times New Roman" w:hAnsi="Times New Roman"/>
          <w:sz w:val="22"/>
          <w:szCs w:val="22"/>
          <w:u w:val="single"/>
          <w:lang w:val="es-ES"/>
        </w:rPr>
        <w:t>samblea</w:t>
      </w:r>
      <w:r w:rsidRPr="00431F87">
        <w:rPr>
          <w:rFonts w:ascii="Times New Roman" w:hAnsi="Times New Roman"/>
          <w:sz w:val="22"/>
          <w:szCs w:val="22"/>
          <w:lang w:val="es-ES"/>
        </w:rPr>
        <w:t xml:space="preserve"> </w:t>
      </w:r>
    </w:p>
    <w:p w14:paraId="7F5C1413" w14:textId="77777777" w:rsidR="00215C6D" w:rsidRPr="00431F87" w:rsidRDefault="00215C6D" w:rsidP="00011053">
      <w:pPr>
        <w:spacing w:line="360" w:lineRule="auto"/>
        <w:jc w:val="both"/>
        <w:rPr>
          <w:rFonts w:ascii="Times New Roman" w:hAnsi="Times New Roman"/>
          <w:sz w:val="22"/>
          <w:szCs w:val="22"/>
          <w:lang w:val="es-ES"/>
        </w:rPr>
      </w:pPr>
    </w:p>
    <w:p w14:paraId="0A7B2AE5" w14:textId="54833894" w:rsidR="00215C6D" w:rsidRPr="00431F87" w:rsidRDefault="00215C6D" w:rsidP="00011053">
      <w:pPr>
        <w:spacing w:line="360" w:lineRule="auto"/>
        <w:jc w:val="both"/>
        <w:outlineLvl w:val="0"/>
        <w:rPr>
          <w:rFonts w:ascii="Times New Roman" w:hAnsi="Times New Roman"/>
          <w:sz w:val="22"/>
          <w:szCs w:val="22"/>
          <w:lang w:val="es-ES"/>
        </w:rPr>
      </w:pPr>
      <w:r w:rsidRPr="00431F87">
        <w:rPr>
          <w:rFonts w:ascii="Times New Roman" w:hAnsi="Times New Roman"/>
          <w:sz w:val="22"/>
          <w:szCs w:val="22"/>
          <w:lang w:val="es-ES"/>
        </w:rPr>
        <w:t>Todas las votaciones serán económicas.</w:t>
      </w:r>
      <w:r w:rsidR="0003251C" w:rsidRPr="00431F87">
        <w:rPr>
          <w:rFonts w:ascii="Times New Roman" w:hAnsi="Times New Roman"/>
          <w:sz w:val="22"/>
          <w:szCs w:val="22"/>
          <w:lang w:val="es-ES"/>
        </w:rPr>
        <w:t xml:space="preserve"> </w:t>
      </w:r>
    </w:p>
    <w:p w14:paraId="32294EC3" w14:textId="77777777" w:rsidR="00215C6D" w:rsidRPr="00431F87" w:rsidRDefault="00215C6D" w:rsidP="00011053">
      <w:pPr>
        <w:spacing w:line="360" w:lineRule="auto"/>
        <w:jc w:val="both"/>
        <w:rPr>
          <w:rFonts w:ascii="Times New Roman" w:hAnsi="Times New Roman"/>
          <w:sz w:val="22"/>
          <w:szCs w:val="22"/>
          <w:lang w:val="es-ES"/>
        </w:rPr>
      </w:pPr>
    </w:p>
    <w:p w14:paraId="75BF51D3" w14:textId="12B378E4"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resoluciones de las </w:t>
      </w:r>
      <w:r w:rsidR="003B203B" w:rsidRPr="00431F87">
        <w:rPr>
          <w:rFonts w:ascii="Times New Roman" w:hAnsi="Times New Roman"/>
          <w:sz w:val="22"/>
          <w:szCs w:val="22"/>
          <w:lang w:val="es-ES"/>
        </w:rPr>
        <w:t>A</w:t>
      </w:r>
      <w:r w:rsidRPr="00431F87">
        <w:rPr>
          <w:rFonts w:ascii="Times New Roman" w:hAnsi="Times New Roman"/>
          <w:sz w:val="22"/>
          <w:szCs w:val="22"/>
          <w:lang w:val="es-ES"/>
        </w:rPr>
        <w:t xml:space="preserve">sambleas </w:t>
      </w:r>
      <w:r w:rsidR="003B203B" w:rsidRPr="00431F87">
        <w:rPr>
          <w:rFonts w:ascii="Times New Roman" w:hAnsi="Times New Roman"/>
          <w:sz w:val="22"/>
          <w:szCs w:val="22"/>
          <w:lang w:val="es-ES"/>
        </w:rPr>
        <w:t>G</w:t>
      </w:r>
      <w:r w:rsidRPr="00431F87">
        <w:rPr>
          <w:rFonts w:ascii="Times New Roman" w:hAnsi="Times New Roman"/>
          <w:sz w:val="22"/>
          <w:szCs w:val="22"/>
          <w:lang w:val="es-ES"/>
        </w:rPr>
        <w:t xml:space="preserve">enerales </w:t>
      </w:r>
      <w:r w:rsidR="003B203B" w:rsidRPr="00431F87">
        <w:rPr>
          <w:rFonts w:ascii="Times New Roman" w:hAnsi="Times New Roman"/>
          <w:sz w:val="22"/>
          <w:szCs w:val="22"/>
          <w:lang w:val="es-ES"/>
        </w:rPr>
        <w:t>O</w:t>
      </w:r>
      <w:r w:rsidR="003344FB" w:rsidRPr="00431F87">
        <w:rPr>
          <w:rFonts w:ascii="Times New Roman" w:hAnsi="Times New Roman"/>
          <w:sz w:val="22"/>
          <w:szCs w:val="22"/>
          <w:lang w:val="es-ES"/>
        </w:rPr>
        <w:t>rdinarias de A</w:t>
      </w:r>
      <w:r w:rsidRPr="00431F87">
        <w:rPr>
          <w:rFonts w:ascii="Times New Roman" w:hAnsi="Times New Roman"/>
          <w:sz w:val="22"/>
          <w:szCs w:val="22"/>
          <w:lang w:val="es-ES"/>
        </w:rPr>
        <w:t>ccionistas que se reúnan en primera o ulterior convocatoria serán válidas si se aprueban por mayoría de votos de las acciones presentes.</w:t>
      </w:r>
    </w:p>
    <w:p w14:paraId="621DB05A" w14:textId="77777777" w:rsidR="00005C54" w:rsidRPr="00431F87" w:rsidRDefault="00005C54" w:rsidP="00011053">
      <w:pPr>
        <w:spacing w:line="360" w:lineRule="auto"/>
        <w:jc w:val="both"/>
        <w:rPr>
          <w:rFonts w:ascii="Times New Roman" w:hAnsi="Times New Roman"/>
          <w:sz w:val="22"/>
          <w:szCs w:val="22"/>
          <w:lang w:val="es-ES"/>
        </w:rPr>
      </w:pPr>
    </w:p>
    <w:p w14:paraId="47B2F454" w14:textId="2B5F59F7" w:rsidR="00215C6D" w:rsidRPr="00431F87" w:rsidRDefault="00215C6D" w:rsidP="00011053">
      <w:pPr>
        <w:pStyle w:val="Listamulticolor-nfasis11"/>
        <w:tabs>
          <w:tab w:val="left" w:pos="851"/>
        </w:tabs>
        <w:spacing w:line="360" w:lineRule="auto"/>
        <w:ind w:left="0"/>
        <w:jc w:val="both"/>
        <w:rPr>
          <w:rFonts w:ascii="Times New Roman" w:hAnsi="Times New Roman"/>
          <w:sz w:val="22"/>
          <w:szCs w:val="22"/>
          <w:lang w:val="es-ES"/>
        </w:rPr>
      </w:pPr>
      <w:r w:rsidRPr="00431F87">
        <w:rPr>
          <w:rFonts w:ascii="Times New Roman" w:hAnsi="Times New Roman"/>
          <w:sz w:val="22"/>
          <w:szCs w:val="22"/>
          <w:lang w:val="es-ES"/>
        </w:rPr>
        <w:t xml:space="preserve">Para la validez de las resoluciones adoptadas en cualquier </w:t>
      </w:r>
      <w:r w:rsidR="00B85B1F" w:rsidRPr="00431F87">
        <w:rPr>
          <w:rFonts w:ascii="Times New Roman" w:hAnsi="Times New Roman"/>
          <w:sz w:val="22"/>
          <w:szCs w:val="22"/>
          <w:lang w:val="es-ES"/>
        </w:rPr>
        <w:t xml:space="preserve">Asamblea General </w:t>
      </w:r>
      <w:r w:rsidR="003B203B" w:rsidRPr="00431F87">
        <w:rPr>
          <w:rFonts w:ascii="Times New Roman" w:hAnsi="Times New Roman"/>
          <w:sz w:val="22"/>
          <w:szCs w:val="22"/>
          <w:lang w:val="es-ES"/>
        </w:rPr>
        <w:t>E</w:t>
      </w:r>
      <w:r w:rsidRPr="00431F87">
        <w:rPr>
          <w:rFonts w:ascii="Times New Roman" w:hAnsi="Times New Roman"/>
          <w:sz w:val="22"/>
          <w:szCs w:val="22"/>
          <w:lang w:val="es-ES"/>
        </w:rPr>
        <w:t xml:space="preserve">xtraordinaria de </w:t>
      </w:r>
      <w:r w:rsidR="003B203B" w:rsidRPr="00431F87">
        <w:rPr>
          <w:rFonts w:ascii="Times New Roman" w:hAnsi="Times New Roman"/>
          <w:sz w:val="22"/>
          <w:szCs w:val="22"/>
          <w:lang w:val="es-ES"/>
        </w:rPr>
        <w:t>A</w:t>
      </w:r>
      <w:r w:rsidRPr="00431F87">
        <w:rPr>
          <w:rFonts w:ascii="Times New Roman" w:hAnsi="Times New Roman"/>
          <w:sz w:val="22"/>
          <w:szCs w:val="22"/>
          <w:lang w:val="es-ES"/>
        </w:rPr>
        <w:t xml:space="preserve">ccionistas, celebrada en primera o ulterior convocatoria o sin previa convocatoria de acuerdo con </w:t>
      </w:r>
      <w:r w:rsidRPr="00431F87">
        <w:rPr>
          <w:rFonts w:ascii="Times New Roman" w:hAnsi="Times New Roman"/>
          <w:sz w:val="22"/>
          <w:szCs w:val="22"/>
          <w:lang w:val="es-ES"/>
        </w:rPr>
        <w:lastRenderedPageBreak/>
        <w:t>lo dispuesto en estos estatutos, se requerirá el voto afirmativo de por lo menos el cincue</w:t>
      </w:r>
      <w:r w:rsidR="00005C54" w:rsidRPr="00431F87">
        <w:rPr>
          <w:rFonts w:ascii="Times New Roman" w:hAnsi="Times New Roman"/>
          <w:sz w:val="22"/>
          <w:szCs w:val="22"/>
          <w:lang w:val="es-ES"/>
        </w:rPr>
        <w:t>nta por ciento</w:t>
      </w:r>
      <w:r w:rsidRPr="00431F87">
        <w:rPr>
          <w:rFonts w:ascii="Times New Roman" w:hAnsi="Times New Roman"/>
          <w:sz w:val="22"/>
          <w:szCs w:val="22"/>
          <w:lang w:val="es-ES"/>
        </w:rPr>
        <w:t xml:space="preserve"> de las acciones con derecho a voto. </w:t>
      </w:r>
    </w:p>
    <w:p w14:paraId="040B19FF" w14:textId="77777777" w:rsidR="00D61158" w:rsidRPr="00431F87" w:rsidRDefault="00D61158" w:rsidP="00011053">
      <w:pPr>
        <w:pStyle w:val="Listamulticolor-nfasis11"/>
        <w:tabs>
          <w:tab w:val="left" w:pos="851"/>
        </w:tabs>
        <w:spacing w:line="360" w:lineRule="auto"/>
        <w:ind w:left="0"/>
        <w:jc w:val="both"/>
        <w:rPr>
          <w:rFonts w:ascii="Times New Roman" w:hAnsi="Times New Roman"/>
          <w:sz w:val="22"/>
          <w:szCs w:val="22"/>
          <w:lang w:val="es-ES"/>
        </w:rPr>
      </w:pPr>
    </w:p>
    <w:p w14:paraId="5BC488A8" w14:textId="77777777" w:rsidR="00D61158" w:rsidRPr="00431F87" w:rsidRDefault="00D61158" w:rsidP="00D61158">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o los accionistas que reúnan cuando menos el diez por ciento del capital social de la Sociedad con derecho a voto, podrán solicitar que se aplace la votación de cualquier asunto respecto del cual no se consideren suficientemente informados, ajustándose a los términos y condiciones señalados en la fracción III del artículo dieciséis de la Ley del Mercado de Valores. </w:t>
      </w:r>
    </w:p>
    <w:p w14:paraId="1DBB8AF9" w14:textId="77777777" w:rsidR="00D61158" w:rsidRPr="00431F87" w:rsidRDefault="00D61158" w:rsidP="00D61158">
      <w:pPr>
        <w:spacing w:line="360" w:lineRule="auto"/>
        <w:jc w:val="both"/>
        <w:rPr>
          <w:rFonts w:ascii="Times New Roman" w:hAnsi="Times New Roman"/>
          <w:sz w:val="22"/>
          <w:szCs w:val="22"/>
          <w:lang w:val="es-ES"/>
        </w:rPr>
      </w:pPr>
    </w:p>
    <w:p w14:paraId="3ECF2230" w14:textId="77777777" w:rsidR="00D61158" w:rsidRPr="00431F87" w:rsidRDefault="00D61158" w:rsidP="00D61158">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Asimismo, podrán oponerse judicialmente a las resoluciones de las Asambleas Generales, conforme a lo previsto en el artículo doscientos uno de la Ley General de Sociedades Mercantiles, siempre que gocen del derecho de voto en el asunto que corresponda, cuando tengan en lo individual o en conjunto el veinte por ciento o más del capital social de la Sociedad de conformidad con la fracción V del artículo dieciséis de la Ley del Mercado de Valores.</w:t>
      </w:r>
    </w:p>
    <w:p w14:paraId="37540AEA" w14:textId="77777777" w:rsidR="00215C6D" w:rsidRPr="00431F87" w:rsidRDefault="00215C6D" w:rsidP="00011053">
      <w:pPr>
        <w:pStyle w:val="Listamulticolor-nfasis11"/>
        <w:tabs>
          <w:tab w:val="left" w:pos="851"/>
        </w:tabs>
        <w:spacing w:line="360" w:lineRule="auto"/>
        <w:ind w:left="0"/>
        <w:jc w:val="both"/>
        <w:rPr>
          <w:rFonts w:ascii="Times New Roman" w:eastAsia="Times" w:hAnsi="Times New Roman"/>
          <w:sz w:val="22"/>
          <w:szCs w:val="22"/>
          <w:lang w:val="es-ES"/>
        </w:rPr>
      </w:pPr>
    </w:p>
    <w:p w14:paraId="031344EF" w14:textId="77777777" w:rsidR="00D61158" w:rsidRPr="00431F87" w:rsidRDefault="00215C6D" w:rsidP="00D61158">
      <w:pPr>
        <w:spacing w:line="360" w:lineRule="auto"/>
        <w:jc w:val="both"/>
        <w:rPr>
          <w:rFonts w:ascii="Times New Roman" w:hAnsi="Times New Roman"/>
          <w:sz w:val="22"/>
          <w:szCs w:val="22"/>
          <w:lang w:val="es-ES"/>
        </w:rPr>
      </w:pPr>
      <w:r w:rsidRPr="00431F87">
        <w:rPr>
          <w:rFonts w:ascii="Times New Roman" w:hAnsi="Times New Roman"/>
          <w:b/>
          <w:sz w:val="22"/>
          <w:szCs w:val="22"/>
          <w:lang w:val="es-ES"/>
        </w:rPr>
        <w:t>VIGÉSIMA PRIMERA</w:t>
      </w:r>
      <w:r w:rsidRPr="00431F87">
        <w:rPr>
          <w:rFonts w:ascii="Times New Roman" w:hAnsi="Times New Roman"/>
          <w:sz w:val="22"/>
          <w:szCs w:val="22"/>
          <w:lang w:val="es-ES"/>
        </w:rPr>
        <w:t xml:space="preserve">.- </w:t>
      </w:r>
      <w:r w:rsidR="00D61158" w:rsidRPr="00431F87">
        <w:rPr>
          <w:rFonts w:ascii="Times New Roman" w:hAnsi="Times New Roman"/>
          <w:sz w:val="22"/>
          <w:szCs w:val="22"/>
          <w:u w:val="single"/>
          <w:lang w:val="es-ES"/>
        </w:rPr>
        <w:t>Funcionarios en las Asambleas</w:t>
      </w:r>
      <w:r w:rsidR="00D61158" w:rsidRPr="00431F87">
        <w:rPr>
          <w:rFonts w:ascii="Times New Roman" w:hAnsi="Times New Roman"/>
          <w:sz w:val="22"/>
          <w:szCs w:val="22"/>
          <w:lang w:val="es-ES"/>
        </w:rPr>
        <w:t xml:space="preserve"> </w:t>
      </w:r>
    </w:p>
    <w:p w14:paraId="154845B7" w14:textId="77777777" w:rsidR="00D61158" w:rsidRPr="00431F87" w:rsidRDefault="00D61158" w:rsidP="00D61158">
      <w:pPr>
        <w:spacing w:line="360" w:lineRule="auto"/>
        <w:jc w:val="both"/>
        <w:rPr>
          <w:rFonts w:ascii="Times New Roman" w:hAnsi="Times New Roman"/>
          <w:sz w:val="22"/>
          <w:szCs w:val="22"/>
          <w:lang w:val="es-ES"/>
        </w:rPr>
      </w:pPr>
    </w:p>
    <w:p w14:paraId="1DDF8980" w14:textId="1AAB3768" w:rsidR="00215C6D" w:rsidRPr="00431F87" w:rsidRDefault="00D61158" w:rsidP="00D61158">
      <w:pPr>
        <w:tabs>
          <w:tab w:val="left" w:leader="hyphen" w:pos="9360"/>
        </w:tabs>
        <w:suppressAutoHyphen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Asambleas de Accionistas serán presididas por el Presidente del Consejo de Administración o, en su ausencia, por </w:t>
      </w:r>
      <w:r w:rsidR="001B633D">
        <w:rPr>
          <w:rFonts w:ascii="Times New Roman" w:hAnsi="Times New Roman"/>
          <w:sz w:val="22"/>
          <w:szCs w:val="22"/>
          <w:lang w:val="es-ES"/>
        </w:rPr>
        <w:t xml:space="preserve">la </w:t>
      </w:r>
      <w:r w:rsidRPr="00431F87">
        <w:rPr>
          <w:rFonts w:ascii="Times New Roman" w:hAnsi="Times New Roman"/>
          <w:sz w:val="22"/>
          <w:szCs w:val="22"/>
          <w:lang w:val="es-ES"/>
        </w:rPr>
        <w:t xml:space="preserve"> persona nombrad</w:t>
      </w:r>
      <w:r w:rsidR="001B633D">
        <w:rPr>
          <w:rFonts w:ascii="Times New Roman" w:hAnsi="Times New Roman"/>
          <w:sz w:val="22"/>
          <w:szCs w:val="22"/>
          <w:lang w:val="es-ES"/>
        </w:rPr>
        <w:t>a</w:t>
      </w:r>
      <w:r w:rsidRPr="00431F87">
        <w:rPr>
          <w:rFonts w:ascii="Times New Roman" w:hAnsi="Times New Roman"/>
          <w:sz w:val="22"/>
          <w:szCs w:val="22"/>
          <w:lang w:val="es-ES"/>
        </w:rPr>
        <w:t xml:space="preserve"> para tal efecto por la mayoría de votos de las acciones representadas. El Secretario del Consejo de Administración actuará como Secretario en las Asambleas de Accionistas. En su ausencia lo hará la persona designada para tal efecto por la mayoría de votos de las acciones representadas en la Asamblea respectiva. El Presidente designará a uno o varios escrutadores de entre los presentes, para que determinen si existe o no el quórum legal y para que cuenten los votos emitidos, si esto último fuere solicitado por el Presidente de la Asamblea.</w:t>
      </w:r>
    </w:p>
    <w:p w14:paraId="35343663" w14:textId="77777777" w:rsidR="00215C6D" w:rsidRPr="00431F87" w:rsidRDefault="00215C6D" w:rsidP="00011053">
      <w:pPr>
        <w:spacing w:line="360" w:lineRule="auto"/>
        <w:jc w:val="both"/>
        <w:rPr>
          <w:rFonts w:ascii="Times New Roman" w:hAnsi="Times New Roman"/>
          <w:sz w:val="22"/>
          <w:szCs w:val="22"/>
          <w:lang w:val="es-ES"/>
        </w:rPr>
      </w:pPr>
    </w:p>
    <w:p w14:paraId="2F174F87" w14:textId="740E5FF7" w:rsidR="00215C6D" w:rsidRPr="00431F87" w:rsidRDefault="00215C6D"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SEGUNDA</w:t>
      </w:r>
      <w:r w:rsidRPr="00431F87">
        <w:rPr>
          <w:rFonts w:ascii="Times New Roman" w:hAnsi="Times New Roman"/>
          <w:sz w:val="22"/>
          <w:szCs w:val="22"/>
          <w:lang w:val="es-ES"/>
        </w:rPr>
        <w:t xml:space="preserve">.- </w:t>
      </w:r>
      <w:r w:rsidR="001D67AE" w:rsidRPr="00431F87">
        <w:rPr>
          <w:rFonts w:ascii="Times New Roman" w:hAnsi="Times New Roman"/>
          <w:sz w:val="22"/>
          <w:szCs w:val="22"/>
          <w:u w:val="single"/>
          <w:lang w:val="es-ES"/>
        </w:rPr>
        <w:t>Actas de A</w:t>
      </w:r>
      <w:r w:rsidRPr="00431F87">
        <w:rPr>
          <w:rFonts w:ascii="Times New Roman" w:hAnsi="Times New Roman"/>
          <w:sz w:val="22"/>
          <w:szCs w:val="22"/>
          <w:u w:val="single"/>
          <w:lang w:val="es-ES"/>
        </w:rPr>
        <w:t>sambleas</w:t>
      </w:r>
      <w:r w:rsidRPr="00431F87">
        <w:rPr>
          <w:rFonts w:ascii="Times New Roman" w:hAnsi="Times New Roman"/>
          <w:sz w:val="22"/>
          <w:szCs w:val="22"/>
          <w:lang w:val="es-ES"/>
        </w:rPr>
        <w:t xml:space="preserve"> </w:t>
      </w:r>
    </w:p>
    <w:p w14:paraId="2C52C689" w14:textId="77777777" w:rsidR="00215C6D" w:rsidRPr="00431F87" w:rsidRDefault="00215C6D" w:rsidP="00011053">
      <w:pPr>
        <w:spacing w:line="360" w:lineRule="auto"/>
        <w:jc w:val="both"/>
        <w:rPr>
          <w:rFonts w:ascii="Times New Roman" w:hAnsi="Times New Roman"/>
          <w:sz w:val="22"/>
          <w:szCs w:val="22"/>
          <w:lang w:val="es-ES"/>
        </w:rPr>
      </w:pPr>
    </w:p>
    <w:p w14:paraId="7E973D19" w14:textId="7AA1D30F" w:rsidR="00215C6D" w:rsidRPr="00431F87" w:rsidRDefault="00215C6D"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De cada </w:t>
      </w:r>
      <w:r w:rsidR="00B85B1F" w:rsidRPr="00431F87">
        <w:rPr>
          <w:rFonts w:ascii="Times New Roman" w:hAnsi="Times New Roman"/>
          <w:sz w:val="22"/>
          <w:szCs w:val="22"/>
          <w:lang w:val="es-ES"/>
        </w:rPr>
        <w:t xml:space="preserve">Asamblea General </w:t>
      </w:r>
      <w:r w:rsidRPr="00431F87">
        <w:rPr>
          <w:rFonts w:ascii="Times New Roman" w:hAnsi="Times New Roman"/>
          <w:sz w:val="22"/>
          <w:szCs w:val="22"/>
          <w:lang w:val="es-ES"/>
        </w:rPr>
        <w:t xml:space="preserve">de </w:t>
      </w:r>
      <w:r w:rsidR="001D67AE" w:rsidRPr="00431F87">
        <w:rPr>
          <w:rFonts w:ascii="Times New Roman" w:hAnsi="Times New Roman"/>
          <w:sz w:val="22"/>
          <w:szCs w:val="22"/>
          <w:lang w:val="es-ES"/>
        </w:rPr>
        <w:t>A</w:t>
      </w:r>
      <w:r w:rsidRPr="00431F87">
        <w:rPr>
          <w:rFonts w:ascii="Times New Roman" w:hAnsi="Times New Roman"/>
          <w:sz w:val="22"/>
          <w:szCs w:val="22"/>
          <w:lang w:val="es-ES"/>
        </w:rPr>
        <w:t xml:space="preserve">ccionistas se levantará un acta en la que se consignarán las resoluciones adoptadas, debiendo dicha acta transcribirse en el libro de actas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una vez aprobada por los accionistas presentes</w:t>
      </w:r>
      <w:r w:rsidR="0032235B" w:rsidRPr="00431F87">
        <w:rPr>
          <w:rFonts w:ascii="Times New Roman" w:hAnsi="Times New Roman"/>
          <w:sz w:val="22"/>
          <w:szCs w:val="22"/>
          <w:lang w:val="es-ES"/>
        </w:rPr>
        <w:t xml:space="preserve"> o representados</w:t>
      </w:r>
      <w:r w:rsidR="001D67AE" w:rsidRPr="00431F87">
        <w:rPr>
          <w:rFonts w:ascii="Times New Roman" w:hAnsi="Times New Roman"/>
          <w:sz w:val="22"/>
          <w:szCs w:val="22"/>
          <w:lang w:val="es-ES"/>
        </w:rPr>
        <w:t>. Asimismo, de cada A</w:t>
      </w:r>
      <w:r w:rsidRPr="00431F87">
        <w:rPr>
          <w:rFonts w:ascii="Times New Roman" w:hAnsi="Times New Roman"/>
          <w:sz w:val="22"/>
          <w:szCs w:val="22"/>
          <w:lang w:val="es-ES"/>
        </w:rPr>
        <w:t xml:space="preserve">samblea se formará un expediente en el que se conservarán ejemplares del acta, </w:t>
      </w:r>
      <w:r w:rsidR="001D67AE" w:rsidRPr="00431F87">
        <w:rPr>
          <w:rFonts w:ascii="Times New Roman" w:hAnsi="Times New Roman"/>
          <w:sz w:val="22"/>
          <w:szCs w:val="22"/>
          <w:lang w:val="es-ES"/>
        </w:rPr>
        <w:t>de la lista de asistencia a la A</w:t>
      </w:r>
      <w:r w:rsidRPr="00431F87">
        <w:rPr>
          <w:rFonts w:ascii="Times New Roman" w:hAnsi="Times New Roman"/>
          <w:sz w:val="22"/>
          <w:szCs w:val="22"/>
          <w:lang w:val="es-ES"/>
        </w:rPr>
        <w:t xml:space="preserve">samblea firmada por el o los escrutadores, copia del poder correspondiente o de las cartas poder, </w:t>
      </w:r>
      <w:r w:rsidRPr="00431F87" w:rsidDel="005411C7">
        <w:rPr>
          <w:rFonts w:ascii="Times New Roman" w:hAnsi="Times New Roman"/>
          <w:sz w:val="22"/>
          <w:szCs w:val="22"/>
          <w:lang w:val="es-ES"/>
        </w:rPr>
        <w:t xml:space="preserve">los listados de los titulares en su caso, </w:t>
      </w:r>
      <w:r w:rsidRPr="00431F87">
        <w:rPr>
          <w:rFonts w:ascii="Times New Roman" w:hAnsi="Times New Roman"/>
          <w:sz w:val="22"/>
          <w:szCs w:val="22"/>
          <w:lang w:val="es-ES"/>
        </w:rPr>
        <w:t>copia de las publicaciones en que haya apa</w:t>
      </w:r>
      <w:r w:rsidR="001D67AE" w:rsidRPr="00431F87">
        <w:rPr>
          <w:rFonts w:ascii="Times New Roman" w:hAnsi="Times New Roman"/>
          <w:sz w:val="22"/>
          <w:szCs w:val="22"/>
          <w:lang w:val="es-ES"/>
        </w:rPr>
        <w:t>recido la convocatoria para la A</w:t>
      </w:r>
      <w:r w:rsidRPr="00431F87">
        <w:rPr>
          <w:rFonts w:ascii="Times New Roman" w:hAnsi="Times New Roman"/>
          <w:sz w:val="22"/>
          <w:szCs w:val="22"/>
          <w:lang w:val="es-ES"/>
        </w:rPr>
        <w:t xml:space="preserve">samblea; y, en su caso, copias de los informes del Consejo, de los Comisarios, los estados contables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y cualesquiera otros documentos que hubieren sido some</w:t>
      </w:r>
      <w:r w:rsidR="001D67AE" w:rsidRPr="00431F87">
        <w:rPr>
          <w:rFonts w:ascii="Times New Roman" w:hAnsi="Times New Roman"/>
          <w:sz w:val="22"/>
          <w:szCs w:val="22"/>
          <w:lang w:val="es-ES"/>
        </w:rPr>
        <w:t>tidos a la consideración de la Asamblea. Si el acta de alguna A</w:t>
      </w:r>
      <w:r w:rsidRPr="00431F87">
        <w:rPr>
          <w:rFonts w:ascii="Times New Roman" w:hAnsi="Times New Roman"/>
          <w:sz w:val="22"/>
          <w:szCs w:val="22"/>
          <w:lang w:val="es-ES"/>
        </w:rPr>
        <w:t xml:space="preserve">samblea no puede ser transcrita en el libro autorizado correspondiente, la misma será protocolizada ante Notario Público. Las actas de </w:t>
      </w:r>
      <w:r w:rsidR="001D67AE" w:rsidRPr="00431F87">
        <w:rPr>
          <w:rFonts w:ascii="Times New Roman" w:hAnsi="Times New Roman"/>
          <w:sz w:val="22"/>
          <w:szCs w:val="22"/>
          <w:lang w:val="es-ES"/>
        </w:rPr>
        <w:t>las A</w:t>
      </w:r>
      <w:r w:rsidRPr="00431F87">
        <w:rPr>
          <w:rFonts w:ascii="Times New Roman" w:hAnsi="Times New Roman"/>
          <w:sz w:val="22"/>
          <w:szCs w:val="22"/>
          <w:lang w:val="es-ES"/>
        </w:rPr>
        <w:t>samblea</w:t>
      </w:r>
      <w:r w:rsidR="001D67AE" w:rsidRPr="00431F87">
        <w:rPr>
          <w:rFonts w:ascii="Times New Roman" w:hAnsi="Times New Roman"/>
          <w:sz w:val="22"/>
          <w:szCs w:val="22"/>
          <w:lang w:val="es-ES"/>
        </w:rPr>
        <w:t>s E</w:t>
      </w:r>
      <w:r w:rsidR="00BC5CAF" w:rsidRPr="00431F87">
        <w:rPr>
          <w:rFonts w:ascii="Times New Roman" w:hAnsi="Times New Roman"/>
          <w:sz w:val="22"/>
          <w:szCs w:val="22"/>
          <w:lang w:val="es-ES"/>
        </w:rPr>
        <w:t>xtraordinaria</w:t>
      </w:r>
      <w:r w:rsidRPr="00431F87">
        <w:rPr>
          <w:rFonts w:ascii="Times New Roman" w:hAnsi="Times New Roman"/>
          <w:sz w:val="22"/>
          <w:szCs w:val="22"/>
          <w:lang w:val="es-ES"/>
        </w:rPr>
        <w:t xml:space="preserve"> se protocolizarán ante </w:t>
      </w:r>
      <w:r w:rsidR="0062300A" w:rsidRPr="00431F87">
        <w:rPr>
          <w:rFonts w:ascii="Times New Roman" w:hAnsi="Times New Roman"/>
          <w:sz w:val="22"/>
          <w:szCs w:val="22"/>
          <w:lang w:val="es-ES"/>
        </w:rPr>
        <w:t>Fedatario</w:t>
      </w:r>
      <w:r w:rsidRPr="00431F87">
        <w:rPr>
          <w:rFonts w:ascii="Times New Roman" w:hAnsi="Times New Roman"/>
          <w:sz w:val="22"/>
          <w:szCs w:val="22"/>
          <w:lang w:val="es-ES"/>
        </w:rPr>
        <w:t xml:space="preserve"> Público. Todas las actas de </w:t>
      </w:r>
      <w:r w:rsidR="001D67AE" w:rsidRPr="00431F87">
        <w:rPr>
          <w:rFonts w:ascii="Times New Roman" w:hAnsi="Times New Roman"/>
          <w:sz w:val="22"/>
          <w:szCs w:val="22"/>
          <w:lang w:val="es-ES"/>
        </w:rPr>
        <w:t>A</w:t>
      </w:r>
      <w:r w:rsidRPr="00431F87">
        <w:rPr>
          <w:rFonts w:ascii="Times New Roman" w:hAnsi="Times New Roman"/>
          <w:sz w:val="22"/>
          <w:szCs w:val="22"/>
          <w:lang w:val="es-ES"/>
        </w:rPr>
        <w:t xml:space="preserve">sambleas de </w:t>
      </w:r>
      <w:r w:rsidR="001D67AE" w:rsidRPr="00431F87">
        <w:rPr>
          <w:rFonts w:ascii="Times New Roman" w:hAnsi="Times New Roman"/>
          <w:sz w:val="22"/>
          <w:szCs w:val="22"/>
          <w:lang w:val="es-ES"/>
        </w:rPr>
        <w:t>A</w:t>
      </w:r>
      <w:r w:rsidRPr="00431F87">
        <w:rPr>
          <w:rFonts w:ascii="Times New Roman" w:hAnsi="Times New Roman"/>
          <w:sz w:val="22"/>
          <w:szCs w:val="22"/>
          <w:lang w:val="es-ES"/>
        </w:rPr>
        <w:t>ccionistas, así como las constancias respecto de las que no se hubieren podido celebrar por falta de quórum, serán firmadas por el Pr</w:t>
      </w:r>
      <w:r w:rsidR="0032235B" w:rsidRPr="00431F87">
        <w:rPr>
          <w:rFonts w:ascii="Times New Roman" w:hAnsi="Times New Roman"/>
          <w:sz w:val="22"/>
          <w:szCs w:val="22"/>
          <w:lang w:val="es-ES"/>
        </w:rPr>
        <w:t xml:space="preserve">esidente y el Secretario </w:t>
      </w:r>
      <w:r w:rsidR="001D67AE" w:rsidRPr="00431F87">
        <w:rPr>
          <w:rFonts w:ascii="Times New Roman" w:hAnsi="Times New Roman"/>
          <w:sz w:val="22"/>
          <w:szCs w:val="22"/>
          <w:lang w:val="es-ES"/>
        </w:rPr>
        <w:t>de la A</w:t>
      </w:r>
      <w:r w:rsidRPr="00431F87">
        <w:rPr>
          <w:rFonts w:ascii="Times New Roman" w:hAnsi="Times New Roman"/>
          <w:sz w:val="22"/>
          <w:szCs w:val="22"/>
          <w:lang w:val="es-ES"/>
        </w:rPr>
        <w:t>samblea, así como por el o los Comisarios que hubieren asistido.</w:t>
      </w:r>
    </w:p>
    <w:p w14:paraId="0B0FE54A" w14:textId="77777777" w:rsidR="00215C6D" w:rsidRPr="00431F87" w:rsidRDefault="00215C6D" w:rsidP="00011053">
      <w:pPr>
        <w:spacing w:line="360" w:lineRule="auto"/>
        <w:jc w:val="both"/>
        <w:rPr>
          <w:rFonts w:ascii="Times New Roman" w:hAnsi="Times New Roman"/>
          <w:sz w:val="22"/>
          <w:szCs w:val="22"/>
          <w:lang w:val="es-ES"/>
        </w:rPr>
      </w:pPr>
    </w:p>
    <w:p w14:paraId="7BDC0F70" w14:textId="0F08377C" w:rsidR="00215C6D" w:rsidRPr="00431F87" w:rsidRDefault="00215C6D" w:rsidP="00011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eastAsia="MS Mincho" w:hAnsi="Times New Roman"/>
          <w:sz w:val="22"/>
          <w:szCs w:val="22"/>
          <w:lang w:val="es-ES" w:eastAsia="en-US"/>
        </w:rPr>
      </w:pPr>
      <w:r w:rsidRPr="00431F87">
        <w:rPr>
          <w:rFonts w:ascii="Times New Roman" w:eastAsia="MS Mincho" w:hAnsi="Times New Roman"/>
          <w:sz w:val="22"/>
          <w:szCs w:val="22"/>
          <w:lang w:val="es-ES" w:eastAsia="en-US"/>
        </w:rPr>
        <w:t>Las r</w:t>
      </w:r>
      <w:r w:rsidR="00D779A2" w:rsidRPr="00431F87">
        <w:rPr>
          <w:rFonts w:ascii="Times New Roman" w:eastAsia="MS Mincho" w:hAnsi="Times New Roman"/>
          <w:sz w:val="22"/>
          <w:szCs w:val="22"/>
          <w:lang w:val="es-ES" w:eastAsia="en-US"/>
        </w:rPr>
        <w:t>esoluciones adoptadas fuera de A</w:t>
      </w:r>
      <w:r w:rsidRPr="00431F87">
        <w:rPr>
          <w:rFonts w:ascii="Times New Roman" w:eastAsia="MS Mincho" w:hAnsi="Times New Roman"/>
          <w:sz w:val="22"/>
          <w:szCs w:val="22"/>
          <w:lang w:val="es-ES" w:eastAsia="en-US"/>
        </w:rPr>
        <w:t>samblea, serán ratificadas por escrito por la totalidad de las acciones con derecho a voto y el documento en el que consten, será trascrito por el</w:t>
      </w:r>
      <w:r w:rsidR="00D779A2" w:rsidRPr="00431F87">
        <w:rPr>
          <w:rFonts w:ascii="Times New Roman" w:eastAsia="MS Mincho" w:hAnsi="Times New Roman"/>
          <w:sz w:val="22"/>
          <w:szCs w:val="22"/>
          <w:lang w:val="es-ES" w:eastAsia="en-US"/>
        </w:rPr>
        <w:t xml:space="preserve"> Secretario en el </w:t>
      </w:r>
      <w:r w:rsidR="00D779A2" w:rsidRPr="00431F87">
        <w:rPr>
          <w:rFonts w:ascii="Times New Roman" w:eastAsia="MS Mincho" w:hAnsi="Times New Roman"/>
          <w:sz w:val="22"/>
          <w:szCs w:val="22"/>
          <w:lang w:val="es-ES" w:eastAsia="en-US"/>
        </w:rPr>
        <w:lastRenderedPageBreak/>
        <w:t>libro de “A</w:t>
      </w:r>
      <w:r w:rsidRPr="00431F87">
        <w:rPr>
          <w:rFonts w:ascii="Times New Roman" w:eastAsia="MS Mincho" w:hAnsi="Times New Roman"/>
          <w:sz w:val="22"/>
          <w:szCs w:val="22"/>
          <w:lang w:val="es-ES" w:eastAsia="en-US"/>
        </w:rPr>
        <w:t xml:space="preserve">ctas de la </w:t>
      </w:r>
      <w:r w:rsidR="00B85B1F" w:rsidRPr="00431F87">
        <w:rPr>
          <w:rFonts w:ascii="Times New Roman" w:eastAsia="MS Mincho" w:hAnsi="Times New Roman"/>
          <w:sz w:val="22"/>
          <w:szCs w:val="22"/>
          <w:lang w:val="es-ES" w:eastAsia="en-US"/>
        </w:rPr>
        <w:t>Sociedad</w:t>
      </w:r>
      <w:r w:rsidR="00D779A2" w:rsidRPr="00431F87">
        <w:rPr>
          <w:rFonts w:ascii="Times New Roman" w:eastAsia="MS Mincho" w:hAnsi="Times New Roman"/>
          <w:sz w:val="22"/>
          <w:szCs w:val="22"/>
          <w:lang w:val="es-ES" w:eastAsia="en-US"/>
        </w:rPr>
        <w:t>”</w:t>
      </w:r>
      <w:r w:rsidR="0062300A" w:rsidRPr="00431F87">
        <w:rPr>
          <w:rFonts w:ascii="Times New Roman" w:eastAsia="MS Mincho" w:hAnsi="Times New Roman"/>
          <w:sz w:val="22"/>
          <w:szCs w:val="22"/>
          <w:lang w:val="es-ES" w:eastAsia="en-US"/>
        </w:rPr>
        <w:t xml:space="preserve"> o protocolizada ante Fedatario Público, según la naturaleza de las resoluciones adoptadas</w:t>
      </w:r>
      <w:r w:rsidRPr="00431F87">
        <w:rPr>
          <w:rFonts w:ascii="Times New Roman" w:eastAsia="MS Mincho" w:hAnsi="Times New Roman"/>
          <w:sz w:val="22"/>
          <w:szCs w:val="22"/>
          <w:lang w:val="es-ES" w:eastAsia="en-US"/>
        </w:rPr>
        <w:t>.</w:t>
      </w:r>
    </w:p>
    <w:p w14:paraId="04103FFD" w14:textId="77777777" w:rsidR="0048662A" w:rsidRPr="00431F87" w:rsidRDefault="0048662A" w:rsidP="00011053">
      <w:pPr>
        <w:spacing w:line="360" w:lineRule="auto"/>
        <w:jc w:val="both"/>
        <w:outlineLvl w:val="0"/>
        <w:rPr>
          <w:rFonts w:ascii="Times New Roman" w:hAnsi="Times New Roman"/>
          <w:sz w:val="22"/>
          <w:szCs w:val="22"/>
          <w:lang w:val="es-ES"/>
        </w:rPr>
      </w:pPr>
    </w:p>
    <w:p w14:paraId="417514DC" w14:textId="77777777" w:rsidR="0018141A" w:rsidRPr="00431F87" w:rsidRDefault="0018141A" w:rsidP="00011053">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IV</w:t>
      </w:r>
    </w:p>
    <w:p w14:paraId="43AE1D2E" w14:textId="77777777" w:rsidR="0018141A" w:rsidRPr="00431F87" w:rsidRDefault="0018141A" w:rsidP="00011053">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ADMINISTRACIÓN</w:t>
      </w:r>
    </w:p>
    <w:p w14:paraId="09A23EB6" w14:textId="77777777" w:rsidR="0018141A" w:rsidRPr="00431F87" w:rsidRDefault="0018141A" w:rsidP="00011053">
      <w:pPr>
        <w:spacing w:line="360" w:lineRule="auto"/>
        <w:jc w:val="both"/>
        <w:rPr>
          <w:rFonts w:ascii="Times New Roman" w:hAnsi="Times New Roman"/>
          <w:sz w:val="22"/>
          <w:szCs w:val="22"/>
          <w:lang w:val="es-ES"/>
        </w:rPr>
      </w:pPr>
    </w:p>
    <w:p w14:paraId="2A30A8D6" w14:textId="44204277" w:rsidR="0059566C" w:rsidRPr="00431F87" w:rsidRDefault="0059566C"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TERCERA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La administración</w:t>
      </w:r>
      <w:r w:rsidRPr="00431F87">
        <w:rPr>
          <w:rFonts w:ascii="Times New Roman" w:hAnsi="Times New Roman"/>
          <w:sz w:val="22"/>
          <w:szCs w:val="22"/>
          <w:lang w:val="es-ES"/>
        </w:rPr>
        <w:t xml:space="preserve"> </w:t>
      </w:r>
    </w:p>
    <w:p w14:paraId="27C9EFB0" w14:textId="77777777" w:rsidR="0059566C" w:rsidRPr="00431F87" w:rsidRDefault="0059566C" w:rsidP="00011053">
      <w:pPr>
        <w:spacing w:line="360" w:lineRule="auto"/>
        <w:jc w:val="both"/>
        <w:rPr>
          <w:rFonts w:ascii="Times New Roman" w:hAnsi="Times New Roman"/>
          <w:sz w:val="22"/>
          <w:szCs w:val="22"/>
          <w:lang w:val="es-ES"/>
        </w:rPr>
      </w:pPr>
    </w:p>
    <w:p w14:paraId="08FCF388" w14:textId="67084840"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será administrada por un Conse</w:t>
      </w:r>
      <w:r w:rsidR="00D779A2" w:rsidRPr="00431F87">
        <w:rPr>
          <w:rFonts w:ascii="Times New Roman" w:hAnsi="Times New Roman"/>
          <w:sz w:val="22"/>
          <w:szCs w:val="22"/>
          <w:lang w:val="es-ES"/>
        </w:rPr>
        <w:t>jo de Administración. Por cada C</w:t>
      </w:r>
      <w:r w:rsidRPr="00431F87">
        <w:rPr>
          <w:rFonts w:ascii="Times New Roman" w:hAnsi="Times New Roman"/>
          <w:sz w:val="22"/>
          <w:szCs w:val="22"/>
          <w:lang w:val="es-ES"/>
        </w:rPr>
        <w:t>onsejero se podrá designar un suplente. Los miembros del Consejo de Administración podrán ser o no accionistas.</w:t>
      </w:r>
    </w:p>
    <w:p w14:paraId="6B174B8C" w14:textId="77777777" w:rsidR="0059566C" w:rsidRPr="00431F87" w:rsidRDefault="0059566C" w:rsidP="00011053">
      <w:pPr>
        <w:spacing w:line="360" w:lineRule="auto"/>
        <w:jc w:val="both"/>
        <w:rPr>
          <w:rFonts w:ascii="Times New Roman" w:hAnsi="Times New Roman"/>
          <w:sz w:val="22"/>
          <w:szCs w:val="22"/>
          <w:lang w:val="es-ES"/>
        </w:rPr>
      </w:pPr>
    </w:p>
    <w:p w14:paraId="77BA1AF7" w14:textId="2F66A89C" w:rsidR="0059566C" w:rsidRPr="00431F87" w:rsidRDefault="00D779A2"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Los Consejeros S</w:t>
      </w:r>
      <w:r w:rsidR="0059566C" w:rsidRPr="00431F87">
        <w:rPr>
          <w:rFonts w:ascii="Times New Roman" w:hAnsi="Times New Roman"/>
          <w:sz w:val="22"/>
          <w:szCs w:val="22"/>
          <w:lang w:val="es-ES"/>
        </w:rPr>
        <w:t>uplentes únicamente podr</w:t>
      </w:r>
      <w:r w:rsidRPr="00431F87">
        <w:rPr>
          <w:rFonts w:ascii="Times New Roman" w:hAnsi="Times New Roman"/>
          <w:sz w:val="22"/>
          <w:szCs w:val="22"/>
          <w:lang w:val="es-ES"/>
        </w:rPr>
        <w:t>án sustituir a sus respectivos Consejeros P</w:t>
      </w:r>
      <w:r w:rsidR="0059566C" w:rsidRPr="00431F87">
        <w:rPr>
          <w:rFonts w:ascii="Times New Roman" w:hAnsi="Times New Roman"/>
          <w:sz w:val="22"/>
          <w:szCs w:val="22"/>
          <w:lang w:val="es-ES"/>
        </w:rPr>
        <w:t>ropietarios en cualquie</w:t>
      </w:r>
      <w:r w:rsidRPr="00431F87">
        <w:rPr>
          <w:rFonts w:ascii="Times New Roman" w:hAnsi="Times New Roman"/>
          <w:sz w:val="22"/>
          <w:szCs w:val="22"/>
          <w:lang w:val="es-ES"/>
        </w:rPr>
        <w:t>r sesión a la que no asista el Consejero P</w:t>
      </w:r>
      <w:r w:rsidR="0059566C" w:rsidRPr="00431F87">
        <w:rPr>
          <w:rFonts w:ascii="Times New Roman" w:hAnsi="Times New Roman"/>
          <w:sz w:val="22"/>
          <w:szCs w:val="22"/>
          <w:lang w:val="es-ES"/>
        </w:rPr>
        <w:t>ropietario de que se trate, o en caso de muerte, remoción, renuncia, incapacidad legal u otr</w:t>
      </w:r>
      <w:r w:rsidRPr="00431F87">
        <w:rPr>
          <w:rFonts w:ascii="Times New Roman" w:hAnsi="Times New Roman"/>
          <w:sz w:val="22"/>
          <w:szCs w:val="22"/>
          <w:lang w:val="es-ES"/>
        </w:rPr>
        <w:t>o impedimento que le impida al Consejero P</w:t>
      </w:r>
      <w:r w:rsidR="0059566C" w:rsidRPr="00431F87">
        <w:rPr>
          <w:rFonts w:ascii="Times New Roman" w:hAnsi="Times New Roman"/>
          <w:sz w:val="22"/>
          <w:szCs w:val="22"/>
          <w:lang w:val="es-ES"/>
        </w:rPr>
        <w:t>ropietario cumplir debid</w:t>
      </w:r>
      <w:r w:rsidRPr="00431F87">
        <w:rPr>
          <w:rFonts w:ascii="Times New Roman" w:hAnsi="Times New Roman"/>
          <w:sz w:val="22"/>
          <w:szCs w:val="22"/>
          <w:lang w:val="es-ES"/>
        </w:rPr>
        <w:t>amente con sus funciones en el Consejo de A</w:t>
      </w:r>
      <w:r w:rsidR="0059566C" w:rsidRPr="00431F87">
        <w:rPr>
          <w:rFonts w:ascii="Times New Roman" w:hAnsi="Times New Roman"/>
          <w:sz w:val="22"/>
          <w:szCs w:val="22"/>
          <w:lang w:val="es-ES"/>
        </w:rPr>
        <w:t>dministración.</w:t>
      </w:r>
    </w:p>
    <w:p w14:paraId="39A95F28" w14:textId="77777777" w:rsidR="0059566C" w:rsidRPr="00431F87" w:rsidRDefault="0059566C" w:rsidP="00011053">
      <w:pPr>
        <w:spacing w:line="360" w:lineRule="auto"/>
        <w:jc w:val="both"/>
        <w:rPr>
          <w:rFonts w:ascii="Times New Roman" w:hAnsi="Times New Roman"/>
          <w:sz w:val="22"/>
          <w:szCs w:val="22"/>
          <w:lang w:val="es-ES"/>
        </w:rPr>
      </w:pPr>
    </w:p>
    <w:p w14:paraId="31B44AE3" w14:textId="3AD2C387"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En todas las sesiones podrán asistir los miembros propietarios y sus suplentes, en el entendido de que cuando esté presente el miembro propietario, su respectivo suplente sólo tendrá </w:t>
      </w:r>
      <w:r w:rsidR="00DD69E2" w:rsidRPr="00431F87">
        <w:rPr>
          <w:rFonts w:ascii="Times New Roman" w:hAnsi="Times New Roman"/>
          <w:sz w:val="22"/>
          <w:szCs w:val="22"/>
          <w:lang w:val="es-ES"/>
        </w:rPr>
        <w:t>voz,</w:t>
      </w:r>
      <w:r w:rsidRPr="00431F87">
        <w:rPr>
          <w:rFonts w:ascii="Times New Roman" w:hAnsi="Times New Roman"/>
          <w:sz w:val="22"/>
          <w:szCs w:val="22"/>
          <w:lang w:val="es-ES"/>
        </w:rPr>
        <w:t xml:space="preserve"> pero no voto en la sesión de que se trate.</w:t>
      </w:r>
    </w:p>
    <w:p w14:paraId="6CA9B9A2" w14:textId="77777777" w:rsidR="0059566C" w:rsidRPr="00431F87" w:rsidRDefault="0059566C" w:rsidP="00011053">
      <w:pPr>
        <w:spacing w:line="360" w:lineRule="auto"/>
        <w:jc w:val="both"/>
        <w:rPr>
          <w:rFonts w:ascii="Times New Roman" w:hAnsi="Times New Roman"/>
          <w:b/>
          <w:sz w:val="22"/>
          <w:szCs w:val="22"/>
          <w:lang w:val="es-ES"/>
        </w:rPr>
      </w:pPr>
    </w:p>
    <w:p w14:paraId="46436D85" w14:textId="6CF5B2F2"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b/>
          <w:sz w:val="22"/>
          <w:szCs w:val="22"/>
          <w:lang w:val="es-ES"/>
        </w:rPr>
        <w:t>VIGÉSIMA CUARTA</w:t>
      </w:r>
      <w:r w:rsidRPr="00431F87">
        <w:rPr>
          <w:rFonts w:ascii="Times New Roman" w:hAnsi="Times New Roman"/>
          <w:sz w:val="22"/>
          <w:szCs w:val="22"/>
          <w:lang w:val="es-ES"/>
        </w:rPr>
        <w:t>.-</w:t>
      </w:r>
      <w:r w:rsidR="00CD4938"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Designación y revocación de los miembros del Consejo de Administración</w:t>
      </w:r>
      <w:r w:rsidRPr="00431F87">
        <w:rPr>
          <w:rFonts w:ascii="Times New Roman" w:hAnsi="Times New Roman"/>
          <w:sz w:val="22"/>
          <w:szCs w:val="22"/>
          <w:lang w:val="es-ES"/>
        </w:rPr>
        <w:t xml:space="preserve"> </w:t>
      </w:r>
    </w:p>
    <w:p w14:paraId="23CD4FED" w14:textId="77777777" w:rsidR="0059566C" w:rsidRPr="00431F87" w:rsidRDefault="0059566C" w:rsidP="00011053">
      <w:pPr>
        <w:spacing w:line="360" w:lineRule="auto"/>
        <w:jc w:val="both"/>
        <w:rPr>
          <w:rFonts w:ascii="Times New Roman" w:hAnsi="Times New Roman"/>
          <w:sz w:val="22"/>
          <w:szCs w:val="22"/>
          <w:lang w:val="es-ES"/>
        </w:rPr>
      </w:pPr>
    </w:p>
    <w:p w14:paraId="167FEAF3" w14:textId="0D8610B8" w:rsidR="0059566C" w:rsidRPr="00431F87" w:rsidRDefault="0059566C" w:rsidP="00011053">
      <w:pPr>
        <w:pStyle w:val="Listamulticolor-nfasis11"/>
        <w:spacing w:line="360" w:lineRule="auto"/>
        <w:ind w:left="0"/>
        <w:jc w:val="both"/>
        <w:rPr>
          <w:rFonts w:ascii="Times New Roman" w:hAnsi="Times New Roman"/>
          <w:sz w:val="22"/>
          <w:szCs w:val="22"/>
          <w:lang w:val="es-ES"/>
        </w:rPr>
      </w:pPr>
      <w:r w:rsidRPr="00431F87">
        <w:rPr>
          <w:rFonts w:ascii="Times New Roman" w:hAnsi="Times New Roman"/>
          <w:sz w:val="22"/>
          <w:szCs w:val="22"/>
          <w:lang w:val="es-ES"/>
        </w:rPr>
        <w:t xml:space="preserve">Cada </w:t>
      </w:r>
      <w:r w:rsidR="0062300A" w:rsidRPr="00431F87">
        <w:rPr>
          <w:rFonts w:ascii="Times New Roman" w:hAnsi="Times New Roman"/>
          <w:sz w:val="22"/>
          <w:szCs w:val="22"/>
          <w:lang w:val="es-ES"/>
        </w:rPr>
        <w:t>A</w:t>
      </w:r>
      <w:r w:rsidRPr="00431F87">
        <w:rPr>
          <w:rFonts w:ascii="Times New Roman" w:hAnsi="Times New Roman"/>
          <w:sz w:val="22"/>
          <w:szCs w:val="22"/>
          <w:lang w:val="es-ES"/>
        </w:rPr>
        <w:t xml:space="preserve">ccionista o grupo de </w:t>
      </w:r>
      <w:r w:rsidR="0062300A" w:rsidRPr="00431F87">
        <w:rPr>
          <w:rFonts w:ascii="Times New Roman" w:hAnsi="Times New Roman"/>
          <w:sz w:val="22"/>
          <w:szCs w:val="22"/>
          <w:lang w:val="es-ES"/>
        </w:rPr>
        <w:t>A</w:t>
      </w:r>
      <w:r w:rsidRPr="00431F87">
        <w:rPr>
          <w:rFonts w:ascii="Times New Roman" w:hAnsi="Times New Roman"/>
          <w:sz w:val="22"/>
          <w:szCs w:val="22"/>
          <w:lang w:val="es-ES"/>
        </w:rPr>
        <w:t xml:space="preserve">ccionistas que represente por lo menos el </w:t>
      </w:r>
      <w:r w:rsidR="003A09B4" w:rsidRPr="00431F87">
        <w:rPr>
          <w:rFonts w:ascii="Times New Roman" w:hAnsi="Times New Roman"/>
          <w:sz w:val="22"/>
          <w:szCs w:val="22"/>
          <w:lang w:val="es-ES"/>
        </w:rPr>
        <w:t>diez por ciento</w:t>
      </w:r>
      <w:r w:rsidRPr="00431F87">
        <w:rPr>
          <w:rFonts w:ascii="Times New Roman" w:hAnsi="Times New Roman"/>
          <w:sz w:val="22"/>
          <w:szCs w:val="22"/>
          <w:lang w:val="es-ES"/>
        </w:rPr>
        <w:t xml:space="preserve"> del capital social de la </w:t>
      </w:r>
      <w:r w:rsidR="00B85B1F" w:rsidRPr="00431F87">
        <w:rPr>
          <w:rFonts w:ascii="Times New Roman" w:hAnsi="Times New Roman"/>
          <w:sz w:val="22"/>
          <w:szCs w:val="22"/>
          <w:lang w:val="es-ES"/>
        </w:rPr>
        <w:t>Sociedad</w:t>
      </w:r>
      <w:r w:rsidR="003A09B4" w:rsidRPr="00431F87">
        <w:rPr>
          <w:rFonts w:ascii="Times New Roman" w:hAnsi="Times New Roman"/>
          <w:sz w:val="22"/>
          <w:szCs w:val="22"/>
          <w:lang w:val="es-ES"/>
        </w:rPr>
        <w:t xml:space="preserve"> con derecho a voto</w:t>
      </w:r>
      <w:r w:rsidRPr="00431F87">
        <w:rPr>
          <w:rFonts w:ascii="Times New Roman" w:hAnsi="Times New Roman"/>
          <w:sz w:val="22"/>
          <w:szCs w:val="22"/>
          <w:lang w:val="es-ES"/>
        </w:rPr>
        <w:t>, ten</w:t>
      </w:r>
      <w:r w:rsidR="00D779A2" w:rsidRPr="00431F87">
        <w:rPr>
          <w:rFonts w:ascii="Times New Roman" w:hAnsi="Times New Roman"/>
          <w:sz w:val="22"/>
          <w:szCs w:val="22"/>
          <w:lang w:val="es-ES"/>
        </w:rPr>
        <w:t>drá el derecho de nombrar a un Consejero P</w:t>
      </w:r>
      <w:r w:rsidRPr="00431F87">
        <w:rPr>
          <w:rFonts w:ascii="Times New Roman" w:hAnsi="Times New Roman"/>
          <w:sz w:val="22"/>
          <w:szCs w:val="22"/>
          <w:lang w:val="es-ES"/>
        </w:rPr>
        <w:t>ropietario y su respectivo suplente.</w:t>
      </w:r>
    </w:p>
    <w:p w14:paraId="44653A6D" w14:textId="77777777" w:rsidR="0059566C" w:rsidRPr="00431F87" w:rsidRDefault="0059566C" w:rsidP="00011053">
      <w:pPr>
        <w:tabs>
          <w:tab w:val="left" w:pos="1134"/>
        </w:tabs>
        <w:spacing w:line="360" w:lineRule="auto"/>
        <w:ind w:left="567"/>
        <w:jc w:val="both"/>
        <w:rPr>
          <w:rFonts w:ascii="Times New Roman" w:hAnsi="Times New Roman"/>
          <w:sz w:val="22"/>
          <w:szCs w:val="22"/>
          <w:lang w:val="es-ES"/>
        </w:rPr>
      </w:pPr>
    </w:p>
    <w:p w14:paraId="7A7F52BE" w14:textId="4EA47D18" w:rsidR="0059566C" w:rsidRPr="00431F87" w:rsidRDefault="00DD69E2"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designaciones realizadas por los accionistas de conformidad con lo dispuesto en la presente cláusula sólo podrán</w:t>
      </w:r>
      <w:r w:rsidR="0059566C" w:rsidRPr="00431F87">
        <w:rPr>
          <w:rFonts w:ascii="Times New Roman" w:hAnsi="Times New Roman"/>
          <w:sz w:val="22"/>
          <w:szCs w:val="22"/>
          <w:lang w:val="es-ES"/>
        </w:rPr>
        <w:t xml:space="preserve"> revocarse por los demás accionistas, cuando a su vez se revoque el nombramiento de todos los demás consejeros, en cuyo caso las personas sustituidas no podrán ser nombradas con tal carácter durante los doce meses inmediatos siguientes a la fecha de revocación. </w:t>
      </w:r>
    </w:p>
    <w:p w14:paraId="0196397D" w14:textId="77777777" w:rsidR="0059566C" w:rsidRPr="00431F87" w:rsidRDefault="0059566C" w:rsidP="00011053">
      <w:pPr>
        <w:spacing w:line="360" w:lineRule="auto"/>
        <w:jc w:val="both"/>
        <w:rPr>
          <w:rFonts w:ascii="Times New Roman" w:hAnsi="Times New Roman"/>
          <w:sz w:val="22"/>
          <w:szCs w:val="22"/>
          <w:lang w:val="es-ES"/>
        </w:rPr>
      </w:pPr>
    </w:p>
    <w:p w14:paraId="7B282AA0" w14:textId="3DE038EA"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miembros del Consejo de Administración y sus respectivos suplentes deberán (i) ser elegidos por plazos de </w:t>
      </w:r>
      <w:r w:rsidR="003A09B4" w:rsidRPr="00431F87">
        <w:rPr>
          <w:rFonts w:ascii="Times New Roman" w:hAnsi="Times New Roman"/>
          <w:sz w:val="22"/>
          <w:szCs w:val="22"/>
          <w:lang w:val="es-ES"/>
        </w:rPr>
        <w:t>un</w:t>
      </w:r>
      <w:r w:rsidRPr="00431F87">
        <w:rPr>
          <w:rFonts w:ascii="Times New Roman" w:hAnsi="Times New Roman"/>
          <w:sz w:val="22"/>
          <w:szCs w:val="22"/>
          <w:lang w:val="es-ES"/>
        </w:rPr>
        <w:t xml:space="preserve"> año contado a partir de la fecha de su designación y podrán ser reelectos, y (ii) podrán ser removidos de sus cargos en cualquier tiempo por los accionistas de la clase que los designaron. </w:t>
      </w:r>
    </w:p>
    <w:p w14:paraId="4EF8417F" w14:textId="77777777" w:rsidR="0059566C" w:rsidRPr="00431F87" w:rsidRDefault="0059566C" w:rsidP="00011053">
      <w:pPr>
        <w:spacing w:line="360" w:lineRule="auto"/>
        <w:jc w:val="both"/>
        <w:rPr>
          <w:rFonts w:ascii="Times New Roman" w:hAnsi="Times New Roman"/>
          <w:sz w:val="22"/>
          <w:szCs w:val="22"/>
          <w:lang w:val="es-ES"/>
        </w:rPr>
      </w:pPr>
    </w:p>
    <w:p w14:paraId="24F596CE" w14:textId="77777777"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Los accionistas de la clase de que se trate deberán designar a los sucesores para completar el término de aquellos consejeros propietarios que hayan sido removidos.</w:t>
      </w:r>
    </w:p>
    <w:p w14:paraId="7CA7255D" w14:textId="77777777" w:rsidR="0059566C" w:rsidRPr="00431F87" w:rsidRDefault="0059566C" w:rsidP="00011053">
      <w:pPr>
        <w:spacing w:line="360" w:lineRule="auto"/>
        <w:jc w:val="both"/>
        <w:rPr>
          <w:rFonts w:ascii="Times New Roman" w:hAnsi="Times New Roman"/>
          <w:sz w:val="22"/>
          <w:szCs w:val="22"/>
          <w:lang w:val="es-ES"/>
        </w:rPr>
      </w:pPr>
    </w:p>
    <w:p w14:paraId="33515A65" w14:textId="0AADC490"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Los miembros del Consejo de Administración y sus suplentes continuarán en funciones mientras n</w:t>
      </w:r>
      <w:r w:rsidR="003A09B4" w:rsidRPr="00431F87">
        <w:rPr>
          <w:rFonts w:ascii="Times New Roman" w:hAnsi="Times New Roman"/>
          <w:sz w:val="22"/>
          <w:szCs w:val="22"/>
          <w:lang w:val="es-ES"/>
        </w:rPr>
        <w:t>o se designe a sus sucesores y e</w:t>
      </w:r>
      <w:r w:rsidRPr="00431F87">
        <w:rPr>
          <w:rFonts w:ascii="Times New Roman" w:hAnsi="Times New Roman"/>
          <w:sz w:val="22"/>
          <w:szCs w:val="22"/>
          <w:lang w:val="es-ES"/>
        </w:rPr>
        <w:t>stos no tomen posesión de sus cargos.</w:t>
      </w:r>
    </w:p>
    <w:p w14:paraId="5305A709" w14:textId="77777777" w:rsidR="0059566C" w:rsidRPr="00431F87" w:rsidRDefault="0059566C" w:rsidP="00011053">
      <w:pPr>
        <w:spacing w:line="360" w:lineRule="auto"/>
        <w:jc w:val="both"/>
        <w:rPr>
          <w:rFonts w:ascii="Times New Roman" w:hAnsi="Times New Roman"/>
          <w:sz w:val="22"/>
          <w:szCs w:val="22"/>
          <w:lang w:val="es-ES"/>
        </w:rPr>
      </w:pPr>
    </w:p>
    <w:p w14:paraId="1AE5F603" w14:textId="19024548"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Cuando no pueda reunirse el quórum del Consejo de Administración requerido, debido a la muerte, remoción, renuncia, incapacidad legal o impedimento de un</w:t>
      </w:r>
      <w:r w:rsidR="003A09B4" w:rsidRPr="00431F87">
        <w:rPr>
          <w:rFonts w:ascii="Times New Roman" w:hAnsi="Times New Roman"/>
          <w:sz w:val="22"/>
          <w:szCs w:val="22"/>
          <w:lang w:val="es-ES"/>
        </w:rPr>
        <w:t>o</w:t>
      </w:r>
      <w:r w:rsidRPr="00431F87">
        <w:rPr>
          <w:rFonts w:ascii="Times New Roman" w:hAnsi="Times New Roman"/>
          <w:sz w:val="22"/>
          <w:szCs w:val="22"/>
          <w:lang w:val="es-ES"/>
        </w:rPr>
        <w:t xml:space="preserve"> o más consejeros y sus suplentes, los </w:t>
      </w:r>
      <w:r w:rsidRPr="00431F87">
        <w:rPr>
          <w:rFonts w:ascii="Times New Roman" w:hAnsi="Times New Roman"/>
          <w:sz w:val="22"/>
          <w:szCs w:val="22"/>
          <w:lang w:val="es-ES"/>
        </w:rPr>
        <w:lastRenderedPageBreak/>
        <w:t>accionistas de una determinada clase que no cuenten con el consejero respectivo, designará al sucesor, según sea el caso, para desempeñar el cargo vacante.</w:t>
      </w:r>
    </w:p>
    <w:p w14:paraId="031BA098" w14:textId="77777777" w:rsidR="0059566C" w:rsidRPr="00431F87" w:rsidRDefault="0059566C" w:rsidP="00011053">
      <w:pPr>
        <w:spacing w:line="360" w:lineRule="auto"/>
        <w:jc w:val="both"/>
        <w:rPr>
          <w:rFonts w:ascii="Times New Roman" w:hAnsi="Times New Roman"/>
          <w:sz w:val="22"/>
          <w:szCs w:val="22"/>
          <w:lang w:val="es-ES"/>
        </w:rPr>
      </w:pPr>
    </w:p>
    <w:p w14:paraId="55EC8FFB" w14:textId="64F6DB06" w:rsidR="0059566C" w:rsidRPr="00431F87" w:rsidRDefault="0059566C"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QUINTA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Presidente y Secretario del Consejo de Administración</w:t>
      </w:r>
      <w:r w:rsidRPr="00431F87">
        <w:rPr>
          <w:rFonts w:ascii="Times New Roman" w:hAnsi="Times New Roman"/>
          <w:sz w:val="22"/>
          <w:szCs w:val="22"/>
          <w:lang w:val="es-ES"/>
        </w:rPr>
        <w:t xml:space="preserve"> </w:t>
      </w:r>
    </w:p>
    <w:p w14:paraId="6F5C62D4" w14:textId="77777777" w:rsidR="0059566C" w:rsidRPr="00431F87" w:rsidRDefault="0059566C" w:rsidP="00011053">
      <w:pPr>
        <w:spacing w:line="360" w:lineRule="auto"/>
        <w:jc w:val="both"/>
        <w:rPr>
          <w:rFonts w:ascii="Times New Roman" w:hAnsi="Times New Roman"/>
          <w:sz w:val="22"/>
          <w:szCs w:val="22"/>
          <w:lang w:val="es-ES"/>
        </w:rPr>
      </w:pPr>
    </w:p>
    <w:p w14:paraId="46485D45" w14:textId="039E5F06"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 de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ccionistas designará de entre los miembros del Consejo de Administración a un Presidente. El Presidente representará al Consejo </w:t>
      </w:r>
      <w:r w:rsidR="00DD69E2" w:rsidRPr="00431F87">
        <w:rPr>
          <w:rFonts w:ascii="Times New Roman" w:hAnsi="Times New Roman"/>
          <w:sz w:val="22"/>
          <w:szCs w:val="22"/>
          <w:lang w:val="es-ES"/>
        </w:rPr>
        <w:t>y,</w:t>
      </w:r>
      <w:r w:rsidRPr="00431F87">
        <w:rPr>
          <w:rFonts w:ascii="Times New Roman" w:hAnsi="Times New Roman"/>
          <w:sz w:val="22"/>
          <w:szCs w:val="22"/>
          <w:lang w:val="es-ES"/>
        </w:rPr>
        <w:t xml:space="preserve"> por tanto, a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ante toda clase de autoridades y personas y vigilará que se cumpla con las resoluciones de las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sambleas de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ccionistas y del Consejo de Administración. Presidirá las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sambleas de </w:t>
      </w:r>
      <w:r w:rsidR="00F02AC2" w:rsidRPr="00431F87">
        <w:rPr>
          <w:rFonts w:ascii="Times New Roman" w:hAnsi="Times New Roman"/>
          <w:sz w:val="22"/>
          <w:szCs w:val="22"/>
          <w:lang w:val="es-ES"/>
        </w:rPr>
        <w:t>A</w:t>
      </w:r>
      <w:r w:rsidRPr="00431F87">
        <w:rPr>
          <w:rFonts w:ascii="Times New Roman" w:hAnsi="Times New Roman"/>
          <w:sz w:val="22"/>
          <w:szCs w:val="22"/>
          <w:lang w:val="es-ES"/>
        </w:rPr>
        <w:t>ccionistas y las sesiones del Consejo de Administración y en su ausencia lo hará la persona que sea designada para tales efectos por mayoría de votos de las acciones con derecho a voto, presentes o representadas.</w:t>
      </w:r>
    </w:p>
    <w:p w14:paraId="612EFC74" w14:textId="77777777" w:rsidR="0059566C" w:rsidRPr="00431F87" w:rsidRDefault="0059566C" w:rsidP="00011053">
      <w:pPr>
        <w:spacing w:line="360" w:lineRule="auto"/>
        <w:jc w:val="both"/>
        <w:rPr>
          <w:rFonts w:ascii="Times New Roman" w:hAnsi="Times New Roman"/>
          <w:sz w:val="22"/>
          <w:szCs w:val="22"/>
          <w:lang w:val="es-ES"/>
        </w:rPr>
      </w:pPr>
    </w:p>
    <w:p w14:paraId="6297C68E" w14:textId="0A980E7E" w:rsidR="0059566C" w:rsidRPr="00431F87" w:rsidRDefault="00D779A2"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Asimismo, la A</w:t>
      </w:r>
      <w:r w:rsidR="0059566C" w:rsidRPr="00431F87">
        <w:rPr>
          <w:rFonts w:ascii="Times New Roman" w:hAnsi="Times New Roman"/>
          <w:sz w:val="22"/>
          <w:szCs w:val="22"/>
          <w:lang w:val="es-ES"/>
        </w:rPr>
        <w:t xml:space="preserve">samblea nombrará al Secretario de dicho </w:t>
      </w:r>
      <w:r w:rsidR="0062300A" w:rsidRPr="00431F87">
        <w:rPr>
          <w:rFonts w:ascii="Times New Roman" w:hAnsi="Times New Roman"/>
          <w:sz w:val="22"/>
          <w:szCs w:val="22"/>
          <w:lang w:val="es-ES"/>
        </w:rPr>
        <w:t>C</w:t>
      </w:r>
      <w:r w:rsidR="0059566C" w:rsidRPr="00431F87">
        <w:rPr>
          <w:rFonts w:ascii="Times New Roman" w:hAnsi="Times New Roman"/>
          <w:sz w:val="22"/>
          <w:szCs w:val="22"/>
          <w:lang w:val="es-ES"/>
        </w:rPr>
        <w:t>onsejo, quien podrá ser o no consejero.</w:t>
      </w:r>
    </w:p>
    <w:p w14:paraId="73A91C4F" w14:textId="77777777" w:rsidR="0059566C" w:rsidRPr="00431F87" w:rsidRDefault="0059566C" w:rsidP="00011053">
      <w:pPr>
        <w:spacing w:line="360" w:lineRule="auto"/>
        <w:jc w:val="both"/>
        <w:rPr>
          <w:rFonts w:ascii="Times New Roman" w:hAnsi="Times New Roman"/>
          <w:sz w:val="22"/>
          <w:szCs w:val="22"/>
          <w:lang w:val="es-ES"/>
        </w:rPr>
      </w:pPr>
    </w:p>
    <w:p w14:paraId="39B00407" w14:textId="5563F51A"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El Secretario autentificará con su firma las copias o extractos de</w:t>
      </w:r>
      <w:r w:rsidR="00B85B1F" w:rsidRPr="00431F87">
        <w:rPr>
          <w:rFonts w:ascii="Times New Roman" w:hAnsi="Times New Roman"/>
          <w:sz w:val="22"/>
          <w:szCs w:val="22"/>
          <w:lang w:val="es-ES"/>
        </w:rPr>
        <w:t xml:space="preserve"> las actas de las sesiones del C</w:t>
      </w:r>
      <w:r w:rsidRPr="00431F87">
        <w:rPr>
          <w:rFonts w:ascii="Times New Roman" w:hAnsi="Times New Roman"/>
          <w:sz w:val="22"/>
          <w:szCs w:val="22"/>
          <w:lang w:val="es-ES"/>
        </w:rPr>
        <w:t xml:space="preserve">onsejo, de las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sambleas de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ccionistas y de los demás documentos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w:t>
      </w:r>
    </w:p>
    <w:p w14:paraId="309747CD" w14:textId="77777777" w:rsidR="0059566C" w:rsidRPr="00431F87" w:rsidRDefault="0059566C" w:rsidP="00011053">
      <w:pPr>
        <w:spacing w:line="360" w:lineRule="auto"/>
        <w:jc w:val="both"/>
        <w:rPr>
          <w:rFonts w:ascii="Times New Roman" w:hAnsi="Times New Roman"/>
          <w:sz w:val="22"/>
          <w:szCs w:val="22"/>
          <w:lang w:val="es-ES"/>
        </w:rPr>
      </w:pPr>
    </w:p>
    <w:p w14:paraId="36AA5359" w14:textId="674BFF1C" w:rsidR="0059566C" w:rsidRPr="00431F87" w:rsidRDefault="0059566C"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SEXTA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Sesiones del Consejo de Administración</w:t>
      </w:r>
      <w:r w:rsidRPr="00431F87">
        <w:rPr>
          <w:rFonts w:ascii="Times New Roman" w:hAnsi="Times New Roman"/>
          <w:sz w:val="22"/>
          <w:szCs w:val="22"/>
          <w:lang w:val="es-ES"/>
        </w:rPr>
        <w:t xml:space="preserve"> </w:t>
      </w:r>
    </w:p>
    <w:p w14:paraId="3F4C48EF" w14:textId="77777777" w:rsidR="0059566C" w:rsidRPr="00431F87" w:rsidRDefault="0059566C" w:rsidP="00011053">
      <w:pPr>
        <w:spacing w:line="360" w:lineRule="auto"/>
        <w:jc w:val="both"/>
        <w:rPr>
          <w:rFonts w:ascii="Times New Roman" w:hAnsi="Times New Roman"/>
          <w:sz w:val="22"/>
          <w:szCs w:val="22"/>
          <w:lang w:val="es-ES"/>
        </w:rPr>
      </w:pPr>
    </w:p>
    <w:p w14:paraId="6C96DD3A" w14:textId="77777777" w:rsidR="0059566C" w:rsidRPr="00431F87" w:rsidRDefault="0059566C"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Consejo de Administración podrá reunirse en cualquier lugar de los Estados Unidos Mexicanos o del extranjero, el cual deberá ser especificado en la convocatoria  correspondiente. </w:t>
      </w:r>
    </w:p>
    <w:p w14:paraId="72B1E331" w14:textId="77777777" w:rsidR="0059566C" w:rsidRPr="00431F87" w:rsidRDefault="0059566C" w:rsidP="00011053">
      <w:pPr>
        <w:tabs>
          <w:tab w:val="right" w:leader="hyphen" w:pos="8335"/>
        </w:tabs>
        <w:spacing w:line="360" w:lineRule="auto"/>
        <w:jc w:val="both"/>
        <w:rPr>
          <w:rFonts w:ascii="Times New Roman" w:hAnsi="Times New Roman"/>
          <w:sz w:val="22"/>
          <w:szCs w:val="22"/>
          <w:lang w:val="es-ES"/>
        </w:rPr>
      </w:pPr>
    </w:p>
    <w:p w14:paraId="2D65C903" w14:textId="77777777" w:rsidR="0059566C" w:rsidRPr="00431F87" w:rsidRDefault="0059566C"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El Consejo de Administración podrá reunirse cuantas veces lo juzgue necesario o conveniente cualquiera de sus miembros propietarios en funciones o el Secretario del Consejo, para lo cual deberán solicitar al Presidente o al Secretario del Consejo de Administración que realice la convocatoria respectiva.</w:t>
      </w:r>
    </w:p>
    <w:p w14:paraId="34DD3575" w14:textId="77777777" w:rsidR="0059566C" w:rsidRPr="00431F87" w:rsidRDefault="0059566C" w:rsidP="00011053">
      <w:pPr>
        <w:tabs>
          <w:tab w:val="right" w:leader="hyphen" w:pos="8335"/>
        </w:tabs>
        <w:spacing w:line="360" w:lineRule="auto"/>
        <w:jc w:val="both"/>
        <w:rPr>
          <w:rFonts w:ascii="Times New Roman" w:hAnsi="Times New Roman"/>
          <w:sz w:val="22"/>
          <w:szCs w:val="22"/>
          <w:lang w:val="es-ES"/>
        </w:rPr>
      </w:pPr>
    </w:p>
    <w:p w14:paraId="25589A47" w14:textId="2B2F9AEC" w:rsidR="0059566C" w:rsidRPr="00431F87" w:rsidRDefault="0059566C" w:rsidP="00011053">
      <w:pPr>
        <w:tabs>
          <w:tab w:val="left" w:pos="5103"/>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Las convocatorias para las sesiones del Consejo de Administración deberán ser enviadas por el Secretario del Consejo de administración por correo electrónico o por escrito o por servicio de mensajería de entrega inmediata, a la última dirección que dichos destinatarios hayan registrado con el </w:t>
      </w:r>
      <w:r w:rsidR="000569A7" w:rsidRPr="00431F87">
        <w:rPr>
          <w:rFonts w:ascii="Times New Roman" w:hAnsi="Times New Roman"/>
          <w:sz w:val="22"/>
          <w:szCs w:val="22"/>
          <w:lang w:val="es-ES"/>
        </w:rPr>
        <w:t>S</w:t>
      </w:r>
      <w:r w:rsidRPr="00431F87">
        <w:rPr>
          <w:rFonts w:ascii="Times New Roman" w:hAnsi="Times New Roman"/>
          <w:sz w:val="22"/>
          <w:szCs w:val="22"/>
          <w:lang w:val="es-ES"/>
        </w:rPr>
        <w:t xml:space="preserve">ecretario </w:t>
      </w:r>
      <w:r w:rsidR="000569A7" w:rsidRPr="00431F87">
        <w:rPr>
          <w:rFonts w:ascii="Times New Roman" w:hAnsi="Times New Roman"/>
          <w:sz w:val="22"/>
          <w:szCs w:val="22"/>
          <w:lang w:val="es-ES"/>
        </w:rPr>
        <w:t xml:space="preserve">del Consejo </w:t>
      </w:r>
      <w:r w:rsidRPr="00431F87">
        <w:rPr>
          <w:rFonts w:ascii="Times New Roman" w:hAnsi="Times New Roman"/>
          <w:sz w:val="22"/>
          <w:szCs w:val="22"/>
          <w:lang w:val="es-ES"/>
        </w:rPr>
        <w:t xml:space="preserve">o por cualquier otro medio, a cada uno de los consejeros  con por lo menos </w:t>
      </w:r>
      <w:r w:rsidR="002839F4" w:rsidRPr="00431F87">
        <w:rPr>
          <w:rFonts w:ascii="Times New Roman" w:hAnsi="Times New Roman"/>
          <w:sz w:val="22"/>
          <w:szCs w:val="22"/>
          <w:lang w:val="es-ES"/>
        </w:rPr>
        <w:t>cinco</w:t>
      </w:r>
      <w:r w:rsidRPr="00431F87">
        <w:rPr>
          <w:rFonts w:ascii="Times New Roman" w:hAnsi="Times New Roman"/>
          <w:sz w:val="22"/>
          <w:szCs w:val="22"/>
          <w:lang w:val="es-ES"/>
        </w:rPr>
        <w:t xml:space="preserve"> días naturales de anticipación a la fecha de la sesión.</w:t>
      </w:r>
    </w:p>
    <w:p w14:paraId="5323684A" w14:textId="77777777" w:rsidR="0059566C" w:rsidRPr="00431F87" w:rsidRDefault="0059566C" w:rsidP="00011053">
      <w:pPr>
        <w:tabs>
          <w:tab w:val="right" w:leader="hyphen" w:pos="8335"/>
        </w:tabs>
        <w:spacing w:line="360" w:lineRule="auto"/>
        <w:jc w:val="both"/>
        <w:rPr>
          <w:rFonts w:ascii="Times New Roman" w:hAnsi="Times New Roman"/>
          <w:sz w:val="22"/>
          <w:szCs w:val="22"/>
          <w:lang w:val="es-ES"/>
        </w:rPr>
      </w:pPr>
    </w:p>
    <w:p w14:paraId="1064B833" w14:textId="108FCEED"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 convocatoria contendrá la hora, fecha, lugar y orden del d</w:t>
      </w:r>
      <w:r w:rsidR="00950C6E" w:rsidRPr="00431F87">
        <w:rPr>
          <w:rFonts w:ascii="Times New Roman" w:hAnsi="Times New Roman"/>
          <w:sz w:val="22"/>
          <w:szCs w:val="22"/>
          <w:lang w:val="es-ES"/>
        </w:rPr>
        <w:t>ía de la sesión. El Consejo de A</w:t>
      </w:r>
      <w:r w:rsidRPr="00431F87">
        <w:rPr>
          <w:rFonts w:ascii="Times New Roman" w:hAnsi="Times New Roman"/>
          <w:sz w:val="22"/>
          <w:szCs w:val="22"/>
          <w:lang w:val="es-ES"/>
        </w:rPr>
        <w:t xml:space="preserve">dministración sólo podrá resolver los asuntos contenidos en la convocatoria correspondiente a la sesión de que se trate, a menos que dicha convocatoria no sea necesaria de conformidad con lo que se establece en los presentes estatutos. </w:t>
      </w:r>
    </w:p>
    <w:p w14:paraId="02FB43CA" w14:textId="77777777" w:rsidR="0059566C" w:rsidRPr="00431F87" w:rsidRDefault="0059566C" w:rsidP="00011053">
      <w:pPr>
        <w:spacing w:line="360" w:lineRule="auto"/>
        <w:jc w:val="both"/>
        <w:rPr>
          <w:rFonts w:ascii="Times New Roman" w:hAnsi="Times New Roman"/>
          <w:sz w:val="22"/>
          <w:szCs w:val="22"/>
          <w:lang w:val="es-ES"/>
        </w:rPr>
      </w:pPr>
    </w:p>
    <w:p w14:paraId="7C6445E4" w14:textId="187628A3"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Cualquier sesión del Consejo de Administración podrá celebrarse válidamente aún sin previa convocatoria, cuando estén presentes en ella todas las personas con derecho a recibir la convocatoria de </w:t>
      </w:r>
      <w:r w:rsidR="00DD69E2" w:rsidRPr="00431F87">
        <w:rPr>
          <w:rFonts w:ascii="Times New Roman" w:hAnsi="Times New Roman"/>
          <w:sz w:val="22"/>
          <w:szCs w:val="22"/>
          <w:lang w:val="es-ES"/>
        </w:rPr>
        <w:t>esta</w:t>
      </w:r>
      <w:r w:rsidRPr="00431F87">
        <w:rPr>
          <w:rFonts w:ascii="Times New Roman" w:hAnsi="Times New Roman"/>
          <w:sz w:val="22"/>
          <w:szCs w:val="22"/>
          <w:lang w:val="es-ES"/>
        </w:rPr>
        <w:t>.</w:t>
      </w:r>
    </w:p>
    <w:p w14:paraId="2DDA2DCC" w14:textId="77777777" w:rsidR="0059566C" w:rsidRPr="00431F87" w:rsidRDefault="0059566C" w:rsidP="00011053">
      <w:pPr>
        <w:spacing w:line="360" w:lineRule="auto"/>
        <w:jc w:val="both"/>
        <w:rPr>
          <w:rFonts w:ascii="Times New Roman" w:hAnsi="Times New Roman"/>
          <w:sz w:val="22"/>
          <w:szCs w:val="22"/>
          <w:lang w:val="es-ES"/>
        </w:rPr>
      </w:pPr>
    </w:p>
    <w:p w14:paraId="261BC028" w14:textId="63A8D84D"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lastRenderedPageBreak/>
        <w:t xml:space="preserve">El Presidente del Consejo de Administración, el Secretario, cualesquiera tres de sus miembros, cualesquiera de los Comisarios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así como los accionistas que en lo individual o conjuntamente representen por lo menos el </w:t>
      </w:r>
      <w:r w:rsidR="002839F4" w:rsidRPr="00431F87">
        <w:rPr>
          <w:rFonts w:ascii="Times New Roman" w:hAnsi="Times New Roman"/>
          <w:sz w:val="22"/>
          <w:szCs w:val="22"/>
          <w:lang w:val="es-ES"/>
        </w:rPr>
        <w:t>cincuenta por ciento</w:t>
      </w:r>
      <w:r w:rsidRPr="00431F87">
        <w:rPr>
          <w:rFonts w:ascii="Times New Roman" w:hAnsi="Times New Roman"/>
          <w:sz w:val="22"/>
          <w:szCs w:val="22"/>
          <w:lang w:val="es-ES"/>
        </w:rPr>
        <w:t xml:space="preserve"> del capital suscrito y pagado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podrán convocar, cuando así lo consideren conveniente, a una sesión del Consejo de Administración mediante aviso dado por escrito que deberá entregarse a todos los consejeros con cuando menos cinco días de anticipación a la fecha fijada para la reunión, en forma tal que asegure que su destinatario efectivamente lo reciba al último domicilio notificado por los Consejeros al Secretario del Consejo.</w:t>
      </w:r>
    </w:p>
    <w:p w14:paraId="11A7783B" w14:textId="77777777" w:rsidR="0059566C" w:rsidRPr="00431F87" w:rsidRDefault="0059566C" w:rsidP="00011053">
      <w:pPr>
        <w:spacing w:line="360" w:lineRule="auto"/>
        <w:jc w:val="both"/>
        <w:rPr>
          <w:rFonts w:ascii="Times New Roman" w:hAnsi="Times New Roman"/>
          <w:sz w:val="22"/>
          <w:szCs w:val="22"/>
          <w:lang w:val="es-ES"/>
        </w:rPr>
      </w:pPr>
    </w:p>
    <w:p w14:paraId="60BC1DAA" w14:textId="77777777"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No se requerirá convocatoria alguna cuando todos los consejeros propietarios o sus respectivos suplentes se encuentren presentes. El Consejo de Administración podrá determinar en la primera sesión que celebre después de la clausura de cada ejercicio social, las fechas para la celebración de las sesiones que hayan de verificarse durante el ejercicio social en curso.</w:t>
      </w:r>
    </w:p>
    <w:p w14:paraId="2BCADF5F" w14:textId="77777777" w:rsidR="0059566C" w:rsidRPr="00431F87" w:rsidRDefault="0059566C" w:rsidP="00011053">
      <w:pPr>
        <w:spacing w:line="360" w:lineRule="auto"/>
        <w:jc w:val="both"/>
        <w:rPr>
          <w:rFonts w:ascii="Times New Roman" w:hAnsi="Times New Roman"/>
          <w:sz w:val="22"/>
          <w:szCs w:val="22"/>
          <w:lang w:val="es-ES"/>
        </w:rPr>
      </w:pPr>
    </w:p>
    <w:p w14:paraId="20E80679" w14:textId="77777777"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Los comisarios deberán ser convocados además de a las sesiones del Consejo de Administración, a todas las sesiones de aquellos órganos intermedios de consulta en los que el Consejo de Administración haya delegado alguna facultad.</w:t>
      </w:r>
    </w:p>
    <w:p w14:paraId="004D03F6" w14:textId="77777777" w:rsidR="0059566C" w:rsidRPr="00431F87" w:rsidRDefault="0059566C" w:rsidP="00011053">
      <w:pPr>
        <w:spacing w:line="360" w:lineRule="auto"/>
        <w:jc w:val="both"/>
        <w:rPr>
          <w:rFonts w:ascii="Times New Roman" w:hAnsi="Times New Roman"/>
          <w:sz w:val="22"/>
          <w:szCs w:val="22"/>
          <w:lang w:val="es-ES"/>
        </w:rPr>
      </w:pPr>
    </w:p>
    <w:p w14:paraId="259DAA18" w14:textId="3E49A0DF" w:rsidR="0059566C" w:rsidRPr="00431F87" w:rsidRDefault="0059566C"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SÉPTIMA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Celebración de las sesiones del Consejo de Administración</w:t>
      </w:r>
      <w:r w:rsidRPr="00431F87">
        <w:rPr>
          <w:rFonts w:ascii="Times New Roman" w:hAnsi="Times New Roman"/>
          <w:sz w:val="22"/>
          <w:szCs w:val="22"/>
          <w:lang w:val="es-ES"/>
        </w:rPr>
        <w:t xml:space="preserve"> </w:t>
      </w:r>
    </w:p>
    <w:p w14:paraId="2C931744" w14:textId="77777777" w:rsidR="0059566C" w:rsidRPr="00431F87" w:rsidRDefault="0059566C" w:rsidP="00011053">
      <w:pPr>
        <w:spacing w:line="360" w:lineRule="auto"/>
        <w:jc w:val="both"/>
        <w:rPr>
          <w:rFonts w:ascii="Times New Roman" w:hAnsi="Times New Roman"/>
          <w:sz w:val="22"/>
          <w:szCs w:val="22"/>
          <w:lang w:val="es-ES"/>
        </w:rPr>
      </w:pPr>
    </w:p>
    <w:p w14:paraId="21F04493" w14:textId="5C571245"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actas de las sesiones del Consejo de Administración serán transcritas en el libro de actas respectivo y serán firmadas por el Presidente y el Secretario de la sesión.</w:t>
      </w:r>
    </w:p>
    <w:p w14:paraId="19839013" w14:textId="77777777" w:rsidR="0059566C" w:rsidRPr="00431F87" w:rsidRDefault="0059566C" w:rsidP="00011053">
      <w:pPr>
        <w:spacing w:line="360" w:lineRule="auto"/>
        <w:jc w:val="both"/>
        <w:rPr>
          <w:rFonts w:ascii="Times New Roman" w:hAnsi="Times New Roman"/>
          <w:sz w:val="22"/>
          <w:szCs w:val="22"/>
          <w:lang w:val="es-ES"/>
        </w:rPr>
      </w:pPr>
    </w:p>
    <w:p w14:paraId="673AE61E" w14:textId="77777777"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De toda sesión del Consejo de Administración se levantará un acta que se asentará en el libro de actas correspondiente y que será firmada por el Presidente y el Secretario de dicha sesión.</w:t>
      </w:r>
    </w:p>
    <w:p w14:paraId="599AF619" w14:textId="77777777" w:rsidR="0059566C" w:rsidRPr="00431F87" w:rsidRDefault="0059566C" w:rsidP="00011053">
      <w:pPr>
        <w:spacing w:line="360" w:lineRule="auto"/>
        <w:jc w:val="both"/>
        <w:rPr>
          <w:rFonts w:ascii="Times New Roman" w:hAnsi="Times New Roman"/>
          <w:sz w:val="22"/>
          <w:szCs w:val="22"/>
          <w:lang w:val="es-ES"/>
        </w:rPr>
      </w:pPr>
    </w:p>
    <w:p w14:paraId="28DFF7D2" w14:textId="2C798DA0" w:rsidR="0059566C" w:rsidRPr="00431F87" w:rsidRDefault="0059566C"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El Consejo de Administración podrá adoptar resoluciones fuera de sesión, siempre y cuando las mismas consten por escrito firmado por todos los miembros propietarios del consejo (o su respectivo suplente, en su caso). Dichas resoluciones tendrán, para todos los efectos legales, la misma validez que si hubieren sido adoptadas en sesión del Consejo de Administración. Las resoluciones unánimes del Consejo de Administración</w:t>
      </w:r>
      <w:r w:rsidR="00950C6E" w:rsidRPr="00431F87">
        <w:rPr>
          <w:rFonts w:ascii="Times New Roman" w:hAnsi="Times New Roman"/>
          <w:sz w:val="22"/>
          <w:szCs w:val="22"/>
          <w:lang w:val="es-ES"/>
        </w:rPr>
        <w:t xml:space="preserve"> serán transcritas al libro de “A</w:t>
      </w:r>
      <w:r w:rsidRPr="00431F87">
        <w:rPr>
          <w:rFonts w:ascii="Times New Roman" w:hAnsi="Times New Roman"/>
          <w:sz w:val="22"/>
          <w:szCs w:val="22"/>
          <w:lang w:val="es-ES"/>
        </w:rPr>
        <w:t>ctas</w:t>
      </w:r>
      <w:r w:rsidR="00950C6E" w:rsidRPr="00431F87">
        <w:rPr>
          <w:rFonts w:ascii="Times New Roman" w:hAnsi="Times New Roman"/>
          <w:sz w:val="22"/>
          <w:szCs w:val="22"/>
          <w:lang w:val="es-ES"/>
        </w:rPr>
        <w:t xml:space="preserve"> de Sesiones del C</w:t>
      </w:r>
      <w:r w:rsidR="00366E11" w:rsidRPr="00431F87">
        <w:rPr>
          <w:rFonts w:ascii="Times New Roman" w:hAnsi="Times New Roman"/>
          <w:sz w:val="22"/>
          <w:szCs w:val="22"/>
          <w:lang w:val="es-ES"/>
        </w:rPr>
        <w:t>onsejo</w:t>
      </w:r>
      <w:r w:rsidR="00950C6E" w:rsidRPr="00431F87">
        <w:rPr>
          <w:rFonts w:ascii="Times New Roman" w:hAnsi="Times New Roman"/>
          <w:sz w:val="22"/>
          <w:szCs w:val="22"/>
          <w:lang w:val="es-ES"/>
        </w:rPr>
        <w:t>”</w:t>
      </w:r>
      <w:r w:rsidRPr="00431F87">
        <w:rPr>
          <w:rFonts w:ascii="Times New Roman" w:hAnsi="Times New Roman"/>
          <w:sz w:val="22"/>
          <w:szCs w:val="22"/>
          <w:lang w:val="es-ES"/>
        </w:rPr>
        <w:t>, firmadas por el Secretario del Consejo o por la persona designada para esos efectos en las propias resoluciones.</w:t>
      </w:r>
    </w:p>
    <w:p w14:paraId="33330BDB" w14:textId="77777777" w:rsidR="0059566C" w:rsidRPr="00431F87" w:rsidRDefault="0059566C" w:rsidP="00011053">
      <w:pPr>
        <w:tabs>
          <w:tab w:val="right" w:leader="hyphen" w:pos="8335"/>
        </w:tabs>
        <w:spacing w:line="360" w:lineRule="auto"/>
        <w:jc w:val="both"/>
        <w:rPr>
          <w:rFonts w:ascii="Times New Roman" w:hAnsi="Times New Roman"/>
          <w:sz w:val="22"/>
          <w:szCs w:val="22"/>
          <w:lang w:val="es-ES"/>
        </w:rPr>
      </w:pPr>
    </w:p>
    <w:p w14:paraId="485A9EDC" w14:textId="7D5380F9"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firmas</w:t>
      </w:r>
      <w:r w:rsidR="00366E11" w:rsidRPr="00431F87">
        <w:rPr>
          <w:rFonts w:ascii="Times New Roman" w:hAnsi="Times New Roman"/>
          <w:sz w:val="22"/>
          <w:szCs w:val="22"/>
          <w:lang w:val="es-ES"/>
        </w:rPr>
        <w:t xml:space="preserve"> de los c</w:t>
      </w:r>
      <w:r w:rsidRPr="00431F87">
        <w:rPr>
          <w:rFonts w:ascii="Times New Roman" w:hAnsi="Times New Roman"/>
          <w:sz w:val="22"/>
          <w:szCs w:val="22"/>
          <w:lang w:val="es-ES"/>
        </w:rPr>
        <w:t>onsejeros, confirmando las resoluciones, podrán constar en uno o en varios documentos idénticos.</w:t>
      </w:r>
    </w:p>
    <w:p w14:paraId="578D30A4" w14:textId="77777777" w:rsidR="0059566C" w:rsidRPr="00431F87" w:rsidRDefault="0059566C" w:rsidP="00011053">
      <w:pPr>
        <w:spacing w:line="360" w:lineRule="auto"/>
        <w:jc w:val="both"/>
        <w:rPr>
          <w:rFonts w:ascii="Times New Roman" w:hAnsi="Times New Roman"/>
          <w:sz w:val="22"/>
          <w:szCs w:val="22"/>
          <w:lang w:val="es-ES"/>
        </w:rPr>
      </w:pPr>
    </w:p>
    <w:p w14:paraId="5E8FF1CC" w14:textId="28DEEF78" w:rsidR="0059566C" w:rsidRPr="00431F87" w:rsidRDefault="000A7685"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VIGÉSIMA OC</w:t>
      </w:r>
      <w:r w:rsidR="0059566C" w:rsidRPr="00431F87">
        <w:rPr>
          <w:rFonts w:ascii="Times New Roman" w:hAnsi="Times New Roman"/>
          <w:b/>
          <w:sz w:val="22"/>
          <w:szCs w:val="22"/>
          <w:lang w:val="es-ES"/>
        </w:rPr>
        <w:t>TAVA</w:t>
      </w:r>
      <w:r w:rsidRPr="00431F87">
        <w:rPr>
          <w:rFonts w:ascii="Times New Roman" w:hAnsi="Times New Roman"/>
          <w:b/>
          <w:sz w:val="22"/>
          <w:szCs w:val="22"/>
          <w:lang w:val="es-ES"/>
        </w:rPr>
        <w:t>.</w:t>
      </w:r>
      <w:r w:rsidR="0059566C" w:rsidRPr="00431F87">
        <w:rPr>
          <w:rFonts w:ascii="Times New Roman" w:hAnsi="Times New Roman"/>
          <w:sz w:val="22"/>
          <w:szCs w:val="22"/>
          <w:lang w:val="es-ES"/>
        </w:rPr>
        <w:t xml:space="preserve">- </w:t>
      </w:r>
      <w:r w:rsidR="0059566C" w:rsidRPr="00431F87">
        <w:rPr>
          <w:rFonts w:ascii="Times New Roman" w:hAnsi="Times New Roman"/>
          <w:sz w:val="22"/>
          <w:szCs w:val="22"/>
          <w:u w:val="single"/>
          <w:lang w:val="es-ES"/>
        </w:rPr>
        <w:t>Instalación de las sesiones</w:t>
      </w:r>
      <w:r w:rsidR="0059566C" w:rsidRPr="00431F87">
        <w:rPr>
          <w:rFonts w:ascii="Times New Roman" w:hAnsi="Times New Roman"/>
          <w:sz w:val="22"/>
          <w:szCs w:val="22"/>
          <w:lang w:val="es-ES"/>
        </w:rPr>
        <w:t xml:space="preserve"> </w:t>
      </w:r>
    </w:p>
    <w:p w14:paraId="533C005E" w14:textId="77777777" w:rsidR="0059566C" w:rsidRPr="00431F87" w:rsidRDefault="0059566C" w:rsidP="00011053">
      <w:pPr>
        <w:spacing w:line="360" w:lineRule="auto"/>
        <w:jc w:val="both"/>
        <w:rPr>
          <w:rFonts w:ascii="Times New Roman" w:hAnsi="Times New Roman"/>
          <w:sz w:val="22"/>
          <w:szCs w:val="22"/>
          <w:lang w:val="es-ES"/>
        </w:rPr>
      </w:pPr>
    </w:p>
    <w:p w14:paraId="3FE6E725" w14:textId="5BB9BC81"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Habrá quórum en cualquier sesión del Consejo de Administración cuando esté</w:t>
      </w:r>
      <w:r w:rsidR="00366E11" w:rsidRPr="00431F87">
        <w:rPr>
          <w:rFonts w:ascii="Times New Roman" w:hAnsi="Times New Roman"/>
          <w:sz w:val="22"/>
          <w:szCs w:val="22"/>
          <w:lang w:val="es-ES"/>
        </w:rPr>
        <w:t>n</w:t>
      </w:r>
      <w:r w:rsidRPr="00431F87">
        <w:rPr>
          <w:rFonts w:ascii="Times New Roman" w:hAnsi="Times New Roman"/>
          <w:sz w:val="22"/>
          <w:szCs w:val="22"/>
          <w:lang w:val="es-ES"/>
        </w:rPr>
        <w:t xml:space="preserve"> presente</w:t>
      </w:r>
      <w:r w:rsidR="00366E11" w:rsidRPr="00431F87">
        <w:rPr>
          <w:rFonts w:ascii="Times New Roman" w:hAnsi="Times New Roman"/>
          <w:sz w:val="22"/>
          <w:szCs w:val="22"/>
          <w:lang w:val="es-ES"/>
        </w:rPr>
        <w:t>s</w:t>
      </w:r>
      <w:r w:rsidRPr="00431F87">
        <w:rPr>
          <w:rFonts w:ascii="Times New Roman" w:hAnsi="Times New Roman"/>
          <w:sz w:val="22"/>
          <w:szCs w:val="22"/>
          <w:lang w:val="es-ES"/>
        </w:rPr>
        <w:t xml:space="preserve"> la mayoría de sus miembros.</w:t>
      </w:r>
    </w:p>
    <w:p w14:paraId="183E5DD8" w14:textId="77777777" w:rsidR="0059566C" w:rsidRPr="00431F87" w:rsidRDefault="0059566C" w:rsidP="00011053">
      <w:pPr>
        <w:spacing w:line="360" w:lineRule="auto"/>
        <w:jc w:val="both"/>
        <w:rPr>
          <w:rFonts w:ascii="Times New Roman" w:hAnsi="Times New Roman"/>
          <w:sz w:val="22"/>
          <w:szCs w:val="22"/>
          <w:lang w:val="es-ES"/>
        </w:rPr>
      </w:pPr>
    </w:p>
    <w:p w14:paraId="2BA2F46C" w14:textId="57C7F496"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Las resoluciones del Consejo de Administración serán válidas cuando sean aprobadas por el voto a</w:t>
      </w:r>
      <w:r w:rsidR="00DC3177" w:rsidRPr="00431F87">
        <w:rPr>
          <w:rFonts w:ascii="Times New Roman" w:hAnsi="Times New Roman"/>
          <w:sz w:val="22"/>
          <w:szCs w:val="22"/>
          <w:lang w:val="es-ES"/>
        </w:rPr>
        <w:t>firmativo de la mayoría de los C</w:t>
      </w:r>
      <w:r w:rsidRPr="00431F87">
        <w:rPr>
          <w:rFonts w:ascii="Times New Roman" w:hAnsi="Times New Roman"/>
          <w:sz w:val="22"/>
          <w:szCs w:val="22"/>
          <w:lang w:val="es-ES"/>
        </w:rPr>
        <w:t>onsejeros presentes en la sesión o sus suplentes.</w:t>
      </w:r>
    </w:p>
    <w:p w14:paraId="25879B9E" w14:textId="77777777" w:rsidR="0059566C" w:rsidRPr="00431F87" w:rsidRDefault="0059566C" w:rsidP="00011053">
      <w:pPr>
        <w:spacing w:line="360" w:lineRule="auto"/>
        <w:jc w:val="both"/>
        <w:rPr>
          <w:rFonts w:ascii="Times New Roman" w:hAnsi="Times New Roman"/>
          <w:sz w:val="22"/>
          <w:szCs w:val="22"/>
          <w:lang w:val="es-ES"/>
        </w:rPr>
      </w:pPr>
    </w:p>
    <w:p w14:paraId="5E69C1B5" w14:textId="7EC23BF3" w:rsidR="0059566C" w:rsidRPr="00431F87" w:rsidRDefault="0059566C" w:rsidP="00011053">
      <w:pPr>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VIGÉSIMA NOVENA</w:t>
      </w:r>
      <w:r w:rsidRPr="00431F87">
        <w:rPr>
          <w:rFonts w:ascii="Times New Roman" w:hAnsi="Times New Roman"/>
          <w:sz w:val="22"/>
          <w:szCs w:val="22"/>
          <w:lang w:val="es-ES"/>
        </w:rPr>
        <w:t>.-</w:t>
      </w:r>
      <w:r w:rsidRPr="00431F87">
        <w:rPr>
          <w:rFonts w:ascii="Times New Roman" w:hAnsi="Times New Roman"/>
          <w:b/>
          <w:sz w:val="22"/>
          <w:szCs w:val="22"/>
          <w:lang w:val="es-ES"/>
        </w:rPr>
        <w:t xml:space="preserve"> </w:t>
      </w:r>
      <w:r w:rsidRPr="00431F87">
        <w:rPr>
          <w:rFonts w:ascii="Times New Roman" w:hAnsi="Times New Roman"/>
          <w:sz w:val="22"/>
          <w:szCs w:val="22"/>
          <w:u w:val="single"/>
          <w:lang w:val="es-ES"/>
        </w:rPr>
        <w:t>Facultades del Consejo de Administración</w:t>
      </w:r>
      <w:r w:rsidRPr="00431F87">
        <w:rPr>
          <w:rFonts w:ascii="Times New Roman" w:hAnsi="Times New Roman"/>
          <w:sz w:val="22"/>
          <w:szCs w:val="22"/>
          <w:lang w:val="es-ES"/>
        </w:rPr>
        <w:t xml:space="preserve"> </w:t>
      </w:r>
    </w:p>
    <w:p w14:paraId="1A391745" w14:textId="77777777" w:rsidR="0059566C" w:rsidRPr="00431F87" w:rsidRDefault="0059566C" w:rsidP="00011053">
      <w:pPr>
        <w:spacing w:line="360" w:lineRule="auto"/>
        <w:jc w:val="both"/>
        <w:rPr>
          <w:rFonts w:ascii="Times New Roman" w:hAnsi="Times New Roman"/>
          <w:sz w:val="22"/>
          <w:szCs w:val="22"/>
          <w:lang w:val="es-ES"/>
        </w:rPr>
      </w:pPr>
    </w:p>
    <w:p w14:paraId="1B3E75BB" w14:textId="77777777" w:rsidR="0059566C" w:rsidRPr="00431F87" w:rsidRDefault="0059566C"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El Consejo de Administración tendrá las siguientes facultades:</w:t>
      </w:r>
    </w:p>
    <w:p w14:paraId="46373B3C" w14:textId="77777777" w:rsidR="0059566C" w:rsidRPr="00431F87" w:rsidRDefault="0059566C" w:rsidP="00011053">
      <w:pPr>
        <w:pStyle w:val="Textosinformato"/>
        <w:tabs>
          <w:tab w:val="right" w:leader="hyphen" w:pos="8335"/>
        </w:tabs>
        <w:spacing w:line="360" w:lineRule="auto"/>
        <w:jc w:val="both"/>
        <w:rPr>
          <w:rFonts w:ascii="Times New Roman" w:hAnsi="Times New Roman"/>
          <w:b/>
          <w:sz w:val="22"/>
          <w:szCs w:val="22"/>
        </w:rPr>
      </w:pPr>
    </w:p>
    <w:p w14:paraId="4FE83E65" w14:textId="63916D4D"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I.- Poder general para pleitos y cobranzas</w:t>
      </w:r>
      <w:r w:rsidRPr="00431F87">
        <w:rPr>
          <w:rFonts w:ascii="Times New Roman" w:hAnsi="Times New Roman"/>
          <w:sz w:val="22"/>
          <w:szCs w:val="22"/>
        </w:rPr>
        <w:t xml:space="preserve">, con todas las facultades generales y aún con las especiales que de acuerdo con la Ley requieran poder o cláusula especial, en los términos del párrafo primero del artículo dos mil quinientos cincuenta y cuatro del Código Civil aplicable en la </w:t>
      </w:r>
      <w:del w:id="96" w:author="Alex Valdivia" w:date="2025-08-29T09:35:00Z" w16du:dateUtc="2025-08-29T15:35:00Z">
        <w:r w:rsidRPr="00431F87" w:rsidDel="00E77543">
          <w:rPr>
            <w:rFonts w:ascii="Times New Roman" w:hAnsi="Times New Roman"/>
            <w:sz w:val="22"/>
            <w:szCs w:val="22"/>
          </w:rPr>
          <w:delText>Ciudad de México</w:delText>
        </w:r>
      </w:del>
      <w:ins w:id="97" w:author="Alex Valdivia" w:date="2025-08-29T09:35:00Z" w16du:dateUtc="2025-08-29T15:35:00Z">
        <w:r w:rsidR="00E77543">
          <w:rPr>
            <w:rFonts w:ascii="Times New Roman" w:hAnsi="Times New Roman"/>
            <w:sz w:val="22"/>
            <w:szCs w:val="22"/>
          </w:rPr>
          <w:t>{{domicilio}}</w:t>
        </w:r>
      </w:ins>
      <w:r w:rsidRPr="00431F87">
        <w:rPr>
          <w:rFonts w:ascii="Times New Roman" w:hAnsi="Times New Roman"/>
          <w:sz w:val="22"/>
          <w:szCs w:val="22"/>
        </w:rPr>
        <w:t xml:space="preserve"> y sus correlativos en los Códigos Civiles de las demás Entidades Federativas de los Estados Unidos Mexicanos y en el Código Civil Federal.</w:t>
      </w:r>
    </w:p>
    <w:p w14:paraId="1BAE7B1D"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p>
    <w:p w14:paraId="0FB5D9E2"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De manera enunciativa y no limitativa se mencionan entre otras facultades las siguientes: </w:t>
      </w:r>
    </w:p>
    <w:p w14:paraId="4E747E7B"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p>
    <w:p w14:paraId="6625042E"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A.- Para intentar y desistirse de toda clase de procedimientos, inclusive amparo. </w:t>
      </w:r>
    </w:p>
    <w:p w14:paraId="351E4E33"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B.- Para transigir.</w:t>
      </w:r>
    </w:p>
    <w:p w14:paraId="66AACD2C"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C.- Para comprometer en árbitros. </w:t>
      </w:r>
    </w:p>
    <w:p w14:paraId="418DF83C"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D.- Para absolver y articular posiciones.</w:t>
      </w:r>
    </w:p>
    <w:p w14:paraId="7E78FB2C"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E.- Para recusar. </w:t>
      </w:r>
    </w:p>
    <w:p w14:paraId="0248BDF9"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F.- Para hacer cesión de bienes.</w:t>
      </w:r>
    </w:p>
    <w:p w14:paraId="3BACBE04"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G.- Para recibir pagos. </w:t>
      </w:r>
    </w:p>
    <w:p w14:paraId="6D028102"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sz w:val="22"/>
          <w:szCs w:val="22"/>
        </w:rPr>
        <w:t xml:space="preserve">H.- Para presentar denuncias y querellas en materia penal y para desistirse de ellas cuando lo permita la Ley. </w:t>
      </w:r>
    </w:p>
    <w:p w14:paraId="141C2D9A"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p>
    <w:p w14:paraId="180E3ACC" w14:textId="5D1B1324"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II.- Poder general para actos de administración</w:t>
      </w:r>
      <w:r w:rsidRPr="00431F87">
        <w:rPr>
          <w:rFonts w:ascii="Times New Roman" w:hAnsi="Times New Roman"/>
          <w:sz w:val="22"/>
          <w:szCs w:val="22"/>
        </w:rPr>
        <w:t xml:space="preserve"> en los términos del segundo párrafo del artículo dos mil quinientos cincuenta y cuatro del Código Civil aplicable en la </w:t>
      </w:r>
      <w:del w:id="98" w:author="Alex Valdivia" w:date="2025-08-29T09:35:00Z" w16du:dateUtc="2025-08-29T15:35:00Z">
        <w:r w:rsidRPr="00431F87" w:rsidDel="00E77543">
          <w:rPr>
            <w:rFonts w:ascii="Times New Roman" w:hAnsi="Times New Roman"/>
            <w:sz w:val="22"/>
            <w:szCs w:val="22"/>
          </w:rPr>
          <w:delText>Ciudad de México</w:delText>
        </w:r>
      </w:del>
      <w:ins w:id="99" w:author="Alex Valdivia" w:date="2025-08-29T09:35:00Z" w16du:dateUtc="2025-08-29T15:35:00Z">
        <w:r w:rsidR="00E77543">
          <w:rPr>
            <w:rFonts w:ascii="Times New Roman" w:hAnsi="Times New Roman"/>
            <w:sz w:val="22"/>
            <w:szCs w:val="22"/>
          </w:rPr>
          <w:t>{{domicilio}}</w:t>
        </w:r>
      </w:ins>
      <w:r w:rsidRPr="00431F87">
        <w:rPr>
          <w:rFonts w:ascii="Times New Roman" w:hAnsi="Times New Roman"/>
          <w:sz w:val="22"/>
          <w:szCs w:val="22"/>
        </w:rPr>
        <w:t xml:space="preserve"> y sus correlativos en los Códigos Civiles de las demás Entidades Federativas de los Estados Unidos Mexicanos y en el Código Civil Federal. </w:t>
      </w:r>
    </w:p>
    <w:p w14:paraId="74F27361" w14:textId="77777777" w:rsidR="0059566C" w:rsidRPr="00431F87" w:rsidRDefault="0059566C" w:rsidP="00011053">
      <w:pPr>
        <w:pStyle w:val="Textosinformato"/>
        <w:tabs>
          <w:tab w:val="right" w:leader="hyphen" w:pos="8335"/>
        </w:tabs>
        <w:spacing w:line="360" w:lineRule="auto"/>
        <w:jc w:val="both"/>
        <w:rPr>
          <w:rFonts w:ascii="Times New Roman" w:hAnsi="Times New Roman"/>
          <w:b/>
          <w:sz w:val="22"/>
          <w:szCs w:val="22"/>
        </w:rPr>
      </w:pPr>
    </w:p>
    <w:p w14:paraId="29BA8529" w14:textId="07F1B133"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 xml:space="preserve">III.- Poder en materia laboral, </w:t>
      </w:r>
      <w:r w:rsidR="000569A7" w:rsidRPr="00431F87">
        <w:rPr>
          <w:rFonts w:ascii="Times New Roman" w:hAnsi="Times New Roman"/>
          <w:sz w:val="22"/>
          <w:szCs w:val="22"/>
        </w:rPr>
        <w:t xml:space="preserve">por lo que el </w:t>
      </w:r>
      <w:r w:rsidR="00531337" w:rsidRPr="00431F87">
        <w:rPr>
          <w:rFonts w:ascii="Times New Roman" w:hAnsi="Times New Roman"/>
          <w:sz w:val="22"/>
          <w:szCs w:val="22"/>
        </w:rPr>
        <w:t>Consejo</w:t>
      </w:r>
      <w:r w:rsidR="000569A7" w:rsidRPr="00431F87">
        <w:rPr>
          <w:rFonts w:ascii="Times New Roman" w:hAnsi="Times New Roman"/>
          <w:sz w:val="22"/>
          <w:szCs w:val="22"/>
        </w:rPr>
        <w:t xml:space="preserve"> queda investido de la representación legal de la empresa y por ello facultado para celebrar arreglos conciliatorios, contestar las demandas, articular y absolver posiciones, y oponer excepciones, en los términos de los artículos seiscientos ochenta y cuatro E, seiscientos noventa y dos, setecientos ochenta y seis, setecientos ochenta y siete, ochocientos setenta y tres F, ochocientos setenta y tres H y demás relativos de la Ley Federal del Trabajo. Los poderes y facultades antes mencionados se podrán ejercer ante las Juntas de Conciliación y Arbitraje, locales o federales, y demás Autoridades del Trabajo, así como ante los Tribunales Federal y Locales del Trabajo, el Centro Federal de Conciliación y Registro Laboral y los Centros de Conciliación de las Entidades Federativas, una vez que estos tres últimos entren en funciones, de conformidad con lo previsto por el transitorio octavo del Decreto por el que se Reforman, Adicionan y Derogan diversas disposiciones de la Ley Federal del Trabajo, publicado en el Diario Oficial de la Federación el día primero de mayo de dos mil diecinueve. Asimismo, podrá comparecer ante las Juntas de Conciliación y Arbitraje y demás autoridades del trabajo, ya sean Federales o Locales, a las audiencias de conciliación, demanda y excepciones, ofrecimiento y admisión de pruebas a que se refieren los artículos ochocientos setenta y cinco, ochocientos setenta y seis y ochocientos setenta y </w:t>
      </w:r>
      <w:r w:rsidR="000569A7" w:rsidRPr="00431F87">
        <w:rPr>
          <w:rFonts w:ascii="Times New Roman" w:hAnsi="Times New Roman"/>
          <w:sz w:val="22"/>
          <w:szCs w:val="22"/>
        </w:rPr>
        <w:lastRenderedPageBreak/>
        <w:t>ocho de la Ley Federal del Trabajo cuando resulten aplicables de conformidad con el transitorio séptimo del Decreto antes mencionado.</w:t>
      </w:r>
    </w:p>
    <w:p w14:paraId="000EA65F" w14:textId="77777777" w:rsidR="000569A7" w:rsidRPr="00431F87" w:rsidRDefault="000569A7" w:rsidP="00011053">
      <w:pPr>
        <w:pStyle w:val="Textosinformato"/>
        <w:tabs>
          <w:tab w:val="right" w:leader="hyphen" w:pos="8335"/>
        </w:tabs>
        <w:spacing w:line="360" w:lineRule="auto"/>
        <w:jc w:val="both"/>
        <w:rPr>
          <w:rFonts w:ascii="Times New Roman" w:hAnsi="Times New Roman"/>
          <w:b/>
          <w:sz w:val="22"/>
          <w:szCs w:val="22"/>
        </w:rPr>
      </w:pPr>
    </w:p>
    <w:p w14:paraId="73933CA0" w14:textId="72BA22B1" w:rsidR="0059566C" w:rsidRPr="00431F87" w:rsidRDefault="0059566C" w:rsidP="00011053">
      <w:pPr>
        <w:pStyle w:val="Textosinformato"/>
        <w:tabs>
          <w:tab w:val="right" w:leader="hyphen" w:pos="8335"/>
        </w:tabs>
        <w:spacing w:line="360" w:lineRule="auto"/>
        <w:jc w:val="both"/>
        <w:rPr>
          <w:rFonts w:ascii="Times New Roman" w:hAnsi="Times New Roman"/>
          <w:bCs/>
          <w:sz w:val="22"/>
          <w:szCs w:val="22"/>
        </w:rPr>
      </w:pPr>
      <w:r w:rsidRPr="00431F87">
        <w:rPr>
          <w:rFonts w:ascii="Times New Roman" w:hAnsi="Times New Roman"/>
          <w:b/>
          <w:sz w:val="22"/>
          <w:szCs w:val="22"/>
        </w:rPr>
        <w:t xml:space="preserve">IV.- </w:t>
      </w:r>
      <w:r w:rsidRPr="00431F87">
        <w:rPr>
          <w:rFonts w:ascii="Times New Roman" w:hAnsi="Times New Roman"/>
          <w:sz w:val="22"/>
          <w:szCs w:val="22"/>
        </w:rPr>
        <w:t>P</w:t>
      </w:r>
      <w:r w:rsidRPr="00431F87">
        <w:rPr>
          <w:rFonts w:ascii="Times New Roman" w:hAnsi="Times New Roman"/>
          <w:bCs/>
          <w:sz w:val="22"/>
          <w:szCs w:val="22"/>
        </w:rPr>
        <w:t xml:space="preserve">oder </w:t>
      </w:r>
      <w:r w:rsidRPr="00431F87">
        <w:rPr>
          <w:rFonts w:ascii="Times New Roman" w:hAnsi="Times New Roman"/>
          <w:sz w:val="22"/>
          <w:szCs w:val="22"/>
        </w:rPr>
        <w:t xml:space="preserve">general para actos de administración, en términos del segundo párrafo del artículo dos mil quinientos cincuenta y cuatro del Código Civil aplicable en la </w:t>
      </w:r>
      <w:del w:id="100" w:author="Alex Valdivia" w:date="2025-08-29T09:35:00Z" w16du:dateUtc="2025-08-29T15:35:00Z">
        <w:r w:rsidRPr="00431F87" w:rsidDel="00E77543">
          <w:rPr>
            <w:rFonts w:ascii="Times New Roman" w:hAnsi="Times New Roman"/>
            <w:sz w:val="22"/>
            <w:szCs w:val="22"/>
          </w:rPr>
          <w:delText>Ciudad de México</w:delText>
        </w:r>
      </w:del>
      <w:ins w:id="101" w:author="Alex Valdivia" w:date="2025-08-29T09:35:00Z" w16du:dateUtc="2025-08-29T15:35:00Z">
        <w:r w:rsidR="00E77543">
          <w:rPr>
            <w:rFonts w:ascii="Times New Roman" w:hAnsi="Times New Roman"/>
            <w:sz w:val="22"/>
            <w:szCs w:val="22"/>
          </w:rPr>
          <w:t>{{domicilio}}</w:t>
        </w:r>
      </w:ins>
      <w:r w:rsidRPr="00431F87">
        <w:rPr>
          <w:rFonts w:ascii="Times New Roman" w:hAnsi="Times New Roman"/>
          <w:sz w:val="22"/>
          <w:szCs w:val="22"/>
        </w:rPr>
        <w:t xml:space="preserve"> y sus correlativos en los Códigos Civiles de las demás Entidades Federativas de los Estados Unidos Mexicanos y en el Código Civil Federal, con facultades de representación para que prepare, firme y lleve a cabo la </w:t>
      </w:r>
      <w:r w:rsidRPr="00431F87">
        <w:rPr>
          <w:rFonts w:ascii="Times New Roman" w:hAnsi="Times New Roman"/>
          <w:bCs/>
          <w:sz w:val="22"/>
          <w:szCs w:val="22"/>
        </w:rPr>
        <w:t>presentación de escritos, declaraciones de impuestos, avisos y/o documentos de carácter fiscal relacionados con, entre otros asuntos, el pago de impuestos, contribuciones, recargos, multas, derechos y aprovechamientos, derechos de importación, aranceles y en general, para llevar a cabo toda clase de trámites ante la Secretaría de Hacienda y Crédito Público, la Tesorería de la Federación, autoridades fiscales, autoridades aduaneras y/o autoridades de seguridad social, ya sean federales, estatales o municipales y ante el Instituto Mexicano del Seguro Social (“IMSS”), el Instituto del Fondo Nacional de la Vivienda para los Trabajadores (“INFONAVIT”), el Sistema del Ahorro para el Retiro (“SAR”) y el Servicio de Administración Tributaria (“SAT”).</w:t>
      </w:r>
    </w:p>
    <w:p w14:paraId="7289B1F2" w14:textId="77777777" w:rsidR="0059566C" w:rsidRPr="00431F87" w:rsidRDefault="0059566C" w:rsidP="00011053">
      <w:pPr>
        <w:pStyle w:val="Textosinformato"/>
        <w:tabs>
          <w:tab w:val="right" w:leader="hyphen" w:pos="8335"/>
        </w:tabs>
        <w:spacing w:line="360" w:lineRule="auto"/>
        <w:jc w:val="both"/>
        <w:rPr>
          <w:rFonts w:ascii="Times New Roman" w:hAnsi="Times New Roman"/>
          <w:b/>
          <w:sz w:val="22"/>
          <w:szCs w:val="22"/>
        </w:rPr>
      </w:pPr>
    </w:p>
    <w:p w14:paraId="277C7971" w14:textId="69D1DF9A"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V.- Poder general para actos de dominio</w:t>
      </w:r>
      <w:r w:rsidRPr="00431F87">
        <w:rPr>
          <w:rFonts w:ascii="Times New Roman" w:hAnsi="Times New Roman"/>
          <w:sz w:val="22"/>
          <w:szCs w:val="22"/>
        </w:rPr>
        <w:t xml:space="preserve"> de acuerdo con el tercer párrafo del artículo dos mil quinientos cincuenta y cuatro del Código Civil aplicable en la </w:t>
      </w:r>
      <w:del w:id="102" w:author="Alex Valdivia" w:date="2025-08-29T09:35:00Z" w16du:dateUtc="2025-08-29T15:35:00Z">
        <w:r w:rsidRPr="00431F87" w:rsidDel="00E77543">
          <w:rPr>
            <w:rFonts w:ascii="Times New Roman" w:hAnsi="Times New Roman"/>
            <w:sz w:val="22"/>
            <w:szCs w:val="22"/>
          </w:rPr>
          <w:delText>Ciudad de México</w:delText>
        </w:r>
      </w:del>
      <w:ins w:id="103" w:author="Alex Valdivia" w:date="2025-08-29T09:35:00Z" w16du:dateUtc="2025-08-29T15:35:00Z">
        <w:r w:rsidR="00E77543">
          <w:rPr>
            <w:rFonts w:ascii="Times New Roman" w:hAnsi="Times New Roman"/>
            <w:sz w:val="22"/>
            <w:szCs w:val="22"/>
          </w:rPr>
          <w:t>{{domicilio}}</w:t>
        </w:r>
      </w:ins>
      <w:r w:rsidRPr="00431F87">
        <w:rPr>
          <w:rFonts w:ascii="Times New Roman" w:hAnsi="Times New Roman"/>
          <w:sz w:val="22"/>
          <w:szCs w:val="22"/>
        </w:rPr>
        <w:t xml:space="preserve"> y sus correlativos en los Códigos Civiles de las demás Entidades Federativas de los Estados Unidos Mexicanos y en el Código Civil Federal. </w:t>
      </w:r>
    </w:p>
    <w:p w14:paraId="6D4BA682" w14:textId="77777777" w:rsidR="0059566C" w:rsidRPr="00431F87" w:rsidRDefault="0059566C" w:rsidP="00011053">
      <w:pPr>
        <w:pStyle w:val="Textosinformato"/>
        <w:tabs>
          <w:tab w:val="right" w:leader="hyphen" w:pos="8335"/>
        </w:tabs>
        <w:spacing w:line="360" w:lineRule="auto"/>
        <w:jc w:val="both"/>
        <w:rPr>
          <w:rFonts w:ascii="Times New Roman" w:hAnsi="Times New Roman"/>
          <w:b/>
          <w:sz w:val="22"/>
          <w:szCs w:val="22"/>
        </w:rPr>
      </w:pPr>
    </w:p>
    <w:p w14:paraId="0A3FCDDA"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VI.- Poder para otorgar y suscribir títulos de crédito</w:t>
      </w:r>
      <w:r w:rsidRPr="00431F87">
        <w:rPr>
          <w:rFonts w:ascii="Times New Roman" w:hAnsi="Times New Roman"/>
          <w:sz w:val="22"/>
          <w:szCs w:val="22"/>
        </w:rPr>
        <w:t xml:space="preserve"> el cual podrán ejercer en los términos del artículo noveno de la Ley General de Títulos y Operaciones de Crédito, así como para abrir y cerrar cuentas bancarias, hacer depósitos, girar contra ellas y autorizar a quienes puedan girar contra las mismas.</w:t>
      </w:r>
    </w:p>
    <w:p w14:paraId="4CC8EB27"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p>
    <w:p w14:paraId="52F21188" w14:textId="23DCE88B"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VII.- Facultad para otorgar garantías de cualquier clase</w:t>
      </w:r>
      <w:r w:rsidRPr="00431F87">
        <w:rPr>
          <w:rFonts w:ascii="Times New Roman" w:hAnsi="Times New Roman"/>
          <w:sz w:val="22"/>
          <w:szCs w:val="22"/>
        </w:rPr>
        <w:t xml:space="preserve"> para el cumplimiento de las obligaciones de la </w:t>
      </w:r>
      <w:r w:rsidR="00B85B1F" w:rsidRPr="00431F87">
        <w:rPr>
          <w:rFonts w:ascii="Times New Roman" w:hAnsi="Times New Roman"/>
          <w:sz w:val="22"/>
          <w:szCs w:val="22"/>
        </w:rPr>
        <w:t>Sociedad</w:t>
      </w:r>
      <w:r w:rsidRPr="00431F87">
        <w:rPr>
          <w:rFonts w:ascii="Times New Roman" w:hAnsi="Times New Roman"/>
          <w:sz w:val="22"/>
          <w:szCs w:val="22"/>
        </w:rPr>
        <w:t>, contraídas como consecuencia de la realización de las actividades que le son propias.</w:t>
      </w:r>
    </w:p>
    <w:p w14:paraId="2B976A7F"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p>
    <w:p w14:paraId="6ADD46AD" w14:textId="77777777"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VIII</w:t>
      </w:r>
      <w:r w:rsidRPr="00431F87">
        <w:rPr>
          <w:rFonts w:ascii="Times New Roman" w:hAnsi="Times New Roman"/>
          <w:sz w:val="22"/>
          <w:szCs w:val="22"/>
        </w:rPr>
        <w:t xml:space="preserve">.- </w:t>
      </w:r>
      <w:r w:rsidRPr="00431F87">
        <w:rPr>
          <w:rFonts w:ascii="Times New Roman" w:hAnsi="Times New Roman"/>
          <w:b/>
          <w:sz w:val="22"/>
          <w:szCs w:val="22"/>
        </w:rPr>
        <w:t xml:space="preserve">Facultad </w:t>
      </w:r>
      <w:r w:rsidRPr="00431F87">
        <w:rPr>
          <w:rFonts w:ascii="Times New Roman" w:hAnsi="Times New Roman"/>
          <w:sz w:val="22"/>
          <w:szCs w:val="22"/>
        </w:rPr>
        <w:t>para llevar a cabo todos los actos autorizados por estos estatutos o que sean consecuencia de ellos.</w:t>
      </w:r>
    </w:p>
    <w:p w14:paraId="45ED520F" w14:textId="77777777" w:rsidR="0059566C" w:rsidRPr="00431F87" w:rsidRDefault="0059566C" w:rsidP="00011053">
      <w:pPr>
        <w:pStyle w:val="Textosinformato"/>
        <w:tabs>
          <w:tab w:val="right" w:leader="hyphen" w:pos="8335"/>
        </w:tabs>
        <w:spacing w:line="360" w:lineRule="auto"/>
        <w:jc w:val="both"/>
        <w:rPr>
          <w:rFonts w:ascii="Times New Roman" w:hAnsi="Times New Roman"/>
          <w:b/>
          <w:sz w:val="22"/>
          <w:szCs w:val="22"/>
        </w:rPr>
      </w:pPr>
    </w:p>
    <w:p w14:paraId="3C71E2FD" w14:textId="4B6C3BFB" w:rsidR="0059566C" w:rsidRPr="00431F87" w:rsidRDefault="0059566C" w:rsidP="00011053">
      <w:pPr>
        <w:pStyle w:val="Textosinformato"/>
        <w:tabs>
          <w:tab w:val="right" w:leader="hyphen" w:pos="8335"/>
        </w:tabs>
        <w:spacing w:line="360" w:lineRule="auto"/>
        <w:jc w:val="both"/>
        <w:rPr>
          <w:rFonts w:ascii="Times New Roman" w:hAnsi="Times New Roman"/>
          <w:sz w:val="22"/>
          <w:szCs w:val="22"/>
        </w:rPr>
      </w:pPr>
      <w:r w:rsidRPr="00431F87">
        <w:rPr>
          <w:rFonts w:ascii="Times New Roman" w:hAnsi="Times New Roman"/>
          <w:b/>
          <w:sz w:val="22"/>
          <w:szCs w:val="22"/>
        </w:rPr>
        <w:t>IX</w:t>
      </w:r>
      <w:r w:rsidRPr="00431F87">
        <w:rPr>
          <w:rFonts w:ascii="Times New Roman" w:hAnsi="Times New Roman"/>
          <w:sz w:val="22"/>
          <w:szCs w:val="22"/>
        </w:rPr>
        <w:t xml:space="preserve">.- </w:t>
      </w:r>
      <w:r w:rsidRPr="00431F87">
        <w:rPr>
          <w:rFonts w:ascii="Times New Roman" w:hAnsi="Times New Roman"/>
          <w:b/>
          <w:sz w:val="22"/>
          <w:szCs w:val="22"/>
        </w:rPr>
        <w:t>Facultad para designar al Director General</w:t>
      </w:r>
      <w:r w:rsidRPr="00431F87">
        <w:rPr>
          <w:rFonts w:ascii="Times New Roman" w:hAnsi="Times New Roman"/>
          <w:sz w:val="22"/>
          <w:szCs w:val="22"/>
        </w:rPr>
        <w:t xml:space="preserve">, a los Gerentes, Subgerentes y demás </w:t>
      </w:r>
      <w:r w:rsidR="000569A7" w:rsidRPr="00431F87">
        <w:rPr>
          <w:rFonts w:ascii="Times New Roman" w:hAnsi="Times New Roman"/>
          <w:sz w:val="22"/>
          <w:szCs w:val="22"/>
        </w:rPr>
        <w:t>funcionarios</w:t>
      </w:r>
      <w:r w:rsidRPr="00431F87">
        <w:rPr>
          <w:rFonts w:ascii="Times New Roman" w:hAnsi="Times New Roman"/>
          <w:sz w:val="22"/>
          <w:szCs w:val="22"/>
        </w:rPr>
        <w:t xml:space="preserve"> o empleados de la </w:t>
      </w:r>
      <w:r w:rsidR="00B85B1F" w:rsidRPr="00431F87">
        <w:rPr>
          <w:rFonts w:ascii="Times New Roman" w:hAnsi="Times New Roman"/>
          <w:sz w:val="22"/>
          <w:szCs w:val="22"/>
        </w:rPr>
        <w:t>Sociedad</w:t>
      </w:r>
      <w:r w:rsidRPr="00431F87">
        <w:rPr>
          <w:rFonts w:ascii="Times New Roman" w:hAnsi="Times New Roman"/>
          <w:sz w:val="22"/>
          <w:szCs w:val="22"/>
        </w:rPr>
        <w:t xml:space="preserve">. </w:t>
      </w:r>
    </w:p>
    <w:p w14:paraId="781DE012" w14:textId="77777777" w:rsidR="0059566C" w:rsidRPr="00431F87" w:rsidRDefault="0059566C" w:rsidP="00011053">
      <w:pPr>
        <w:spacing w:line="360" w:lineRule="auto"/>
        <w:jc w:val="both"/>
        <w:rPr>
          <w:rFonts w:ascii="Times New Roman" w:hAnsi="Times New Roman"/>
          <w:b/>
          <w:sz w:val="22"/>
          <w:szCs w:val="22"/>
          <w:lang w:val="es-ES"/>
        </w:rPr>
      </w:pPr>
    </w:p>
    <w:p w14:paraId="2D29FC6A" w14:textId="77777777" w:rsidR="0059566C" w:rsidRPr="00431F87" w:rsidRDefault="0059566C"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X.</w:t>
      </w:r>
      <w:r w:rsidRPr="00431F87">
        <w:rPr>
          <w:rFonts w:ascii="Times New Roman" w:hAnsi="Times New Roman"/>
          <w:sz w:val="22"/>
          <w:szCs w:val="22"/>
          <w:lang w:val="es-ES"/>
        </w:rPr>
        <w:t xml:space="preserve">- </w:t>
      </w:r>
      <w:r w:rsidRPr="00431F87">
        <w:rPr>
          <w:rFonts w:ascii="Times New Roman" w:hAnsi="Times New Roman"/>
          <w:b/>
          <w:sz w:val="22"/>
          <w:szCs w:val="22"/>
          <w:lang w:val="es-ES"/>
        </w:rPr>
        <w:t>Facultad para otorgar poderes generales</w:t>
      </w:r>
      <w:r w:rsidRPr="00431F87">
        <w:rPr>
          <w:rFonts w:ascii="Times New Roman" w:hAnsi="Times New Roman"/>
          <w:sz w:val="22"/>
          <w:szCs w:val="22"/>
          <w:lang w:val="es-ES"/>
        </w:rPr>
        <w:t xml:space="preserve"> o especiales y para revocar unos y otros.</w:t>
      </w:r>
    </w:p>
    <w:p w14:paraId="3EC53B4F" w14:textId="77777777" w:rsidR="0059566C" w:rsidRPr="00431F87" w:rsidRDefault="0059566C" w:rsidP="00011053">
      <w:pPr>
        <w:spacing w:line="360" w:lineRule="auto"/>
        <w:jc w:val="both"/>
        <w:rPr>
          <w:rFonts w:ascii="Times New Roman" w:hAnsi="Times New Roman"/>
          <w:sz w:val="22"/>
          <w:szCs w:val="22"/>
          <w:lang w:val="es-ES"/>
        </w:rPr>
      </w:pPr>
    </w:p>
    <w:p w14:paraId="2F812682" w14:textId="68CECA34" w:rsidR="0059566C" w:rsidRPr="00431F87" w:rsidRDefault="0059566C" w:rsidP="00011053">
      <w:pPr>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TRIGÉSIMA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Funcionarios y ejecutivos.</w:t>
      </w:r>
    </w:p>
    <w:p w14:paraId="08AF16C8" w14:textId="77777777" w:rsidR="0059566C" w:rsidRPr="00431F87" w:rsidRDefault="0059566C" w:rsidP="00011053">
      <w:pPr>
        <w:spacing w:line="360" w:lineRule="auto"/>
        <w:jc w:val="both"/>
        <w:rPr>
          <w:rFonts w:ascii="Times New Roman" w:hAnsi="Times New Roman"/>
          <w:sz w:val="22"/>
          <w:szCs w:val="22"/>
          <w:lang w:val="es-ES"/>
        </w:rPr>
      </w:pPr>
    </w:p>
    <w:p w14:paraId="4009AA0F" w14:textId="30A4780A"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Además del Consejo de Administración,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podrá nombrar a un Director General u otros ejecutivos que determine necesario. El nombramiento de y las facultades de los directores y los demás ejecutivos de primer nivel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será determinada por el Consejo de Administración o por la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 </w:t>
      </w:r>
      <w:r w:rsidR="00F02AC2" w:rsidRPr="00431F87">
        <w:rPr>
          <w:rFonts w:ascii="Times New Roman" w:hAnsi="Times New Roman"/>
          <w:sz w:val="22"/>
          <w:szCs w:val="22"/>
          <w:lang w:val="es-ES"/>
        </w:rPr>
        <w:t>G</w:t>
      </w:r>
      <w:r w:rsidRPr="00431F87">
        <w:rPr>
          <w:rFonts w:ascii="Times New Roman" w:hAnsi="Times New Roman"/>
          <w:sz w:val="22"/>
          <w:szCs w:val="22"/>
          <w:lang w:val="es-ES"/>
        </w:rPr>
        <w:t xml:space="preserve">eneral, y podrán o no ser </w:t>
      </w:r>
      <w:r w:rsidR="00531337" w:rsidRPr="00431F87">
        <w:rPr>
          <w:rFonts w:ascii="Times New Roman" w:hAnsi="Times New Roman"/>
          <w:sz w:val="22"/>
          <w:szCs w:val="22"/>
          <w:lang w:val="es-ES"/>
        </w:rPr>
        <w:t>A</w:t>
      </w:r>
      <w:r w:rsidRPr="00431F87">
        <w:rPr>
          <w:rFonts w:ascii="Times New Roman" w:hAnsi="Times New Roman"/>
          <w:sz w:val="22"/>
          <w:szCs w:val="22"/>
          <w:lang w:val="es-ES"/>
        </w:rPr>
        <w:t>ccionistas.</w:t>
      </w:r>
    </w:p>
    <w:p w14:paraId="4DCDCC27" w14:textId="77777777" w:rsidR="0059566C" w:rsidRPr="00431F87" w:rsidRDefault="0059566C" w:rsidP="00011053">
      <w:pPr>
        <w:spacing w:line="360" w:lineRule="auto"/>
        <w:jc w:val="both"/>
        <w:rPr>
          <w:rFonts w:ascii="Times New Roman" w:hAnsi="Times New Roman"/>
          <w:sz w:val="22"/>
          <w:szCs w:val="22"/>
          <w:lang w:val="es-ES"/>
        </w:rPr>
      </w:pPr>
    </w:p>
    <w:p w14:paraId="6B1DD1AD" w14:textId="77777777" w:rsidR="0059566C" w:rsidRPr="00431F87" w:rsidRDefault="0059566C" w:rsidP="00011053">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V</w:t>
      </w:r>
    </w:p>
    <w:p w14:paraId="7201CE0F" w14:textId="77777777" w:rsidR="0059566C" w:rsidRPr="00431F87" w:rsidRDefault="0059566C" w:rsidP="00011053">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DE LA VIGILANCIA</w:t>
      </w:r>
    </w:p>
    <w:p w14:paraId="4A4B0B29" w14:textId="77777777" w:rsidR="0059566C" w:rsidRPr="00431F87" w:rsidRDefault="0059566C" w:rsidP="00011053">
      <w:pPr>
        <w:spacing w:line="360" w:lineRule="auto"/>
        <w:jc w:val="both"/>
        <w:rPr>
          <w:rFonts w:ascii="Times New Roman" w:hAnsi="Times New Roman"/>
          <w:sz w:val="22"/>
          <w:szCs w:val="22"/>
          <w:lang w:val="es-ES"/>
        </w:rPr>
      </w:pPr>
    </w:p>
    <w:p w14:paraId="3BF80B85" w14:textId="603013D7" w:rsidR="0059566C" w:rsidRPr="00431F87" w:rsidRDefault="0059566C"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PRIMERA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Comisarios</w:t>
      </w:r>
      <w:r w:rsidRPr="00431F87">
        <w:rPr>
          <w:rFonts w:ascii="Times New Roman" w:hAnsi="Times New Roman"/>
          <w:sz w:val="22"/>
          <w:szCs w:val="22"/>
          <w:lang w:val="es-ES"/>
        </w:rPr>
        <w:t xml:space="preserve"> </w:t>
      </w:r>
    </w:p>
    <w:p w14:paraId="35DECF2C" w14:textId="77777777" w:rsidR="0059566C" w:rsidRPr="00431F87" w:rsidRDefault="0059566C" w:rsidP="00011053">
      <w:pPr>
        <w:spacing w:line="360" w:lineRule="auto"/>
        <w:jc w:val="both"/>
        <w:rPr>
          <w:rFonts w:ascii="Times New Roman" w:hAnsi="Times New Roman"/>
          <w:sz w:val="22"/>
          <w:szCs w:val="22"/>
          <w:lang w:val="es-ES"/>
        </w:rPr>
      </w:pPr>
    </w:p>
    <w:p w14:paraId="3FBEAD5E" w14:textId="5942C272"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vigilancia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estará confiada a uno o más Comisarios y sus respectivos suplentes, designados por la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 </w:t>
      </w:r>
      <w:r w:rsidR="00F02AC2" w:rsidRPr="00431F87">
        <w:rPr>
          <w:rFonts w:ascii="Times New Roman" w:hAnsi="Times New Roman"/>
          <w:sz w:val="22"/>
          <w:szCs w:val="22"/>
          <w:lang w:val="es-ES"/>
        </w:rPr>
        <w:t>G</w:t>
      </w:r>
      <w:r w:rsidRPr="00431F87">
        <w:rPr>
          <w:rFonts w:ascii="Times New Roman" w:hAnsi="Times New Roman"/>
          <w:sz w:val="22"/>
          <w:szCs w:val="22"/>
          <w:lang w:val="es-ES"/>
        </w:rPr>
        <w:t xml:space="preserve">eneral de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ccionistas. </w:t>
      </w:r>
    </w:p>
    <w:p w14:paraId="110DB596" w14:textId="77777777" w:rsidR="0059566C" w:rsidRPr="00431F87" w:rsidRDefault="0059566C" w:rsidP="00011053">
      <w:pPr>
        <w:spacing w:line="360" w:lineRule="auto"/>
        <w:jc w:val="both"/>
        <w:rPr>
          <w:rFonts w:ascii="Times New Roman" w:hAnsi="Times New Roman"/>
          <w:sz w:val="22"/>
          <w:szCs w:val="22"/>
          <w:lang w:val="es-ES"/>
        </w:rPr>
      </w:pPr>
    </w:p>
    <w:p w14:paraId="55FBE514" w14:textId="331AE51A"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w:t>
      </w:r>
      <w:r w:rsidR="00531337" w:rsidRPr="00431F87">
        <w:rPr>
          <w:rFonts w:ascii="Times New Roman" w:hAnsi="Times New Roman"/>
          <w:sz w:val="22"/>
          <w:szCs w:val="22"/>
          <w:lang w:val="es-ES"/>
        </w:rPr>
        <w:t>A</w:t>
      </w:r>
      <w:r w:rsidRPr="00431F87">
        <w:rPr>
          <w:rFonts w:ascii="Times New Roman" w:hAnsi="Times New Roman"/>
          <w:sz w:val="22"/>
          <w:szCs w:val="22"/>
          <w:lang w:val="es-ES"/>
        </w:rPr>
        <w:t>ccionistas que en lo individual o en conjunto representen el d</w:t>
      </w:r>
      <w:r w:rsidR="00CD147E" w:rsidRPr="00431F87">
        <w:rPr>
          <w:rFonts w:ascii="Times New Roman" w:hAnsi="Times New Roman"/>
          <w:sz w:val="22"/>
          <w:szCs w:val="22"/>
          <w:lang w:val="es-ES"/>
        </w:rPr>
        <w:t>iez por ciento</w:t>
      </w:r>
      <w:r w:rsidRPr="00431F87">
        <w:rPr>
          <w:rFonts w:ascii="Times New Roman" w:hAnsi="Times New Roman"/>
          <w:sz w:val="22"/>
          <w:szCs w:val="22"/>
          <w:lang w:val="es-ES"/>
        </w:rPr>
        <w:t xml:space="preserve"> de las acciones con derecho a voto, sea limitado o restringido, representativas del capital social, sin que resulte aplicable el porcentaje a que hace referencia el artículo ciento cuarenta y cuatro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es Mercantiles tendrán derecho a nombrar un Comisario. Tal derecho no podrá ejercerse cuando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se ubique en el régimen previsto en el artículo quince de la Ley del Mercado de Valores, por virtud del cual prescindan de la figura del Comisario.</w:t>
      </w:r>
    </w:p>
    <w:p w14:paraId="3B9002D6" w14:textId="77777777" w:rsidR="0059566C" w:rsidRPr="00431F87" w:rsidRDefault="0059566C" w:rsidP="00011053">
      <w:pPr>
        <w:spacing w:line="360" w:lineRule="auto"/>
        <w:jc w:val="both"/>
        <w:rPr>
          <w:rFonts w:ascii="Times New Roman" w:hAnsi="Times New Roman"/>
          <w:sz w:val="22"/>
          <w:szCs w:val="22"/>
          <w:lang w:val="es-ES"/>
        </w:rPr>
      </w:pPr>
    </w:p>
    <w:p w14:paraId="1EC9AC07" w14:textId="77777777"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El Comisario y su suplente, podrán o no ser accionistas, durarán en su puesto un año o hasta en tanto no renuncien o no sean removidos de su cargo,</w:t>
      </w:r>
      <w:r w:rsidRPr="00431F87" w:rsidDel="00402A6C">
        <w:rPr>
          <w:rFonts w:ascii="Times New Roman" w:hAnsi="Times New Roman"/>
          <w:sz w:val="22"/>
          <w:szCs w:val="22"/>
          <w:lang w:val="es-ES"/>
        </w:rPr>
        <w:t xml:space="preserve"> </w:t>
      </w:r>
      <w:r w:rsidRPr="00431F87">
        <w:rPr>
          <w:rFonts w:ascii="Times New Roman" w:hAnsi="Times New Roman"/>
          <w:sz w:val="22"/>
          <w:szCs w:val="22"/>
          <w:lang w:val="es-ES"/>
        </w:rPr>
        <w:t xml:space="preserve">pero en todo caso continuarán en el desempeño de sus funciones hasta que las personas designadas para sustituirlos tomen posesión de sus cargos y podrán ser reelectos. </w:t>
      </w:r>
    </w:p>
    <w:p w14:paraId="39D94BAE" w14:textId="77777777" w:rsidR="0059566C" w:rsidRPr="00431F87" w:rsidRDefault="0059566C" w:rsidP="00011053">
      <w:pPr>
        <w:spacing w:line="360" w:lineRule="auto"/>
        <w:jc w:val="both"/>
        <w:rPr>
          <w:rFonts w:ascii="Times New Roman" w:hAnsi="Times New Roman"/>
          <w:sz w:val="22"/>
          <w:szCs w:val="22"/>
          <w:lang w:val="es-ES"/>
        </w:rPr>
      </w:pPr>
    </w:p>
    <w:p w14:paraId="60392275" w14:textId="046AC4E6"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Comisarios en cualquier tiempo podrán solicitar al Secretario del Consejo de Administración, copia autentificada de cualquiera de las actas de las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sambleas de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ccionistas o de sesiones del Consejo de Administración. </w:t>
      </w:r>
    </w:p>
    <w:p w14:paraId="0AEBD0F4" w14:textId="77777777" w:rsidR="0059566C" w:rsidRPr="00431F87" w:rsidRDefault="0059566C" w:rsidP="00011053">
      <w:pPr>
        <w:spacing w:line="360" w:lineRule="auto"/>
        <w:jc w:val="both"/>
        <w:rPr>
          <w:rFonts w:ascii="Times New Roman" w:hAnsi="Times New Roman"/>
          <w:sz w:val="22"/>
          <w:szCs w:val="22"/>
          <w:lang w:val="es-ES"/>
        </w:rPr>
      </w:pPr>
    </w:p>
    <w:p w14:paraId="13BBCA14" w14:textId="5F294790" w:rsidR="0059566C" w:rsidRPr="00431F87" w:rsidRDefault="0059566C"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SEGUNDA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Facultades de los Comisarios</w:t>
      </w:r>
      <w:r w:rsidRPr="00431F87">
        <w:rPr>
          <w:rFonts w:ascii="Times New Roman" w:hAnsi="Times New Roman"/>
          <w:sz w:val="22"/>
          <w:szCs w:val="22"/>
          <w:lang w:val="es-ES"/>
        </w:rPr>
        <w:t xml:space="preserve"> </w:t>
      </w:r>
    </w:p>
    <w:p w14:paraId="264425E7" w14:textId="77777777" w:rsidR="0059566C" w:rsidRPr="00431F87" w:rsidRDefault="0059566C" w:rsidP="00011053">
      <w:pPr>
        <w:spacing w:line="360" w:lineRule="auto"/>
        <w:jc w:val="both"/>
        <w:rPr>
          <w:rFonts w:ascii="Times New Roman" w:hAnsi="Times New Roman"/>
          <w:sz w:val="22"/>
          <w:szCs w:val="22"/>
          <w:lang w:val="es-ES"/>
        </w:rPr>
      </w:pPr>
    </w:p>
    <w:p w14:paraId="1F6ED115" w14:textId="3536016E"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Cada Comisario tendrá las facultades y obligaciones que le impone el artículo ciento sesenta y seis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es Mercantiles. </w:t>
      </w:r>
    </w:p>
    <w:p w14:paraId="7957D503" w14:textId="77777777" w:rsidR="0059566C" w:rsidRPr="00431F87" w:rsidRDefault="0059566C" w:rsidP="00011053">
      <w:pPr>
        <w:spacing w:line="360" w:lineRule="auto"/>
        <w:jc w:val="both"/>
        <w:rPr>
          <w:rFonts w:ascii="Times New Roman" w:hAnsi="Times New Roman"/>
          <w:sz w:val="22"/>
          <w:szCs w:val="22"/>
          <w:lang w:val="es-ES"/>
        </w:rPr>
      </w:pPr>
    </w:p>
    <w:p w14:paraId="3993D1BF" w14:textId="0201FA56" w:rsidR="0059566C" w:rsidRPr="00431F87" w:rsidRDefault="00CD4938" w:rsidP="00011053">
      <w:pPr>
        <w:spacing w:line="360" w:lineRule="auto"/>
        <w:jc w:val="both"/>
        <w:rPr>
          <w:rFonts w:ascii="Times New Roman" w:hAnsi="Times New Roman"/>
          <w:sz w:val="22"/>
          <w:szCs w:val="22"/>
          <w:lang w:val="es-ES"/>
        </w:rPr>
      </w:pPr>
      <w:r w:rsidRPr="00431F87">
        <w:rPr>
          <w:rFonts w:ascii="Times New Roman" w:hAnsi="Times New Roman"/>
          <w:b/>
          <w:sz w:val="22"/>
          <w:szCs w:val="22"/>
          <w:lang w:val="es-ES"/>
        </w:rPr>
        <w:t xml:space="preserve">TRIGÉSIMA </w:t>
      </w:r>
      <w:r w:rsidR="0059566C" w:rsidRPr="00431F87">
        <w:rPr>
          <w:rFonts w:ascii="Times New Roman" w:hAnsi="Times New Roman"/>
          <w:b/>
          <w:sz w:val="22"/>
          <w:szCs w:val="22"/>
          <w:lang w:val="es-ES"/>
        </w:rPr>
        <w:t>TERCERA</w:t>
      </w:r>
      <w:r w:rsidR="0059566C" w:rsidRPr="00431F87">
        <w:rPr>
          <w:rFonts w:ascii="Times New Roman" w:hAnsi="Times New Roman"/>
          <w:sz w:val="22"/>
          <w:szCs w:val="22"/>
          <w:lang w:val="es-ES"/>
        </w:rPr>
        <w:t xml:space="preserve">.- </w:t>
      </w:r>
      <w:r w:rsidR="0059566C" w:rsidRPr="00431F87">
        <w:rPr>
          <w:rFonts w:ascii="Times New Roman" w:hAnsi="Times New Roman"/>
          <w:sz w:val="22"/>
          <w:szCs w:val="22"/>
          <w:u w:val="single"/>
          <w:lang w:val="es-ES"/>
        </w:rPr>
        <w:t>Garantía de los Administradores, Directores, Funcionarios y Comisarios</w:t>
      </w:r>
      <w:r w:rsidR="0059566C" w:rsidRPr="00431F87">
        <w:rPr>
          <w:rFonts w:ascii="Times New Roman" w:hAnsi="Times New Roman"/>
          <w:sz w:val="22"/>
          <w:szCs w:val="22"/>
          <w:lang w:val="es-ES"/>
        </w:rPr>
        <w:t xml:space="preserve"> </w:t>
      </w:r>
    </w:p>
    <w:p w14:paraId="76E25763" w14:textId="77777777" w:rsidR="0059566C" w:rsidRPr="00431F87" w:rsidRDefault="0059566C" w:rsidP="00011053">
      <w:pPr>
        <w:spacing w:line="360" w:lineRule="auto"/>
        <w:jc w:val="both"/>
        <w:rPr>
          <w:rFonts w:ascii="Times New Roman" w:hAnsi="Times New Roman"/>
          <w:sz w:val="22"/>
          <w:szCs w:val="22"/>
          <w:lang w:val="es-ES"/>
        </w:rPr>
      </w:pPr>
    </w:p>
    <w:p w14:paraId="643F6A59" w14:textId="783D9589"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Consejeros, los Comisarios, el Director General, así como aquellos funcionarios que ordene la </w:t>
      </w:r>
      <w:r w:rsidR="00F02AC2" w:rsidRPr="00431F87">
        <w:rPr>
          <w:rFonts w:ascii="Times New Roman" w:hAnsi="Times New Roman"/>
          <w:sz w:val="22"/>
          <w:szCs w:val="22"/>
          <w:lang w:val="es-ES"/>
        </w:rPr>
        <w:t>A</w:t>
      </w:r>
      <w:r w:rsidRPr="00431F87">
        <w:rPr>
          <w:rFonts w:ascii="Times New Roman" w:hAnsi="Times New Roman"/>
          <w:sz w:val="22"/>
          <w:szCs w:val="22"/>
          <w:lang w:val="es-ES"/>
        </w:rPr>
        <w:t>samblea de</w:t>
      </w:r>
      <w:r w:rsidR="00F02AC2" w:rsidRPr="00431F87">
        <w:rPr>
          <w:rFonts w:ascii="Times New Roman" w:hAnsi="Times New Roman"/>
          <w:sz w:val="22"/>
          <w:szCs w:val="22"/>
          <w:lang w:val="es-ES"/>
        </w:rPr>
        <w:t xml:space="preserve"> A</w:t>
      </w:r>
      <w:r w:rsidRPr="00431F87">
        <w:rPr>
          <w:rFonts w:ascii="Times New Roman" w:hAnsi="Times New Roman"/>
          <w:sz w:val="22"/>
          <w:szCs w:val="22"/>
          <w:lang w:val="es-ES"/>
        </w:rPr>
        <w:t xml:space="preserve">ccionistas, no tendrán que garantizar el desempeño de su cargo, salvo acuerdo en contrario de la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 de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ccionistas, </w:t>
      </w:r>
      <w:r w:rsidR="00DD69E2" w:rsidRPr="00431F87">
        <w:rPr>
          <w:rFonts w:ascii="Times New Roman" w:hAnsi="Times New Roman"/>
          <w:sz w:val="22"/>
          <w:szCs w:val="22"/>
          <w:lang w:val="es-ES"/>
        </w:rPr>
        <w:t>que,</w:t>
      </w:r>
      <w:r w:rsidRPr="00431F87">
        <w:rPr>
          <w:rFonts w:ascii="Times New Roman" w:hAnsi="Times New Roman"/>
          <w:sz w:val="22"/>
          <w:szCs w:val="22"/>
          <w:lang w:val="es-ES"/>
        </w:rPr>
        <w:t xml:space="preserve"> en su caso, los designe.  </w:t>
      </w:r>
    </w:p>
    <w:p w14:paraId="6FDFBC0F" w14:textId="77777777" w:rsidR="0059566C" w:rsidRPr="00431F87" w:rsidRDefault="0059566C" w:rsidP="00011053">
      <w:pPr>
        <w:spacing w:line="360" w:lineRule="auto"/>
        <w:jc w:val="both"/>
        <w:rPr>
          <w:rFonts w:ascii="Times New Roman" w:hAnsi="Times New Roman"/>
          <w:sz w:val="22"/>
          <w:szCs w:val="22"/>
          <w:lang w:val="es-ES"/>
        </w:rPr>
      </w:pPr>
    </w:p>
    <w:p w14:paraId="753E8295" w14:textId="77777777" w:rsidR="0059566C" w:rsidRPr="00431F87" w:rsidRDefault="0059566C" w:rsidP="00011053">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VI</w:t>
      </w:r>
    </w:p>
    <w:p w14:paraId="7A248723" w14:textId="77777777" w:rsidR="0059566C" w:rsidRPr="00431F87" w:rsidRDefault="0059566C" w:rsidP="00011053">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DE LOS EJERCICIOS SOCIALES</w:t>
      </w:r>
    </w:p>
    <w:p w14:paraId="6661310A" w14:textId="77777777" w:rsidR="0059566C" w:rsidRPr="00431F87" w:rsidRDefault="0059566C" w:rsidP="00011053">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INFORMACIÓN FINANCIERA Y RESULTADOS</w:t>
      </w:r>
    </w:p>
    <w:p w14:paraId="39A3390E" w14:textId="77777777" w:rsidR="0059566C" w:rsidRPr="00431F87" w:rsidRDefault="0059566C" w:rsidP="00011053">
      <w:pPr>
        <w:spacing w:line="360" w:lineRule="auto"/>
        <w:jc w:val="both"/>
        <w:rPr>
          <w:rFonts w:ascii="Times New Roman" w:hAnsi="Times New Roman"/>
          <w:sz w:val="22"/>
          <w:szCs w:val="22"/>
          <w:lang w:val="es-ES"/>
        </w:rPr>
      </w:pPr>
    </w:p>
    <w:p w14:paraId="45D0A18E" w14:textId="3C51FB8A" w:rsidR="0059566C" w:rsidRPr="00431F87" w:rsidRDefault="0059566C"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CUARTA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Ejercicios Sociales</w:t>
      </w:r>
      <w:r w:rsidRPr="00431F87">
        <w:rPr>
          <w:rFonts w:ascii="Times New Roman" w:hAnsi="Times New Roman"/>
          <w:sz w:val="22"/>
          <w:szCs w:val="22"/>
          <w:lang w:val="es-ES"/>
        </w:rPr>
        <w:t xml:space="preserve"> </w:t>
      </w:r>
    </w:p>
    <w:p w14:paraId="6FD2ABC2" w14:textId="77777777" w:rsidR="0059566C" w:rsidRPr="00431F87" w:rsidRDefault="0059566C" w:rsidP="00011053">
      <w:pPr>
        <w:spacing w:line="360" w:lineRule="auto"/>
        <w:jc w:val="both"/>
        <w:rPr>
          <w:rFonts w:ascii="Times New Roman" w:hAnsi="Times New Roman"/>
          <w:sz w:val="22"/>
          <w:szCs w:val="22"/>
          <w:lang w:val="es-ES"/>
        </w:rPr>
      </w:pPr>
    </w:p>
    <w:p w14:paraId="00143641" w14:textId="0A734182"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lastRenderedPageBreak/>
        <w:t xml:space="preserve">Todos los ejercicios sociales serán de doce meses y correrán del </w:t>
      </w:r>
      <w:r w:rsidR="00CD147E" w:rsidRPr="00431F87">
        <w:rPr>
          <w:rFonts w:ascii="Times New Roman" w:hAnsi="Times New Roman"/>
          <w:sz w:val="22"/>
          <w:szCs w:val="22"/>
          <w:lang w:val="es-ES"/>
        </w:rPr>
        <w:t xml:space="preserve">primero </w:t>
      </w:r>
      <w:r w:rsidRPr="00431F87">
        <w:rPr>
          <w:rFonts w:ascii="Times New Roman" w:hAnsi="Times New Roman"/>
          <w:sz w:val="22"/>
          <w:szCs w:val="22"/>
          <w:lang w:val="es-ES"/>
        </w:rPr>
        <w:t xml:space="preserve">de enero al </w:t>
      </w:r>
      <w:r w:rsidR="00CD147E" w:rsidRPr="00431F87">
        <w:rPr>
          <w:rFonts w:ascii="Times New Roman" w:hAnsi="Times New Roman"/>
          <w:sz w:val="22"/>
          <w:szCs w:val="22"/>
          <w:lang w:val="es-ES"/>
        </w:rPr>
        <w:t>treinta y uno</w:t>
      </w:r>
      <w:r w:rsidRPr="00431F87">
        <w:rPr>
          <w:rFonts w:ascii="Times New Roman" w:hAnsi="Times New Roman"/>
          <w:sz w:val="22"/>
          <w:szCs w:val="22"/>
          <w:lang w:val="es-ES"/>
        </w:rPr>
        <w:t xml:space="preserve"> de diciembre de cada año. </w:t>
      </w:r>
    </w:p>
    <w:p w14:paraId="227209FF" w14:textId="77777777" w:rsidR="0059566C" w:rsidRPr="00431F87" w:rsidRDefault="0059566C" w:rsidP="00011053">
      <w:pPr>
        <w:spacing w:line="360" w:lineRule="auto"/>
        <w:jc w:val="both"/>
        <w:rPr>
          <w:rFonts w:ascii="Times New Roman" w:hAnsi="Times New Roman"/>
          <w:b/>
          <w:sz w:val="22"/>
          <w:szCs w:val="22"/>
          <w:lang w:val="es-ES"/>
        </w:rPr>
      </w:pPr>
    </w:p>
    <w:p w14:paraId="0BF63FD4" w14:textId="1570DEA7" w:rsidR="0059566C" w:rsidRPr="00431F87" w:rsidRDefault="0059566C"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QUINTA.-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Estados Financieros</w:t>
      </w:r>
      <w:r w:rsidRPr="00431F87">
        <w:rPr>
          <w:rFonts w:ascii="Times New Roman" w:hAnsi="Times New Roman"/>
          <w:sz w:val="22"/>
          <w:szCs w:val="22"/>
          <w:lang w:val="es-ES"/>
        </w:rPr>
        <w:t xml:space="preserve"> </w:t>
      </w:r>
    </w:p>
    <w:p w14:paraId="00FB4E02" w14:textId="77777777" w:rsidR="0059566C" w:rsidRPr="00431F87" w:rsidRDefault="0059566C" w:rsidP="00011053">
      <w:pPr>
        <w:spacing w:line="360" w:lineRule="auto"/>
        <w:jc w:val="both"/>
        <w:rPr>
          <w:rFonts w:ascii="Times New Roman" w:hAnsi="Times New Roman"/>
          <w:sz w:val="22"/>
          <w:szCs w:val="22"/>
          <w:lang w:val="es-ES"/>
        </w:rPr>
      </w:pPr>
    </w:p>
    <w:p w14:paraId="43EC59B9" w14:textId="51EF2A3F"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El informe de la administración y los estados financieros a que se refiere el artículo ciento setenta y dos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es Mercantiles, serán preparados al cierre de cada ejercicio social y contendrán toda la información requerida por dicho artículo. Dichos estados financieros se prepararán de conformidad con las Normas de Información Financiera aplicables en los Estados Unidos Mexicanos, dentro de los </w:t>
      </w:r>
      <w:r w:rsidR="00CD147E" w:rsidRPr="00431F87">
        <w:rPr>
          <w:rFonts w:ascii="Times New Roman" w:hAnsi="Times New Roman"/>
          <w:sz w:val="22"/>
          <w:szCs w:val="22"/>
          <w:lang w:val="es-ES"/>
        </w:rPr>
        <w:t>tres</w:t>
      </w:r>
      <w:r w:rsidRPr="00431F87">
        <w:rPr>
          <w:rFonts w:ascii="Times New Roman" w:hAnsi="Times New Roman"/>
          <w:sz w:val="22"/>
          <w:szCs w:val="22"/>
          <w:lang w:val="es-ES"/>
        </w:rPr>
        <w:t xml:space="preserve"> meses siguientes al cierre de cada ejercicio social y, junto con el informe de la administración y el reporte del comisario a que se refiere la fracción IV del artículo ciento sesenta y seis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es Mercantiles y el artículo ciento setenta y tres de la misma ley, serán puestos a disposición de la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 </w:t>
      </w:r>
      <w:r w:rsidR="00F02AC2" w:rsidRPr="00431F87">
        <w:rPr>
          <w:rFonts w:ascii="Times New Roman" w:hAnsi="Times New Roman"/>
          <w:sz w:val="22"/>
          <w:szCs w:val="22"/>
          <w:lang w:val="es-ES"/>
        </w:rPr>
        <w:t>O</w:t>
      </w:r>
      <w:r w:rsidRPr="00431F87">
        <w:rPr>
          <w:rFonts w:ascii="Times New Roman" w:hAnsi="Times New Roman"/>
          <w:sz w:val="22"/>
          <w:szCs w:val="22"/>
          <w:lang w:val="es-ES"/>
        </w:rPr>
        <w:t xml:space="preserve">rdinaria de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ccionistas, junto con los documentos de soporte por lo menos </w:t>
      </w:r>
      <w:r w:rsidR="00CD147E" w:rsidRPr="00431F87">
        <w:rPr>
          <w:rFonts w:ascii="Times New Roman" w:hAnsi="Times New Roman"/>
          <w:sz w:val="22"/>
          <w:szCs w:val="22"/>
          <w:lang w:val="es-ES"/>
        </w:rPr>
        <w:t>quince</w:t>
      </w:r>
      <w:r w:rsidRPr="00431F87">
        <w:rPr>
          <w:rFonts w:ascii="Times New Roman" w:hAnsi="Times New Roman"/>
          <w:sz w:val="22"/>
          <w:szCs w:val="22"/>
          <w:lang w:val="es-ES"/>
        </w:rPr>
        <w:t xml:space="preserve"> días antes de la fecha fijada para la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 </w:t>
      </w:r>
      <w:r w:rsidR="00F02AC2" w:rsidRPr="00431F87">
        <w:rPr>
          <w:rFonts w:ascii="Times New Roman" w:hAnsi="Times New Roman"/>
          <w:sz w:val="22"/>
          <w:szCs w:val="22"/>
          <w:lang w:val="es-ES"/>
        </w:rPr>
        <w:t>O</w:t>
      </w:r>
      <w:r w:rsidRPr="00431F87">
        <w:rPr>
          <w:rFonts w:ascii="Times New Roman" w:hAnsi="Times New Roman"/>
          <w:sz w:val="22"/>
          <w:szCs w:val="22"/>
          <w:lang w:val="es-ES"/>
        </w:rPr>
        <w:t xml:space="preserve">rdinaria de </w:t>
      </w:r>
      <w:r w:rsidR="00F02AC2" w:rsidRPr="00431F87">
        <w:rPr>
          <w:rFonts w:ascii="Times New Roman" w:hAnsi="Times New Roman"/>
          <w:sz w:val="22"/>
          <w:szCs w:val="22"/>
          <w:lang w:val="es-ES"/>
        </w:rPr>
        <w:t>A</w:t>
      </w:r>
      <w:r w:rsidRPr="00431F87">
        <w:rPr>
          <w:rFonts w:ascii="Times New Roman" w:hAnsi="Times New Roman"/>
          <w:sz w:val="22"/>
          <w:szCs w:val="22"/>
          <w:lang w:val="es-ES"/>
        </w:rPr>
        <w:t>ccionista s en que se vayan a discutir y aprobar.</w:t>
      </w:r>
    </w:p>
    <w:p w14:paraId="5D3AF47C" w14:textId="77777777" w:rsidR="0059566C" w:rsidRPr="00431F87" w:rsidRDefault="0059566C" w:rsidP="00011053">
      <w:pPr>
        <w:spacing w:line="360" w:lineRule="auto"/>
        <w:jc w:val="both"/>
        <w:rPr>
          <w:rFonts w:ascii="Times New Roman" w:hAnsi="Times New Roman"/>
          <w:sz w:val="22"/>
          <w:szCs w:val="22"/>
          <w:lang w:val="es-ES"/>
        </w:rPr>
      </w:pPr>
    </w:p>
    <w:p w14:paraId="39C21C07" w14:textId="69BADD84" w:rsidR="0059566C" w:rsidRPr="00431F87" w:rsidRDefault="00E07580"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E</w:t>
      </w:r>
      <w:r w:rsidR="0059566C" w:rsidRPr="00431F87">
        <w:rPr>
          <w:rFonts w:ascii="Times New Roman" w:hAnsi="Times New Roman"/>
          <w:sz w:val="22"/>
          <w:szCs w:val="22"/>
          <w:lang w:val="es-ES"/>
        </w:rPr>
        <w:t xml:space="preserve">l Consejo de Administración </w:t>
      </w:r>
      <w:r w:rsidRPr="00431F87">
        <w:rPr>
          <w:rFonts w:ascii="Times New Roman" w:hAnsi="Times New Roman"/>
          <w:sz w:val="22"/>
          <w:szCs w:val="22"/>
          <w:lang w:val="es-ES"/>
        </w:rPr>
        <w:t>podrá</w:t>
      </w:r>
      <w:r w:rsidR="0059566C" w:rsidRPr="00431F87">
        <w:rPr>
          <w:rFonts w:ascii="Times New Roman" w:hAnsi="Times New Roman"/>
          <w:sz w:val="22"/>
          <w:szCs w:val="22"/>
          <w:lang w:val="es-ES"/>
        </w:rPr>
        <w:t xml:space="preserve"> entregar a cada accionista o grupo de accionistas anualmente y dentro de los tre</w:t>
      </w:r>
      <w:r w:rsidR="00CD147E" w:rsidRPr="00431F87">
        <w:rPr>
          <w:rFonts w:ascii="Times New Roman" w:hAnsi="Times New Roman"/>
          <w:sz w:val="22"/>
          <w:szCs w:val="22"/>
          <w:lang w:val="es-ES"/>
        </w:rPr>
        <w:t>inta</w:t>
      </w:r>
      <w:r w:rsidR="0059566C" w:rsidRPr="00431F87">
        <w:rPr>
          <w:rFonts w:ascii="Times New Roman" w:hAnsi="Times New Roman"/>
          <w:sz w:val="22"/>
          <w:szCs w:val="22"/>
          <w:lang w:val="es-ES"/>
        </w:rPr>
        <w:t xml:space="preserve"> días naturales anteriores al inicio de cada ejercicio social, el plan operativo o el plan de negocios para el ejercicio de que se trate. </w:t>
      </w:r>
    </w:p>
    <w:p w14:paraId="66BA105B" w14:textId="77777777" w:rsidR="0059566C" w:rsidRPr="00431F87" w:rsidRDefault="0059566C" w:rsidP="00011053">
      <w:pPr>
        <w:spacing w:line="360" w:lineRule="auto"/>
        <w:jc w:val="both"/>
        <w:rPr>
          <w:rFonts w:ascii="Times New Roman" w:hAnsi="Times New Roman"/>
          <w:sz w:val="22"/>
          <w:szCs w:val="22"/>
          <w:lang w:val="es-ES"/>
        </w:rPr>
      </w:pPr>
    </w:p>
    <w:p w14:paraId="0B126EC5" w14:textId="2274D27B" w:rsidR="0059566C" w:rsidRPr="00431F87" w:rsidRDefault="0059566C" w:rsidP="00011053">
      <w:pPr>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TRIGÉSIMA SEXTA.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 xml:space="preserve">Utilidades y dividendos de la </w:t>
      </w:r>
      <w:r w:rsidR="00B85B1F" w:rsidRPr="00431F87">
        <w:rPr>
          <w:rFonts w:ascii="Times New Roman" w:hAnsi="Times New Roman"/>
          <w:sz w:val="22"/>
          <w:szCs w:val="22"/>
          <w:u w:val="single"/>
          <w:lang w:val="es-ES"/>
        </w:rPr>
        <w:t>Sociedad</w:t>
      </w:r>
      <w:r w:rsidRPr="00431F87">
        <w:rPr>
          <w:rFonts w:ascii="Times New Roman" w:hAnsi="Times New Roman"/>
          <w:sz w:val="22"/>
          <w:szCs w:val="22"/>
          <w:u w:val="single"/>
          <w:lang w:val="es-ES"/>
        </w:rPr>
        <w:t xml:space="preserve">  </w:t>
      </w:r>
    </w:p>
    <w:p w14:paraId="5D302AC5" w14:textId="77777777" w:rsidR="0059566C" w:rsidRPr="00431F87" w:rsidRDefault="0059566C" w:rsidP="00011053">
      <w:pPr>
        <w:spacing w:line="360" w:lineRule="auto"/>
        <w:jc w:val="both"/>
        <w:rPr>
          <w:rFonts w:ascii="Times New Roman" w:hAnsi="Times New Roman"/>
          <w:sz w:val="22"/>
          <w:szCs w:val="22"/>
          <w:lang w:val="es-ES"/>
        </w:rPr>
      </w:pPr>
    </w:p>
    <w:p w14:paraId="1BE5B20B" w14:textId="00DBECA8"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Con sujeción a las disposiciones legales aplicables, incluso por cuanto hace a la participación de los trabajadores en las utilidades, anualmente se separará de las utilidades netas el porcentaje que la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 de </w:t>
      </w:r>
      <w:r w:rsidR="00F02AC2" w:rsidRPr="00431F87">
        <w:rPr>
          <w:rFonts w:ascii="Times New Roman" w:hAnsi="Times New Roman"/>
          <w:sz w:val="22"/>
          <w:szCs w:val="22"/>
          <w:lang w:val="es-ES"/>
        </w:rPr>
        <w:t>A</w:t>
      </w:r>
      <w:r w:rsidRPr="00431F87">
        <w:rPr>
          <w:rFonts w:ascii="Times New Roman" w:hAnsi="Times New Roman"/>
          <w:sz w:val="22"/>
          <w:szCs w:val="22"/>
          <w:lang w:val="es-ES"/>
        </w:rPr>
        <w:t>ccionistas señale para formar el Fondo de Reserva Legal, que no podrá ser menor del cin</w:t>
      </w:r>
      <w:r w:rsidR="00CD147E" w:rsidRPr="00431F87">
        <w:rPr>
          <w:rFonts w:ascii="Times New Roman" w:hAnsi="Times New Roman"/>
          <w:sz w:val="22"/>
          <w:szCs w:val="22"/>
          <w:lang w:val="es-ES"/>
        </w:rPr>
        <w:t>co por ciento</w:t>
      </w:r>
      <w:r w:rsidRPr="00431F87">
        <w:rPr>
          <w:rFonts w:ascii="Times New Roman" w:hAnsi="Times New Roman"/>
          <w:sz w:val="22"/>
          <w:szCs w:val="22"/>
          <w:lang w:val="es-ES"/>
        </w:rPr>
        <w:t xml:space="preserve">, hasta que dicho fondo equivalga a la quinta parte del capital social. Este fondo deberá ser reconstituido de la misma manera cuando se disminuya por cualquier motivo. </w:t>
      </w:r>
    </w:p>
    <w:p w14:paraId="55EC07BE" w14:textId="77777777" w:rsidR="0059566C" w:rsidRPr="00431F87" w:rsidRDefault="0059566C" w:rsidP="00011053">
      <w:pPr>
        <w:spacing w:line="360" w:lineRule="auto"/>
        <w:jc w:val="both"/>
        <w:rPr>
          <w:rFonts w:ascii="Times New Roman" w:hAnsi="Times New Roman"/>
          <w:sz w:val="22"/>
          <w:szCs w:val="22"/>
          <w:lang w:val="es-ES"/>
        </w:rPr>
      </w:pPr>
    </w:p>
    <w:p w14:paraId="5AF1E342" w14:textId="7B2405DC"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De las utilidades restantes la </w:t>
      </w:r>
      <w:r w:rsidR="00B85B1F" w:rsidRPr="00431F87">
        <w:rPr>
          <w:rFonts w:ascii="Times New Roman" w:hAnsi="Times New Roman"/>
          <w:sz w:val="22"/>
          <w:szCs w:val="22"/>
          <w:lang w:val="es-ES"/>
        </w:rPr>
        <w:t xml:space="preserve">Asamblea General </w:t>
      </w:r>
      <w:r w:rsidRPr="00431F87">
        <w:rPr>
          <w:rFonts w:ascii="Times New Roman" w:hAnsi="Times New Roman"/>
          <w:sz w:val="22"/>
          <w:szCs w:val="22"/>
          <w:lang w:val="es-ES"/>
        </w:rPr>
        <w:t xml:space="preserve">Ordinaria de Accionistas en la cual se </w:t>
      </w:r>
      <w:r w:rsidR="00DD69E2" w:rsidRPr="00431F87">
        <w:rPr>
          <w:rFonts w:ascii="Times New Roman" w:hAnsi="Times New Roman"/>
          <w:sz w:val="22"/>
          <w:szCs w:val="22"/>
          <w:lang w:val="es-ES"/>
        </w:rPr>
        <w:t>aprobarán</w:t>
      </w:r>
      <w:r w:rsidRPr="00431F87">
        <w:rPr>
          <w:rFonts w:ascii="Times New Roman" w:hAnsi="Times New Roman"/>
          <w:sz w:val="22"/>
          <w:szCs w:val="22"/>
          <w:lang w:val="es-ES"/>
        </w:rPr>
        <w:t xml:space="preserve"> los estados financieros deberá decidir respecto el reparto de utilidades.</w:t>
      </w:r>
    </w:p>
    <w:p w14:paraId="0CA82FA6" w14:textId="77777777" w:rsidR="0059566C" w:rsidRPr="00431F87" w:rsidRDefault="0059566C" w:rsidP="00011053">
      <w:pPr>
        <w:spacing w:line="360" w:lineRule="auto"/>
        <w:ind w:left="540"/>
        <w:jc w:val="both"/>
        <w:rPr>
          <w:rFonts w:ascii="Times New Roman" w:hAnsi="Times New Roman"/>
          <w:sz w:val="22"/>
          <w:szCs w:val="22"/>
          <w:lang w:val="es-ES"/>
        </w:rPr>
      </w:pPr>
    </w:p>
    <w:p w14:paraId="2B38B086" w14:textId="067411EB"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En caso de que existieran aún utilidades restantes la </w:t>
      </w:r>
      <w:r w:rsidR="00B85B1F" w:rsidRPr="00431F87">
        <w:rPr>
          <w:rFonts w:ascii="Times New Roman" w:hAnsi="Times New Roman"/>
          <w:sz w:val="22"/>
          <w:szCs w:val="22"/>
          <w:lang w:val="es-ES"/>
        </w:rPr>
        <w:t xml:space="preserve">Asamblea General </w:t>
      </w:r>
      <w:r w:rsidRPr="00431F87">
        <w:rPr>
          <w:rFonts w:ascii="Times New Roman" w:hAnsi="Times New Roman"/>
          <w:sz w:val="22"/>
          <w:szCs w:val="22"/>
          <w:lang w:val="es-ES"/>
        </w:rPr>
        <w:t xml:space="preserve">de Accionistas las aplicará de la manera que considere más conveniente a los intereses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w:t>
      </w:r>
    </w:p>
    <w:p w14:paraId="38D8C784" w14:textId="77777777" w:rsidR="0059566C" w:rsidRPr="00431F87" w:rsidRDefault="0059566C" w:rsidP="00011053">
      <w:pPr>
        <w:spacing w:line="360" w:lineRule="auto"/>
        <w:jc w:val="both"/>
        <w:rPr>
          <w:rFonts w:ascii="Times New Roman" w:hAnsi="Times New Roman"/>
          <w:sz w:val="22"/>
          <w:szCs w:val="22"/>
          <w:lang w:val="es-ES"/>
        </w:rPr>
      </w:pPr>
    </w:p>
    <w:p w14:paraId="6F6AEDB0" w14:textId="037AD867"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Los fundadores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no se reservan participación especial alguna en las utilidades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w:t>
      </w:r>
    </w:p>
    <w:p w14:paraId="742D77DD" w14:textId="77777777" w:rsidR="0059566C" w:rsidRPr="00431F87" w:rsidRDefault="0059566C" w:rsidP="00011053">
      <w:pPr>
        <w:spacing w:line="360" w:lineRule="auto"/>
        <w:jc w:val="both"/>
        <w:rPr>
          <w:rFonts w:ascii="Times New Roman" w:hAnsi="Times New Roman"/>
          <w:sz w:val="22"/>
          <w:szCs w:val="22"/>
          <w:lang w:val="es-ES"/>
        </w:rPr>
      </w:pPr>
    </w:p>
    <w:p w14:paraId="0F5C4E1A" w14:textId="77777777" w:rsidR="0059566C" w:rsidRPr="00431F87" w:rsidRDefault="0059566C" w:rsidP="00011053">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VII</w:t>
      </w:r>
    </w:p>
    <w:p w14:paraId="632CF5D0" w14:textId="77777777" w:rsidR="0059566C" w:rsidRPr="00431F87" w:rsidRDefault="0059566C" w:rsidP="00011053">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RESPONSABILIDAD DE LOS ACCIONISTA S Y DE LOS MIEMBROS DEL CONSEJO DE ADMINISTRACIÓN</w:t>
      </w:r>
    </w:p>
    <w:p w14:paraId="4EDF1982" w14:textId="77777777" w:rsidR="0059566C" w:rsidRPr="00431F87" w:rsidRDefault="0059566C" w:rsidP="00011053">
      <w:pPr>
        <w:spacing w:line="360" w:lineRule="auto"/>
        <w:jc w:val="both"/>
        <w:rPr>
          <w:rFonts w:ascii="Times New Roman" w:hAnsi="Times New Roman"/>
          <w:sz w:val="22"/>
          <w:szCs w:val="22"/>
          <w:lang w:val="es-ES"/>
        </w:rPr>
      </w:pPr>
    </w:p>
    <w:p w14:paraId="5FE26E1C" w14:textId="2D38F7FA" w:rsidR="0059566C" w:rsidRPr="00431F87" w:rsidRDefault="0059566C"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SÉPTIMA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 xml:space="preserve">Responsabilidad de los </w:t>
      </w:r>
      <w:r w:rsidR="00E07580" w:rsidRPr="00431F87">
        <w:rPr>
          <w:rFonts w:ascii="Times New Roman" w:hAnsi="Times New Roman"/>
          <w:sz w:val="22"/>
          <w:szCs w:val="22"/>
          <w:u w:val="single"/>
          <w:lang w:val="es-ES"/>
        </w:rPr>
        <w:t>A</w:t>
      </w:r>
      <w:r w:rsidRPr="00431F87">
        <w:rPr>
          <w:rFonts w:ascii="Times New Roman" w:hAnsi="Times New Roman"/>
          <w:sz w:val="22"/>
          <w:szCs w:val="22"/>
          <w:u w:val="single"/>
          <w:lang w:val="es-ES"/>
        </w:rPr>
        <w:t>ccionistas</w:t>
      </w:r>
    </w:p>
    <w:p w14:paraId="0CA718DE" w14:textId="77777777" w:rsidR="0059566C" w:rsidRPr="00431F87" w:rsidRDefault="0059566C" w:rsidP="00011053">
      <w:pPr>
        <w:spacing w:line="360" w:lineRule="auto"/>
        <w:jc w:val="both"/>
        <w:rPr>
          <w:rFonts w:ascii="Times New Roman" w:hAnsi="Times New Roman"/>
          <w:sz w:val="22"/>
          <w:szCs w:val="22"/>
          <w:lang w:val="es-ES"/>
        </w:rPr>
      </w:pPr>
    </w:p>
    <w:p w14:paraId="0171B752" w14:textId="48ECF769"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lastRenderedPageBreak/>
        <w:t xml:space="preserve">Los </w:t>
      </w:r>
      <w:r w:rsidR="00E07580" w:rsidRPr="00431F87">
        <w:rPr>
          <w:rFonts w:ascii="Times New Roman" w:hAnsi="Times New Roman"/>
          <w:sz w:val="22"/>
          <w:szCs w:val="22"/>
          <w:lang w:val="es-ES"/>
        </w:rPr>
        <w:t>A</w:t>
      </w:r>
      <w:r w:rsidRPr="00431F87">
        <w:rPr>
          <w:rFonts w:ascii="Times New Roman" w:hAnsi="Times New Roman"/>
          <w:sz w:val="22"/>
          <w:szCs w:val="22"/>
          <w:lang w:val="es-ES"/>
        </w:rPr>
        <w:t xml:space="preserve">ccionistas sufrirán las pérdidas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en proporción a las acciones que posean, pero su responsabilidad queda limitada al pago de sus acciones, salvo aquellos casos en que las leyes establezcan otro tipo de responsabilidad.</w:t>
      </w:r>
    </w:p>
    <w:p w14:paraId="029280E3" w14:textId="77777777" w:rsidR="0059566C" w:rsidRPr="00431F87" w:rsidRDefault="0059566C" w:rsidP="00011053">
      <w:pPr>
        <w:spacing w:line="360" w:lineRule="auto"/>
        <w:jc w:val="both"/>
        <w:rPr>
          <w:rFonts w:ascii="Times New Roman" w:hAnsi="Times New Roman"/>
          <w:b/>
          <w:sz w:val="22"/>
          <w:szCs w:val="22"/>
          <w:lang w:val="es-ES"/>
        </w:rPr>
      </w:pPr>
    </w:p>
    <w:p w14:paraId="49672B81" w14:textId="42C761C7" w:rsidR="0059566C" w:rsidRPr="00431F87" w:rsidRDefault="0059566C" w:rsidP="00011053">
      <w:pPr>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OCTAVA</w:t>
      </w:r>
      <w:r w:rsidRPr="00431F87">
        <w:rPr>
          <w:rFonts w:ascii="Times New Roman" w:hAnsi="Times New Roman"/>
          <w:sz w:val="22"/>
          <w:szCs w:val="22"/>
          <w:lang w:val="es-ES"/>
        </w:rPr>
        <w:t xml:space="preserve">.- </w:t>
      </w:r>
      <w:r w:rsidRPr="00431F87">
        <w:rPr>
          <w:rFonts w:ascii="Times New Roman" w:hAnsi="Times New Roman"/>
          <w:sz w:val="22"/>
          <w:szCs w:val="22"/>
          <w:u w:val="single"/>
          <w:lang w:val="es-ES"/>
        </w:rPr>
        <w:t xml:space="preserve">Ejercicio de acción de los </w:t>
      </w:r>
      <w:r w:rsidR="00757D00" w:rsidRPr="00431F87">
        <w:rPr>
          <w:rFonts w:ascii="Times New Roman" w:hAnsi="Times New Roman"/>
          <w:sz w:val="22"/>
          <w:szCs w:val="22"/>
          <w:u w:val="single"/>
          <w:lang w:val="es-ES"/>
        </w:rPr>
        <w:t>A</w:t>
      </w:r>
      <w:r w:rsidRPr="00431F87">
        <w:rPr>
          <w:rFonts w:ascii="Times New Roman" w:hAnsi="Times New Roman"/>
          <w:sz w:val="22"/>
          <w:szCs w:val="22"/>
          <w:u w:val="single"/>
          <w:lang w:val="es-ES"/>
        </w:rPr>
        <w:t>ccionistas</w:t>
      </w:r>
    </w:p>
    <w:p w14:paraId="15FCCB31" w14:textId="77777777" w:rsidR="0059566C" w:rsidRPr="00431F87" w:rsidRDefault="0059566C" w:rsidP="00011053">
      <w:pPr>
        <w:spacing w:line="360" w:lineRule="auto"/>
        <w:jc w:val="both"/>
        <w:rPr>
          <w:rFonts w:ascii="Times New Roman" w:hAnsi="Times New Roman"/>
          <w:sz w:val="22"/>
          <w:szCs w:val="22"/>
          <w:lang w:val="es-ES"/>
        </w:rPr>
      </w:pPr>
    </w:p>
    <w:p w14:paraId="1E0BE16F" w14:textId="50E35C45" w:rsidR="0059566C" w:rsidRPr="00431F87" w:rsidRDefault="0059566C" w:rsidP="00011053">
      <w:pPr>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En términos de la fracción IV del artículo dieciséis de la Ley del Mercado de Valores, los </w:t>
      </w:r>
      <w:r w:rsidR="00757D00" w:rsidRPr="00431F87">
        <w:rPr>
          <w:rFonts w:ascii="Times New Roman" w:hAnsi="Times New Roman"/>
          <w:sz w:val="22"/>
          <w:szCs w:val="22"/>
          <w:lang w:val="es-ES"/>
        </w:rPr>
        <w:t>A</w:t>
      </w:r>
      <w:r w:rsidRPr="00431F87">
        <w:rPr>
          <w:rFonts w:ascii="Times New Roman" w:hAnsi="Times New Roman"/>
          <w:sz w:val="22"/>
          <w:szCs w:val="22"/>
          <w:lang w:val="es-ES"/>
        </w:rPr>
        <w:t xml:space="preserve">ccionistas podrán ejercer la acción de responsabilidad civil contra los miembros del Consejo de Administración en beneficio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en términos de lo previsto en el artículo ciento sesenta y tres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es Mercantiles y sin necesidad de resolución de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samblea </w:t>
      </w:r>
      <w:r w:rsidR="00F02AC2" w:rsidRPr="00431F87">
        <w:rPr>
          <w:rFonts w:ascii="Times New Roman" w:hAnsi="Times New Roman"/>
          <w:sz w:val="22"/>
          <w:szCs w:val="22"/>
          <w:lang w:val="es-ES"/>
        </w:rPr>
        <w:t>G</w:t>
      </w:r>
      <w:r w:rsidRPr="00431F87">
        <w:rPr>
          <w:rFonts w:ascii="Times New Roman" w:hAnsi="Times New Roman"/>
          <w:sz w:val="22"/>
          <w:szCs w:val="22"/>
          <w:lang w:val="es-ES"/>
        </w:rPr>
        <w:t xml:space="preserve">eneral de </w:t>
      </w:r>
      <w:r w:rsidR="00F02AC2" w:rsidRPr="00431F87">
        <w:rPr>
          <w:rFonts w:ascii="Times New Roman" w:hAnsi="Times New Roman"/>
          <w:sz w:val="22"/>
          <w:szCs w:val="22"/>
          <w:lang w:val="es-ES"/>
        </w:rPr>
        <w:t>A</w:t>
      </w:r>
      <w:r w:rsidRPr="00431F87">
        <w:rPr>
          <w:rFonts w:ascii="Times New Roman" w:hAnsi="Times New Roman"/>
          <w:sz w:val="22"/>
          <w:szCs w:val="22"/>
          <w:lang w:val="es-ES"/>
        </w:rPr>
        <w:t xml:space="preserve">ccionistas, cuando en lo individual tengan el </w:t>
      </w:r>
      <w:r w:rsidR="003118A3" w:rsidRPr="00431F87">
        <w:rPr>
          <w:rFonts w:ascii="Times New Roman" w:hAnsi="Times New Roman"/>
          <w:sz w:val="22"/>
          <w:szCs w:val="22"/>
          <w:lang w:val="es-ES"/>
        </w:rPr>
        <w:t>quince por ciento</w:t>
      </w:r>
      <w:r w:rsidRPr="00431F87">
        <w:rPr>
          <w:rFonts w:ascii="Times New Roman" w:hAnsi="Times New Roman"/>
          <w:sz w:val="22"/>
          <w:szCs w:val="22"/>
          <w:lang w:val="es-ES"/>
        </w:rPr>
        <w:t xml:space="preserve"> o más de las acciones con derecho a voto sobre el asunto que se impugna. Dicha acción podrá ejercerse también respecto de los Comisarios para los efectos que correspondan de acuerdo con el artículo ciento setenta y uno del citado ordenamiento legal.</w:t>
      </w:r>
    </w:p>
    <w:p w14:paraId="48D40F81" w14:textId="77777777" w:rsidR="0059566C" w:rsidRPr="00431F87" w:rsidRDefault="0059566C" w:rsidP="00011053">
      <w:pPr>
        <w:spacing w:line="360" w:lineRule="auto"/>
        <w:rPr>
          <w:rFonts w:ascii="Times New Roman" w:hAnsi="Times New Roman"/>
          <w:sz w:val="22"/>
          <w:szCs w:val="22"/>
          <w:lang w:val="es-ES"/>
        </w:rPr>
      </w:pPr>
    </w:p>
    <w:p w14:paraId="0A6399D7" w14:textId="77777777" w:rsidR="0059566C" w:rsidRPr="00431F87" w:rsidRDefault="0059566C" w:rsidP="00011053">
      <w:pPr>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CAPÍTULO VIII</w:t>
      </w:r>
    </w:p>
    <w:p w14:paraId="7F52E78A" w14:textId="77777777" w:rsidR="00AA295B" w:rsidRPr="00431F87" w:rsidRDefault="00AA295B" w:rsidP="00011053">
      <w:pPr>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DE LA DISOLUCIÓN Y LIQUIDACIÓN</w:t>
      </w:r>
    </w:p>
    <w:p w14:paraId="2A89973D" w14:textId="77777777" w:rsidR="00AA295B" w:rsidRPr="00431F87" w:rsidRDefault="00AA295B" w:rsidP="00011053">
      <w:pPr>
        <w:spacing w:line="360" w:lineRule="auto"/>
        <w:rPr>
          <w:rFonts w:ascii="Times New Roman" w:hAnsi="Times New Roman"/>
          <w:sz w:val="22"/>
          <w:szCs w:val="22"/>
          <w:lang w:val="es-ES"/>
        </w:rPr>
      </w:pPr>
    </w:p>
    <w:p w14:paraId="7B7BCD9B" w14:textId="3306B854" w:rsidR="00AA295B" w:rsidRPr="00431F87" w:rsidRDefault="000A7685" w:rsidP="00011053">
      <w:pPr>
        <w:tabs>
          <w:tab w:val="right" w:leader="hyphen" w:pos="8335"/>
        </w:tabs>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TRIGÉSIMA NOVENA</w:t>
      </w:r>
      <w:r w:rsidRPr="00431F87">
        <w:rPr>
          <w:rFonts w:ascii="Times New Roman" w:hAnsi="Times New Roman"/>
          <w:sz w:val="22"/>
          <w:szCs w:val="22"/>
          <w:lang w:val="es-ES"/>
        </w:rPr>
        <w:t>.-</w:t>
      </w:r>
      <w:r w:rsidR="00AA295B" w:rsidRPr="00431F87">
        <w:rPr>
          <w:rFonts w:ascii="Times New Roman" w:hAnsi="Times New Roman"/>
          <w:b/>
          <w:sz w:val="22"/>
          <w:szCs w:val="22"/>
          <w:lang w:val="es-ES"/>
        </w:rPr>
        <w:t xml:space="preserve"> </w:t>
      </w:r>
      <w:r w:rsidR="00AA295B" w:rsidRPr="00431F87">
        <w:rPr>
          <w:rFonts w:ascii="Times New Roman" w:hAnsi="Times New Roman"/>
          <w:sz w:val="22"/>
          <w:szCs w:val="22"/>
          <w:u w:val="single"/>
          <w:lang w:val="es-ES"/>
        </w:rPr>
        <w:t>Disolución</w:t>
      </w:r>
      <w:r w:rsidR="00AA295B" w:rsidRPr="00431F87">
        <w:rPr>
          <w:rFonts w:ascii="Times New Roman" w:hAnsi="Times New Roman"/>
          <w:sz w:val="22"/>
          <w:szCs w:val="22"/>
          <w:lang w:val="es-ES"/>
        </w:rPr>
        <w:t xml:space="preserve"> </w:t>
      </w:r>
    </w:p>
    <w:p w14:paraId="578BBA54" w14:textId="77777777" w:rsidR="00AA295B" w:rsidRPr="00431F87" w:rsidRDefault="00AA295B" w:rsidP="00011053">
      <w:pPr>
        <w:tabs>
          <w:tab w:val="right" w:leader="hyphen" w:pos="8335"/>
        </w:tabs>
        <w:spacing w:line="360" w:lineRule="auto"/>
        <w:jc w:val="both"/>
        <w:rPr>
          <w:rFonts w:ascii="Times New Roman" w:hAnsi="Times New Roman"/>
          <w:sz w:val="22"/>
          <w:szCs w:val="22"/>
          <w:lang w:val="es-ES"/>
        </w:rPr>
      </w:pPr>
    </w:p>
    <w:p w14:paraId="26780EA5" w14:textId="0670BBBD" w:rsidR="00AA295B" w:rsidRPr="00431F87" w:rsidRDefault="00AA295B"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se disolverá en: (i) los casos enumerados en el artículo doscientos veintinueve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es Mercantiles</w:t>
      </w:r>
      <w:r w:rsidR="006E5EA8">
        <w:rPr>
          <w:rFonts w:ascii="Times New Roman" w:hAnsi="Times New Roman"/>
          <w:sz w:val="22"/>
          <w:szCs w:val="22"/>
          <w:lang w:val="es-ES"/>
        </w:rPr>
        <w:t>, y</w:t>
      </w:r>
      <w:r w:rsidRPr="00431F87">
        <w:rPr>
          <w:rFonts w:ascii="Times New Roman" w:hAnsi="Times New Roman"/>
          <w:sz w:val="22"/>
          <w:szCs w:val="22"/>
          <w:lang w:val="es-ES"/>
        </w:rPr>
        <w:t xml:space="preserve"> (ii) en caso de un cambio de control o de administración de los accionistas, pero únicamente de acuerdo con lo previsto en el artículo doscientos treinta y dos de dicha ley.</w:t>
      </w:r>
    </w:p>
    <w:p w14:paraId="66D69985" w14:textId="77777777" w:rsidR="00AA295B" w:rsidRPr="00431F87" w:rsidRDefault="00AA295B" w:rsidP="00011053">
      <w:pPr>
        <w:tabs>
          <w:tab w:val="right" w:leader="hyphen" w:pos="8335"/>
        </w:tabs>
        <w:spacing w:line="360" w:lineRule="auto"/>
        <w:jc w:val="both"/>
        <w:rPr>
          <w:rFonts w:ascii="Times New Roman" w:hAnsi="Times New Roman"/>
          <w:b/>
          <w:sz w:val="22"/>
          <w:szCs w:val="22"/>
          <w:lang w:val="es-ES"/>
        </w:rPr>
      </w:pPr>
    </w:p>
    <w:p w14:paraId="51CC6B64" w14:textId="23DA4489" w:rsidR="00AA295B" w:rsidRPr="00431F87" w:rsidRDefault="00AA295B" w:rsidP="00011053">
      <w:pPr>
        <w:tabs>
          <w:tab w:val="right" w:leader="hyphen" w:pos="8335"/>
        </w:tabs>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 xml:space="preserve">CUADRAGÉSIMA. </w:t>
      </w:r>
      <w:r w:rsidRPr="00431F87">
        <w:rPr>
          <w:rFonts w:ascii="Times New Roman" w:hAnsi="Times New Roman"/>
          <w:sz w:val="22"/>
          <w:szCs w:val="22"/>
          <w:u w:val="single"/>
          <w:lang w:val="es-ES"/>
        </w:rPr>
        <w:t>Liquidación</w:t>
      </w:r>
      <w:r w:rsidRPr="00431F87">
        <w:rPr>
          <w:rFonts w:ascii="Times New Roman" w:hAnsi="Times New Roman"/>
          <w:sz w:val="22"/>
          <w:szCs w:val="22"/>
          <w:lang w:val="es-ES"/>
        </w:rPr>
        <w:t xml:space="preserve"> </w:t>
      </w:r>
    </w:p>
    <w:p w14:paraId="2A40C0A2" w14:textId="77777777" w:rsidR="00AA295B" w:rsidRPr="00431F87" w:rsidRDefault="00AA295B" w:rsidP="00011053">
      <w:pPr>
        <w:tabs>
          <w:tab w:val="right" w:leader="hyphen" w:pos="8335"/>
        </w:tabs>
        <w:spacing w:line="360" w:lineRule="auto"/>
        <w:jc w:val="both"/>
        <w:rPr>
          <w:rFonts w:ascii="Times New Roman" w:hAnsi="Times New Roman"/>
          <w:sz w:val="22"/>
          <w:szCs w:val="22"/>
          <w:lang w:val="es-ES"/>
        </w:rPr>
      </w:pPr>
    </w:p>
    <w:p w14:paraId="112AD082" w14:textId="69C1B1C9" w:rsidR="00AA295B" w:rsidRPr="00431F87" w:rsidRDefault="00AA295B"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La liquidación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deberá sujetarse a lo dispuesto por el Capítulo XI de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es Mercantiles, y se llevará a cabo por </w:t>
      </w:r>
      <w:r w:rsidR="00C1374F" w:rsidRPr="00431F87">
        <w:rPr>
          <w:rFonts w:ascii="Times New Roman" w:hAnsi="Times New Roman"/>
          <w:sz w:val="22"/>
          <w:szCs w:val="22"/>
          <w:lang w:val="es-ES"/>
        </w:rPr>
        <w:t>uno</w:t>
      </w:r>
      <w:r w:rsidRPr="00431F87">
        <w:rPr>
          <w:rFonts w:ascii="Times New Roman" w:hAnsi="Times New Roman"/>
          <w:sz w:val="22"/>
          <w:szCs w:val="22"/>
          <w:lang w:val="es-ES"/>
        </w:rPr>
        <w:t xml:space="preserve"> o más liquidadores designados por la </w:t>
      </w:r>
      <w:r w:rsidR="0070797B" w:rsidRPr="00431F87">
        <w:rPr>
          <w:rFonts w:ascii="Times New Roman" w:hAnsi="Times New Roman"/>
          <w:sz w:val="22"/>
          <w:szCs w:val="22"/>
          <w:lang w:val="es-ES"/>
        </w:rPr>
        <w:t>A</w:t>
      </w:r>
      <w:r w:rsidRPr="00431F87">
        <w:rPr>
          <w:rFonts w:ascii="Times New Roman" w:hAnsi="Times New Roman"/>
          <w:sz w:val="22"/>
          <w:szCs w:val="22"/>
          <w:lang w:val="es-ES"/>
        </w:rPr>
        <w:t xml:space="preserve">samblea de </w:t>
      </w:r>
      <w:r w:rsidR="0070797B" w:rsidRPr="00431F87">
        <w:rPr>
          <w:rFonts w:ascii="Times New Roman" w:hAnsi="Times New Roman"/>
          <w:sz w:val="22"/>
          <w:szCs w:val="22"/>
          <w:lang w:val="es-ES"/>
        </w:rPr>
        <w:t>A</w:t>
      </w:r>
      <w:r w:rsidRPr="00431F87">
        <w:rPr>
          <w:rFonts w:ascii="Times New Roman" w:hAnsi="Times New Roman"/>
          <w:sz w:val="22"/>
          <w:szCs w:val="22"/>
          <w:lang w:val="es-ES"/>
        </w:rPr>
        <w:t>ccionistas.</w:t>
      </w:r>
    </w:p>
    <w:p w14:paraId="328DD3E8" w14:textId="77777777" w:rsidR="00AA295B" w:rsidRPr="00431F87" w:rsidRDefault="00AA295B" w:rsidP="00011053">
      <w:pPr>
        <w:tabs>
          <w:tab w:val="right" w:leader="hyphen" w:pos="8335"/>
        </w:tabs>
        <w:spacing w:line="360" w:lineRule="auto"/>
        <w:jc w:val="both"/>
        <w:rPr>
          <w:rFonts w:ascii="Times New Roman" w:hAnsi="Times New Roman"/>
          <w:sz w:val="22"/>
          <w:szCs w:val="22"/>
          <w:lang w:val="es-ES"/>
        </w:rPr>
      </w:pPr>
    </w:p>
    <w:p w14:paraId="06074C78" w14:textId="6E8072E6" w:rsidR="00AA295B" w:rsidRPr="00431F87" w:rsidRDefault="00AA295B" w:rsidP="00011053">
      <w:pPr>
        <w:tabs>
          <w:tab w:val="right" w:leader="hyphen" w:pos="8335"/>
        </w:tabs>
        <w:spacing w:line="360" w:lineRule="auto"/>
        <w:jc w:val="both"/>
        <w:outlineLvl w:val="0"/>
        <w:rPr>
          <w:rFonts w:ascii="Times New Roman" w:hAnsi="Times New Roman"/>
          <w:sz w:val="22"/>
          <w:szCs w:val="22"/>
          <w:u w:val="single"/>
          <w:lang w:val="es-ES"/>
        </w:rPr>
      </w:pPr>
      <w:r w:rsidRPr="00431F87">
        <w:rPr>
          <w:rFonts w:ascii="Times New Roman" w:hAnsi="Times New Roman"/>
          <w:b/>
          <w:sz w:val="22"/>
          <w:szCs w:val="22"/>
          <w:lang w:val="es-ES"/>
        </w:rPr>
        <w:t xml:space="preserve">CUADRAGÉSIMA </w:t>
      </w:r>
      <w:r w:rsidR="000A7685" w:rsidRPr="00431F87">
        <w:rPr>
          <w:rFonts w:ascii="Times New Roman" w:hAnsi="Times New Roman"/>
          <w:b/>
          <w:sz w:val="22"/>
          <w:szCs w:val="22"/>
          <w:lang w:val="es-ES"/>
        </w:rPr>
        <w:t>PRIMERA</w:t>
      </w:r>
      <w:r w:rsidRPr="00431F87">
        <w:rPr>
          <w:rFonts w:ascii="Times New Roman" w:hAnsi="Times New Roman"/>
          <w:b/>
          <w:sz w:val="22"/>
          <w:szCs w:val="22"/>
          <w:lang w:val="es-ES"/>
        </w:rPr>
        <w:t xml:space="preserve">. </w:t>
      </w:r>
      <w:r w:rsidRPr="00431F87">
        <w:rPr>
          <w:rFonts w:ascii="Times New Roman" w:hAnsi="Times New Roman"/>
          <w:sz w:val="22"/>
          <w:szCs w:val="22"/>
          <w:u w:val="single"/>
          <w:lang w:val="es-ES"/>
        </w:rPr>
        <w:t>Facultades de liquidadores</w:t>
      </w:r>
    </w:p>
    <w:p w14:paraId="610D3B42" w14:textId="77777777" w:rsidR="00AA295B" w:rsidRPr="00431F87" w:rsidRDefault="00AA295B" w:rsidP="00011053">
      <w:pPr>
        <w:tabs>
          <w:tab w:val="right" w:leader="hyphen" w:pos="8335"/>
        </w:tabs>
        <w:spacing w:line="360" w:lineRule="auto"/>
        <w:jc w:val="both"/>
        <w:rPr>
          <w:rFonts w:ascii="Times New Roman" w:hAnsi="Times New Roman"/>
          <w:sz w:val="22"/>
          <w:szCs w:val="22"/>
          <w:u w:val="single"/>
          <w:lang w:val="es-ES"/>
        </w:rPr>
      </w:pPr>
    </w:p>
    <w:p w14:paraId="53A73E7F" w14:textId="678BF0B3" w:rsidR="00AA295B" w:rsidRPr="00431F87" w:rsidRDefault="00AA295B"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b/>
          <w:sz w:val="22"/>
          <w:szCs w:val="22"/>
          <w:lang w:val="es-ES"/>
        </w:rPr>
        <w:t xml:space="preserve"> </w:t>
      </w:r>
      <w:r w:rsidRPr="00431F87">
        <w:rPr>
          <w:rFonts w:ascii="Times New Roman" w:hAnsi="Times New Roman"/>
          <w:sz w:val="22"/>
          <w:szCs w:val="22"/>
          <w:lang w:val="es-ES"/>
        </w:rPr>
        <w:t xml:space="preserve">Durante la liquidación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los liquidadores tendrán las mismas facultades y obligaciones que durante el término normal de vida de la misma tiene el Consejo de Administración y los funcionarios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w:t>
      </w:r>
    </w:p>
    <w:p w14:paraId="52158113" w14:textId="77777777" w:rsidR="00AA295B" w:rsidRPr="00431F87" w:rsidRDefault="00AA295B" w:rsidP="00011053">
      <w:pPr>
        <w:tabs>
          <w:tab w:val="right" w:leader="hyphen" w:pos="8335"/>
        </w:tabs>
        <w:spacing w:line="360" w:lineRule="auto"/>
        <w:jc w:val="both"/>
        <w:rPr>
          <w:rFonts w:ascii="Times New Roman" w:hAnsi="Times New Roman"/>
          <w:sz w:val="22"/>
          <w:szCs w:val="22"/>
          <w:lang w:val="es-ES"/>
        </w:rPr>
      </w:pPr>
    </w:p>
    <w:p w14:paraId="1E05A82C" w14:textId="277B1640" w:rsidR="00AA295B" w:rsidRPr="00431F87" w:rsidRDefault="00AA295B" w:rsidP="00011053">
      <w:pPr>
        <w:tabs>
          <w:tab w:val="right" w:leader="hyphen" w:pos="8335"/>
        </w:tabs>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 xml:space="preserve">CUADRAGÉSIMA </w:t>
      </w:r>
      <w:r w:rsidR="000A7685" w:rsidRPr="00431F87">
        <w:rPr>
          <w:rFonts w:ascii="Times New Roman" w:hAnsi="Times New Roman"/>
          <w:b/>
          <w:sz w:val="22"/>
          <w:szCs w:val="22"/>
          <w:lang w:val="es-ES"/>
        </w:rPr>
        <w:t>SEGUNDA</w:t>
      </w:r>
      <w:r w:rsidRPr="00431F87">
        <w:rPr>
          <w:rFonts w:ascii="Times New Roman" w:hAnsi="Times New Roman"/>
          <w:b/>
          <w:sz w:val="22"/>
          <w:szCs w:val="22"/>
          <w:lang w:val="es-ES"/>
        </w:rPr>
        <w:t xml:space="preserve">. </w:t>
      </w:r>
      <w:r w:rsidRPr="00431F87">
        <w:rPr>
          <w:rFonts w:ascii="Times New Roman" w:hAnsi="Times New Roman"/>
          <w:sz w:val="22"/>
          <w:szCs w:val="22"/>
          <w:u w:val="single"/>
          <w:lang w:val="es-ES"/>
        </w:rPr>
        <w:t>Responsabilidad de los administradores</w:t>
      </w:r>
      <w:r w:rsidRPr="00431F87">
        <w:rPr>
          <w:rFonts w:ascii="Times New Roman" w:hAnsi="Times New Roman"/>
          <w:sz w:val="22"/>
          <w:szCs w:val="22"/>
          <w:lang w:val="es-ES"/>
        </w:rPr>
        <w:t xml:space="preserve"> </w:t>
      </w:r>
    </w:p>
    <w:p w14:paraId="5A115389" w14:textId="77777777" w:rsidR="00AA295B" w:rsidRPr="00431F87" w:rsidRDefault="00AA295B" w:rsidP="00011053">
      <w:pPr>
        <w:tabs>
          <w:tab w:val="right" w:leader="hyphen" w:pos="8335"/>
        </w:tabs>
        <w:spacing w:line="360" w:lineRule="auto"/>
        <w:jc w:val="both"/>
        <w:rPr>
          <w:rFonts w:ascii="Times New Roman" w:hAnsi="Times New Roman"/>
          <w:sz w:val="22"/>
          <w:szCs w:val="22"/>
          <w:lang w:val="es-ES"/>
        </w:rPr>
      </w:pPr>
    </w:p>
    <w:p w14:paraId="65BE8768" w14:textId="76E4110F" w:rsidR="00AA295B" w:rsidRPr="00431F87" w:rsidRDefault="00AA295B"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Mientras no haya sido inscrito en el Registro Público de Comercio el nombramiento de los liquidadores y éstos no hayan entrado en funciones, el Consejo de Administración y los funcionarios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continuarán desempeñando sus cargos, pero no podrán iniciar nuevas operaciones después de que la liquidación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haya sido aprobada por los accionistas.</w:t>
      </w:r>
    </w:p>
    <w:p w14:paraId="595D9C69" w14:textId="77777777" w:rsidR="00AA295B" w:rsidRPr="00431F87" w:rsidRDefault="00AA295B" w:rsidP="00011053">
      <w:pPr>
        <w:spacing w:line="360" w:lineRule="auto"/>
        <w:rPr>
          <w:rFonts w:ascii="Times New Roman" w:hAnsi="Times New Roman"/>
          <w:sz w:val="22"/>
          <w:szCs w:val="22"/>
          <w:lang w:val="es-ES"/>
        </w:rPr>
      </w:pPr>
    </w:p>
    <w:p w14:paraId="77465D1B" w14:textId="381150E5" w:rsidR="00AA295B" w:rsidRPr="00431F87" w:rsidRDefault="00AA295B" w:rsidP="00011053">
      <w:pPr>
        <w:tabs>
          <w:tab w:val="right" w:leader="hyphen" w:pos="8335"/>
        </w:tabs>
        <w:spacing w:line="360" w:lineRule="auto"/>
        <w:jc w:val="center"/>
        <w:outlineLvl w:val="0"/>
        <w:rPr>
          <w:rFonts w:ascii="Times New Roman" w:hAnsi="Times New Roman"/>
          <w:b/>
          <w:sz w:val="22"/>
          <w:szCs w:val="22"/>
          <w:lang w:val="es-ES"/>
        </w:rPr>
      </w:pPr>
      <w:r w:rsidRPr="00431F87">
        <w:rPr>
          <w:rFonts w:ascii="Times New Roman" w:hAnsi="Times New Roman"/>
          <w:b/>
          <w:sz w:val="22"/>
          <w:szCs w:val="22"/>
          <w:lang w:val="es-ES"/>
        </w:rPr>
        <w:t xml:space="preserve">CAPÍTULO </w:t>
      </w:r>
      <w:r w:rsidR="000A7685" w:rsidRPr="00431F87">
        <w:rPr>
          <w:rFonts w:ascii="Times New Roman" w:hAnsi="Times New Roman"/>
          <w:b/>
          <w:sz w:val="22"/>
          <w:szCs w:val="22"/>
          <w:lang w:val="es-ES"/>
        </w:rPr>
        <w:t>I</w:t>
      </w:r>
      <w:r w:rsidRPr="00431F87">
        <w:rPr>
          <w:rFonts w:ascii="Times New Roman" w:hAnsi="Times New Roman"/>
          <w:b/>
          <w:sz w:val="22"/>
          <w:szCs w:val="22"/>
          <w:lang w:val="es-ES"/>
        </w:rPr>
        <w:t>X</w:t>
      </w:r>
    </w:p>
    <w:p w14:paraId="616EC367" w14:textId="77777777" w:rsidR="00AA295B" w:rsidRPr="00431F87" w:rsidRDefault="00AA295B" w:rsidP="00011053">
      <w:pPr>
        <w:tabs>
          <w:tab w:val="right" w:leader="hyphen" w:pos="8335"/>
        </w:tabs>
        <w:spacing w:line="360" w:lineRule="auto"/>
        <w:jc w:val="center"/>
        <w:rPr>
          <w:rFonts w:ascii="Times New Roman" w:hAnsi="Times New Roman"/>
          <w:b/>
          <w:sz w:val="22"/>
          <w:szCs w:val="22"/>
          <w:lang w:val="es-ES"/>
        </w:rPr>
      </w:pPr>
      <w:r w:rsidRPr="00431F87">
        <w:rPr>
          <w:rFonts w:ascii="Times New Roman" w:hAnsi="Times New Roman"/>
          <w:b/>
          <w:sz w:val="22"/>
          <w:szCs w:val="22"/>
          <w:lang w:val="es-ES"/>
        </w:rPr>
        <w:t xml:space="preserve">NORMATIVIDAD SUPLETORIA Y SOLUCIÓN DE CONFLICTOS </w:t>
      </w:r>
    </w:p>
    <w:p w14:paraId="714B2427" w14:textId="77777777" w:rsidR="00AA295B" w:rsidRPr="00431F87" w:rsidRDefault="00AA295B" w:rsidP="00011053">
      <w:pPr>
        <w:tabs>
          <w:tab w:val="right" w:leader="hyphen" w:pos="8335"/>
        </w:tabs>
        <w:spacing w:line="360" w:lineRule="auto"/>
        <w:jc w:val="center"/>
        <w:rPr>
          <w:rFonts w:ascii="Times New Roman" w:hAnsi="Times New Roman"/>
          <w:b/>
          <w:sz w:val="22"/>
          <w:szCs w:val="22"/>
          <w:lang w:val="es-ES"/>
        </w:rPr>
      </w:pPr>
    </w:p>
    <w:p w14:paraId="6AB6CEEC" w14:textId="76D90EFE" w:rsidR="00AA295B" w:rsidRPr="00431F87" w:rsidRDefault="00AA295B" w:rsidP="00011053">
      <w:pPr>
        <w:tabs>
          <w:tab w:val="right" w:leader="hyphen" w:pos="8335"/>
        </w:tabs>
        <w:spacing w:line="360" w:lineRule="auto"/>
        <w:jc w:val="both"/>
        <w:outlineLvl w:val="0"/>
        <w:rPr>
          <w:rFonts w:ascii="Times New Roman" w:hAnsi="Times New Roman"/>
          <w:b/>
          <w:sz w:val="22"/>
          <w:szCs w:val="22"/>
          <w:u w:val="single"/>
          <w:lang w:val="es-ES"/>
        </w:rPr>
      </w:pPr>
      <w:r w:rsidRPr="00431F87">
        <w:rPr>
          <w:rFonts w:ascii="Times New Roman" w:hAnsi="Times New Roman"/>
          <w:b/>
          <w:sz w:val="22"/>
          <w:szCs w:val="22"/>
          <w:lang w:val="es-ES"/>
        </w:rPr>
        <w:t xml:space="preserve">CUADRAGÉSIMA </w:t>
      </w:r>
      <w:r w:rsidR="000A7685" w:rsidRPr="00431F87">
        <w:rPr>
          <w:rFonts w:ascii="Times New Roman" w:hAnsi="Times New Roman"/>
          <w:b/>
          <w:sz w:val="22"/>
          <w:szCs w:val="22"/>
          <w:lang w:val="es-ES"/>
        </w:rPr>
        <w:t>TERCERA</w:t>
      </w:r>
      <w:r w:rsidRPr="00431F87">
        <w:rPr>
          <w:rFonts w:ascii="Times New Roman" w:hAnsi="Times New Roman"/>
          <w:b/>
          <w:sz w:val="22"/>
          <w:szCs w:val="22"/>
          <w:lang w:val="es-ES"/>
        </w:rPr>
        <w:t xml:space="preserve">. </w:t>
      </w:r>
      <w:r w:rsidRPr="00431F87">
        <w:rPr>
          <w:rFonts w:ascii="Times New Roman" w:hAnsi="Times New Roman"/>
          <w:sz w:val="22"/>
          <w:szCs w:val="22"/>
          <w:u w:val="single"/>
          <w:lang w:val="es-ES"/>
        </w:rPr>
        <w:t>Supletoriedad</w:t>
      </w:r>
    </w:p>
    <w:p w14:paraId="022D1D2A" w14:textId="77777777" w:rsidR="00AA295B" w:rsidRPr="00431F87" w:rsidRDefault="00AA295B" w:rsidP="00011053">
      <w:pPr>
        <w:tabs>
          <w:tab w:val="right" w:leader="hyphen" w:pos="8335"/>
        </w:tabs>
        <w:spacing w:line="360" w:lineRule="auto"/>
        <w:jc w:val="both"/>
        <w:rPr>
          <w:rFonts w:ascii="Times New Roman" w:hAnsi="Times New Roman"/>
          <w:sz w:val="22"/>
          <w:szCs w:val="22"/>
          <w:lang w:val="es-ES"/>
        </w:rPr>
      </w:pPr>
    </w:p>
    <w:p w14:paraId="17C4772D" w14:textId="1940F018" w:rsidR="00AA295B" w:rsidRPr="00431F87" w:rsidRDefault="00AA295B"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Para todo lo no previsto en estos estatutos sociales, se aplicarán, la Ley de Mercado de Valores y, en lo no previsto en ésta última, lo señalado en la Ley General de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es Mercantiles.</w:t>
      </w:r>
    </w:p>
    <w:p w14:paraId="671CC58D" w14:textId="77777777" w:rsidR="00AA295B" w:rsidRPr="00431F87" w:rsidRDefault="00AA295B" w:rsidP="00011053">
      <w:pPr>
        <w:tabs>
          <w:tab w:val="right" w:leader="hyphen" w:pos="8335"/>
        </w:tabs>
        <w:spacing w:line="360" w:lineRule="auto"/>
        <w:jc w:val="both"/>
        <w:rPr>
          <w:rFonts w:ascii="Times New Roman" w:hAnsi="Times New Roman"/>
          <w:b/>
          <w:sz w:val="22"/>
          <w:szCs w:val="22"/>
          <w:lang w:val="es-ES"/>
        </w:rPr>
      </w:pPr>
    </w:p>
    <w:p w14:paraId="55D398A6" w14:textId="116F37D9" w:rsidR="00AA295B" w:rsidRPr="00431F87" w:rsidRDefault="00AA295B" w:rsidP="00011053">
      <w:pPr>
        <w:tabs>
          <w:tab w:val="right" w:leader="hyphen" w:pos="8335"/>
        </w:tabs>
        <w:spacing w:line="360" w:lineRule="auto"/>
        <w:jc w:val="both"/>
        <w:outlineLvl w:val="0"/>
        <w:rPr>
          <w:rFonts w:ascii="Times New Roman" w:hAnsi="Times New Roman"/>
          <w:sz w:val="22"/>
          <w:szCs w:val="22"/>
          <w:lang w:val="es-ES"/>
        </w:rPr>
      </w:pPr>
      <w:r w:rsidRPr="00431F87">
        <w:rPr>
          <w:rFonts w:ascii="Times New Roman" w:hAnsi="Times New Roman"/>
          <w:b/>
          <w:sz w:val="22"/>
          <w:szCs w:val="22"/>
          <w:lang w:val="es-ES"/>
        </w:rPr>
        <w:t xml:space="preserve">CUADRAGÉSIMA </w:t>
      </w:r>
      <w:r w:rsidR="000A7685" w:rsidRPr="00431F87">
        <w:rPr>
          <w:rFonts w:ascii="Times New Roman" w:hAnsi="Times New Roman"/>
          <w:b/>
          <w:sz w:val="22"/>
          <w:szCs w:val="22"/>
          <w:lang w:val="es-ES"/>
        </w:rPr>
        <w:t>CUARTA</w:t>
      </w:r>
      <w:r w:rsidRPr="00431F87">
        <w:rPr>
          <w:rFonts w:ascii="Times New Roman" w:hAnsi="Times New Roman"/>
          <w:b/>
          <w:sz w:val="22"/>
          <w:szCs w:val="22"/>
          <w:lang w:val="es-ES"/>
        </w:rPr>
        <w:t xml:space="preserve">. </w:t>
      </w:r>
      <w:r w:rsidRPr="00431F87">
        <w:rPr>
          <w:rFonts w:ascii="Times New Roman" w:hAnsi="Times New Roman"/>
          <w:sz w:val="22"/>
          <w:szCs w:val="22"/>
          <w:u w:val="single"/>
          <w:lang w:val="es-ES"/>
        </w:rPr>
        <w:t>Jurisdicción</w:t>
      </w:r>
      <w:r w:rsidRPr="00431F87">
        <w:rPr>
          <w:rFonts w:ascii="Times New Roman" w:hAnsi="Times New Roman"/>
          <w:sz w:val="22"/>
          <w:szCs w:val="22"/>
          <w:lang w:val="es-ES"/>
        </w:rPr>
        <w:t xml:space="preserve"> </w:t>
      </w:r>
    </w:p>
    <w:p w14:paraId="3193FDC2" w14:textId="77777777" w:rsidR="00AA295B" w:rsidRPr="00431F87" w:rsidRDefault="00AA295B" w:rsidP="00011053">
      <w:pPr>
        <w:tabs>
          <w:tab w:val="right" w:leader="hyphen" w:pos="8335"/>
        </w:tabs>
        <w:spacing w:line="360" w:lineRule="auto"/>
        <w:jc w:val="both"/>
        <w:rPr>
          <w:rFonts w:ascii="Times New Roman" w:hAnsi="Times New Roman"/>
          <w:sz w:val="22"/>
          <w:szCs w:val="22"/>
          <w:lang w:val="es-ES"/>
        </w:rPr>
      </w:pPr>
    </w:p>
    <w:p w14:paraId="157AD312" w14:textId="4C5D471A" w:rsidR="00AA295B" w:rsidRPr="00DD69E2" w:rsidRDefault="00AA295B" w:rsidP="00011053">
      <w:pPr>
        <w:tabs>
          <w:tab w:val="right" w:leader="hyphen" w:pos="8335"/>
        </w:tabs>
        <w:spacing w:line="360" w:lineRule="auto"/>
        <w:jc w:val="both"/>
        <w:rPr>
          <w:rFonts w:ascii="Times New Roman" w:hAnsi="Times New Roman"/>
          <w:sz w:val="22"/>
          <w:szCs w:val="22"/>
          <w:lang w:val="es-ES"/>
        </w:rPr>
      </w:pPr>
      <w:r w:rsidRPr="00431F87">
        <w:rPr>
          <w:rFonts w:ascii="Times New Roman" w:hAnsi="Times New Roman"/>
          <w:sz w:val="22"/>
          <w:szCs w:val="22"/>
          <w:lang w:val="es-ES"/>
        </w:rPr>
        <w:t xml:space="preserve">Para cualquier conflicto que pudiera surgir de o en relación con estos estatutos sociales las partes se someterán a la jurisdicción de los tribunales competentes en el domicilio social de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por lo que la </w:t>
      </w:r>
      <w:r w:rsidR="00B85B1F" w:rsidRPr="00431F87">
        <w:rPr>
          <w:rFonts w:ascii="Times New Roman" w:hAnsi="Times New Roman"/>
          <w:sz w:val="22"/>
          <w:szCs w:val="22"/>
          <w:lang w:val="es-ES"/>
        </w:rPr>
        <w:t>Sociedad</w:t>
      </w:r>
      <w:r w:rsidRPr="00431F87">
        <w:rPr>
          <w:rFonts w:ascii="Times New Roman" w:hAnsi="Times New Roman"/>
          <w:sz w:val="22"/>
          <w:szCs w:val="22"/>
          <w:lang w:val="es-ES"/>
        </w:rPr>
        <w:t xml:space="preserve"> y los accionistas presentes y futuros renuncian al fuero que pudiere corresponderles </w:t>
      </w:r>
      <w:r w:rsidR="00DD69E2" w:rsidRPr="00431F87">
        <w:rPr>
          <w:rFonts w:ascii="Times New Roman" w:hAnsi="Times New Roman"/>
          <w:sz w:val="22"/>
          <w:szCs w:val="22"/>
          <w:lang w:val="es-ES"/>
        </w:rPr>
        <w:t>debido a</w:t>
      </w:r>
      <w:r w:rsidRPr="00431F87">
        <w:rPr>
          <w:rFonts w:ascii="Times New Roman" w:hAnsi="Times New Roman"/>
          <w:sz w:val="22"/>
          <w:szCs w:val="22"/>
          <w:lang w:val="es-ES"/>
        </w:rPr>
        <w:t xml:space="preserve"> sus domicilios presentes o futuros o por la ubicación de sus bienes.</w:t>
      </w:r>
    </w:p>
    <w:p w14:paraId="7662C69C" w14:textId="77777777" w:rsidR="0018141A" w:rsidRDefault="0018141A" w:rsidP="00011053">
      <w:pPr>
        <w:spacing w:line="360" w:lineRule="auto"/>
        <w:rPr>
          <w:ins w:id="104" w:author="Alex Valdivia" w:date="2025-08-29T12:38:00Z" w16du:dateUtc="2025-08-29T18:38:00Z"/>
          <w:rFonts w:ascii="Times New Roman" w:hAnsi="Times New Roman"/>
          <w:sz w:val="22"/>
          <w:szCs w:val="22"/>
          <w:u w:val="single"/>
          <w:lang w:val="es-ES"/>
        </w:rPr>
      </w:pPr>
    </w:p>
    <w:p w14:paraId="4517A3F8" w14:textId="77777777" w:rsidR="00897AD7" w:rsidRDefault="00897AD7" w:rsidP="00011053">
      <w:pPr>
        <w:spacing w:line="360" w:lineRule="auto"/>
        <w:rPr>
          <w:ins w:id="105" w:author="Alex Valdivia" w:date="2025-08-29T12:38:00Z" w16du:dateUtc="2025-08-29T18:38:00Z"/>
          <w:rFonts w:ascii="Times New Roman" w:hAnsi="Times New Roman"/>
          <w:sz w:val="22"/>
          <w:szCs w:val="22"/>
          <w:u w:val="single"/>
          <w:lang w:val="es-ES"/>
        </w:rPr>
      </w:pPr>
    </w:p>
    <w:p w14:paraId="704A0F5E" w14:textId="1957AAF5" w:rsidR="00897AD7" w:rsidRPr="00DD69E2" w:rsidRDefault="00897AD7" w:rsidP="00011053">
      <w:pPr>
        <w:spacing w:line="360" w:lineRule="auto"/>
        <w:rPr>
          <w:rFonts w:ascii="Times New Roman" w:hAnsi="Times New Roman"/>
          <w:sz w:val="22"/>
          <w:szCs w:val="22"/>
          <w:u w:val="single"/>
          <w:lang w:val="es-ES"/>
        </w:rPr>
      </w:pPr>
      <w:ins w:id="106" w:author="Alex Valdivia" w:date="2025-08-29T12:38:00Z" w16du:dateUtc="2025-08-29T18:38:00Z">
        <w:r>
          <w:rPr>
            <w:rFonts w:ascii="Times New Roman" w:hAnsi="Times New Roman"/>
            <w:sz w:val="22"/>
            <w:szCs w:val="22"/>
            <w:u w:val="single"/>
            <w:lang w:val="es-ES"/>
          </w:rPr>
          <w:t>{{hola}}</w:t>
        </w:r>
      </w:ins>
    </w:p>
    <w:sectPr w:rsidR="00897AD7" w:rsidRPr="00DD69E2" w:rsidSect="009B4D33">
      <w:pgSz w:w="12240" w:h="19296"/>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02D"/>
    <w:multiLevelType w:val="hybridMultilevel"/>
    <w:tmpl w:val="270A2D80"/>
    <w:lvl w:ilvl="0" w:tplc="04090019">
      <w:start w:val="1"/>
      <w:numFmt w:val="lowerLetter"/>
      <w:lvlText w:val="%1."/>
      <w:lvlJc w:val="left"/>
      <w:pPr>
        <w:ind w:left="77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01DC13A5"/>
    <w:multiLevelType w:val="hybridMultilevel"/>
    <w:tmpl w:val="AC3E4390"/>
    <w:lvl w:ilvl="0" w:tplc="D6564662">
      <w:start w:val="1"/>
      <w:numFmt w:val="decimal"/>
      <w:lvlText w:val="%1."/>
      <w:lvlJc w:val="left"/>
      <w:pPr>
        <w:ind w:left="1778" w:hanging="360"/>
      </w:pPr>
      <w:rPr>
        <w:rFonts w:hint="default"/>
      </w:rPr>
    </w:lvl>
    <w:lvl w:ilvl="1" w:tplc="040A0019" w:tentative="1">
      <w:start w:val="1"/>
      <w:numFmt w:val="lowerLetter"/>
      <w:lvlText w:val="%2."/>
      <w:lvlJc w:val="left"/>
      <w:pPr>
        <w:ind w:left="2498" w:hanging="360"/>
      </w:pPr>
    </w:lvl>
    <w:lvl w:ilvl="2" w:tplc="040A001B" w:tentative="1">
      <w:start w:val="1"/>
      <w:numFmt w:val="lowerRoman"/>
      <w:lvlText w:val="%3."/>
      <w:lvlJc w:val="right"/>
      <w:pPr>
        <w:ind w:left="3218" w:hanging="180"/>
      </w:pPr>
    </w:lvl>
    <w:lvl w:ilvl="3" w:tplc="040A000F" w:tentative="1">
      <w:start w:val="1"/>
      <w:numFmt w:val="decimal"/>
      <w:lvlText w:val="%4."/>
      <w:lvlJc w:val="left"/>
      <w:pPr>
        <w:ind w:left="3938" w:hanging="360"/>
      </w:pPr>
    </w:lvl>
    <w:lvl w:ilvl="4" w:tplc="040A0019" w:tentative="1">
      <w:start w:val="1"/>
      <w:numFmt w:val="lowerLetter"/>
      <w:lvlText w:val="%5."/>
      <w:lvlJc w:val="left"/>
      <w:pPr>
        <w:ind w:left="4658" w:hanging="360"/>
      </w:pPr>
    </w:lvl>
    <w:lvl w:ilvl="5" w:tplc="040A001B" w:tentative="1">
      <w:start w:val="1"/>
      <w:numFmt w:val="lowerRoman"/>
      <w:lvlText w:val="%6."/>
      <w:lvlJc w:val="right"/>
      <w:pPr>
        <w:ind w:left="5378" w:hanging="180"/>
      </w:pPr>
    </w:lvl>
    <w:lvl w:ilvl="6" w:tplc="040A000F" w:tentative="1">
      <w:start w:val="1"/>
      <w:numFmt w:val="decimal"/>
      <w:lvlText w:val="%7."/>
      <w:lvlJc w:val="left"/>
      <w:pPr>
        <w:ind w:left="6098" w:hanging="360"/>
      </w:pPr>
    </w:lvl>
    <w:lvl w:ilvl="7" w:tplc="040A0019" w:tentative="1">
      <w:start w:val="1"/>
      <w:numFmt w:val="lowerLetter"/>
      <w:lvlText w:val="%8."/>
      <w:lvlJc w:val="left"/>
      <w:pPr>
        <w:ind w:left="6818" w:hanging="360"/>
      </w:pPr>
    </w:lvl>
    <w:lvl w:ilvl="8" w:tplc="040A001B" w:tentative="1">
      <w:start w:val="1"/>
      <w:numFmt w:val="lowerRoman"/>
      <w:lvlText w:val="%9."/>
      <w:lvlJc w:val="right"/>
      <w:pPr>
        <w:ind w:left="7538" w:hanging="180"/>
      </w:pPr>
    </w:lvl>
  </w:abstractNum>
  <w:abstractNum w:abstractNumId="2" w15:restartNumberingAfterBreak="0">
    <w:nsid w:val="021209B4"/>
    <w:multiLevelType w:val="hybridMultilevel"/>
    <w:tmpl w:val="6F2A1852"/>
    <w:lvl w:ilvl="0" w:tplc="596E640A">
      <w:start w:val="3"/>
      <w:numFmt w:val="bullet"/>
      <w:lvlText w:val="-"/>
      <w:lvlJc w:val="left"/>
      <w:pPr>
        <w:ind w:left="720" w:hanging="360"/>
      </w:pPr>
      <w:rPr>
        <w:rFonts w:ascii="Times" w:eastAsia="Times" w:hAnsi="Times"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C502DB"/>
    <w:multiLevelType w:val="hybridMultilevel"/>
    <w:tmpl w:val="F678F952"/>
    <w:lvl w:ilvl="0" w:tplc="04090019">
      <w:start w:val="1"/>
      <w:numFmt w:val="lowerLetter"/>
      <w:lvlText w:val="%1."/>
      <w:lvlJc w:val="left"/>
      <w:pPr>
        <w:ind w:left="753" w:hanging="360"/>
      </w:pPr>
    </w:lvl>
    <w:lvl w:ilvl="1" w:tplc="04090019">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4" w15:restartNumberingAfterBreak="0">
    <w:nsid w:val="12F61C4C"/>
    <w:multiLevelType w:val="hybridMultilevel"/>
    <w:tmpl w:val="A07AE98E"/>
    <w:lvl w:ilvl="0" w:tplc="FCA2916E">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39B617C"/>
    <w:multiLevelType w:val="hybridMultilevel"/>
    <w:tmpl w:val="205E2004"/>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622548A"/>
    <w:multiLevelType w:val="hybridMultilevel"/>
    <w:tmpl w:val="CD9EDEAA"/>
    <w:lvl w:ilvl="0" w:tplc="94642E48">
      <w:start w:val="1"/>
      <w:numFmt w:val="upperLetter"/>
      <w:lvlText w:val="%1)"/>
      <w:lvlJc w:val="left"/>
      <w:pPr>
        <w:ind w:left="107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7" w15:restartNumberingAfterBreak="0">
    <w:nsid w:val="1AE200E2"/>
    <w:multiLevelType w:val="hybridMultilevel"/>
    <w:tmpl w:val="E28A89D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46C772E"/>
    <w:multiLevelType w:val="hybridMultilevel"/>
    <w:tmpl w:val="E396AD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C45DB"/>
    <w:multiLevelType w:val="hybridMultilevel"/>
    <w:tmpl w:val="4E94DAFE"/>
    <w:lvl w:ilvl="0" w:tplc="D3063CC2">
      <w:start w:val="3"/>
      <w:numFmt w:val="decimal"/>
      <w:lvlText w:val="%1."/>
      <w:lvlJc w:val="left"/>
      <w:pPr>
        <w:ind w:left="720" w:hanging="360"/>
      </w:pPr>
      <w:rPr>
        <w:rFonts w:ascii="Courier New" w:hAnsi="Courier New" w:cs="Courier New" w:hint="default"/>
        <w:sz w:val="2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FC95FD7"/>
    <w:multiLevelType w:val="hybridMultilevel"/>
    <w:tmpl w:val="0F9877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4427C26"/>
    <w:multiLevelType w:val="hybridMultilevel"/>
    <w:tmpl w:val="05DAC31C"/>
    <w:lvl w:ilvl="0" w:tplc="04090019">
      <w:start w:val="1"/>
      <w:numFmt w:val="lowerLetter"/>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2" w15:restartNumberingAfterBreak="0">
    <w:nsid w:val="399B2917"/>
    <w:multiLevelType w:val="hybridMultilevel"/>
    <w:tmpl w:val="5B065E1E"/>
    <w:lvl w:ilvl="0" w:tplc="8D44F226">
      <w:start w:val="3"/>
      <w:numFmt w:val="decimal"/>
      <w:lvlText w:val="%1."/>
      <w:lvlJc w:val="left"/>
      <w:pPr>
        <w:ind w:left="720" w:hanging="360"/>
      </w:pPr>
      <w:rPr>
        <w:rFonts w:cs="Arial" w:hint="default"/>
        <w:sz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3CA24979"/>
    <w:multiLevelType w:val="hybridMultilevel"/>
    <w:tmpl w:val="D474F248"/>
    <w:lvl w:ilvl="0" w:tplc="9234832C">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877A0"/>
    <w:multiLevelType w:val="hybridMultilevel"/>
    <w:tmpl w:val="1330617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02224A"/>
    <w:multiLevelType w:val="hybridMultilevel"/>
    <w:tmpl w:val="C69001B4"/>
    <w:lvl w:ilvl="0" w:tplc="14A8EA78">
      <w:start w:val="10"/>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FE3863"/>
    <w:multiLevelType w:val="hybridMultilevel"/>
    <w:tmpl w:val="B838C7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A537A"/>
    <w:multiLevelType w:val="hybridMultilevel"/>
    <w:tmpl w:val="934C6E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332F60"/>
    <w:multiLevelType w:val="hybridMultilevel"/>
    <w:tmpl w:val="A5320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4748C3"/>
    <w:multiLevelType w:val="hybridMultilevel"/>
    <w:tmpl w:val="B5E8F78E"/>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5C3F2450"/>
    <w:multiLevelType w:val="hybridMultilevel"/>
    <w:tmpl w:val="0068DD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DA4567"/>
    <w:multiLevelType w:val="hybridMultilevel"/>
    <w:tmpl w:val="61E069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2B12FB"/>
    <w:multiLevelType w:val="hybridMultilevel"/>
    <w:tmpl w:val="F37A345C"/>
    <w:lvl w:ilvl="0" w:tplc="CB8E83A6">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2BA4121"/>
    <w:multiLevelType w:val="hybridMultilevel"/>
    <w:tmpl w:val="A894E6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1F351C"/>
    <w:multiLevelType w:val="hybridMultilevel"/>
    <w:tmpl w:val="26C823DE"/>
    <w:lvl w:ilvl="0" w:tplc="4C1C1BE2">
      <w:start w:val="1"/>
      <w:numFmt w:val="upp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5" w15:restartNumberingAfterBreak="0">
    <w:nsid w:val="6528076C"/>
    <w:multiLevelType w:val="hybridMultilevel"/>
    <w:tmpl w:val="F678F952"/>
    <w:lvl w:ilvl="0" w:tplc="04090019">
      <w:start w:val="1"/>
      <w:numFmt w:val="lowerLetter"/>
      <w:lvlText w:val="%1."/>
      <w:lvlJc w:val="left"/>
      <w:pPr>
        <w:ind w:left="753" w:hanging="360"/>
      </w:pPr>
    </w:lvl>
    <w:lvl w:ilvl="1" w:tplc="04090019">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26" w15:restartNumberingAfterBreak="0">
    <w:nsid w:val="66CA2985"/>
    <w:multiLevelType w:val="hybridMultilevel"/>
    <w:tmpl w:val="B052BC50"/>
    <w:lvl w:ilvl="0" w:tplc="00C00E02">
      <w:start w:val="1"/>
      <w:numFmt w:val="upperRoman"/>
      <w:lvlText w:val="%1."/>
      <w:lvlJc w:val="left"/>
      <w:pPr>
        <w:ind w:left="1080" w:hanging="720"/>
      </w:pPr>
      <w:rPr>
        <w:rFonts w:eastAsia="Times" w:hint="default"/>
        <w:color w:val="auto"/>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671C6DF6"/>
    <w:multiLevelType w:val="hybridMultilevel"/>
    <w:tmpl w:val="82C2CA7E"/>
    <w:lvl w:ilvl="0" w:tplc="04090019">
      <w:start w:val="1"/>
      <w:numFmt w:val="lowerLetter"/>
      <w:lvlText w:val="%1."/>
      <w:lvlJc w:val="left"/>
      <w:pPr>
        <w:ind w:left="861" w:hanging="360"/>
      </w:p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28" w15:restartNumberingAfterBreak="0">
    <w:nsid w:val="6D731510"/>
    <w:multiLevelType w:val="hybridMultilevel"/>
    <w:tmpl w:val="5D0C31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6BD154A"/>
    <w:multiLevelType w:val="hybridMultilevel"/>
    <w:tmpl w:val="CC6E1C8E"/>
    <w:lvl w:ilvl="0" w:tplc="654E3826">
      <w:start w:val="1"/>
      <w:numFmt w:val="lowerLetter"/>
      <w:lvlText w:val="%1)"/>
      <w:lvlJc w:val="left"/>
      <w:pPr>
        <w:tabs>
          <w:tab w:val="num" w:pos="504"/>
        </w:tabs>
        <w:ind w:left="504" w:hanging="504"/>
      </w:pPr>
      <w:rPr>
        <w:rFonts w:hint="default"/>
      </w:rPr>
    </w:lvl>
    <w:lvl w:ilvl="1" w:tplc="0019040A" w:tentative="1">
      <w:start w:val="1"/>
      <w:numFmt w:val="lowerLetter"/>
      <w:lvlText w:val="%2."/>
      <w:lvlJc w:val="left"/>
      <w:pPr>
        <w:tabs>
          <w:tab w:val="num" w:pos="1440"/>
        </w:tabs>
        <w:ind w:left="1440" w:hanging="360"/>
      </w:pPr>
    </w:lvl>
    <w:lvl w:ilvl="2" w:tplc="001B040A" w:tentative="1">
      <w:start w:val="1"/>
      <w:numFmt w:val="lowerRoman"/>
      <w:lvlText w:val="%3."/>
      <w:lvlJc w:val="right"/>
      <w:pPr>
        <w:tabs>
          <w:tab w:val="num" w:pos="2160"/>
        </w:tabs>
        <w:ind w:left="2160" w:hanging="180"/>
      </w:pPr>
    </w:lvl>
    <w:lvl w:ilvl="3" w:tplc="000F040A" w:tentative="1">
      <w:start w:val="1"/>
      <w:numFmt w:val="decimal"/>
      <w:lvlText w:val="%4."/>
      <w:lvlJc w:val="left"/>
      <w:pPr>
        <w:tabs>
          <w:tab w:val="num" w:pos="2880"/>
        </w:tabs>
        <w:ind w:left="2880" w:hanging="360"/>
      </w:pPr>
    </w:lvl>
    <w:lvl w:ilvl="4" w:tplc="0019040A" w:tentative="1">
      <w:start w:val="1"/>
      <w:numFmt w:val="lowerLetter"/>
      <w:lvlText w:val="%5."/>
      <w:lvlJc w:val="left"/>
      <w:pPr>
        <w:tabs>
          <w:tab w:val="num" w:pos="3600"/>
        </w:tabs>
        <w:ind w:left="3600" w:hanging="360"/>
      </w:pPr>
    </w:lvl>
    <w:lvl w:ilvl="5" w:tplc="001B040A" w:tentative="1">
      <w:start w:val="1"/>
      <w:numFmt w:val="lowerRoman"/>
      <w:lvlText w:val="%6."/>
      <w:lvlJc w:val="right"/>
      <w:pPr>
        <w:tabs>
          <w:tab w:val="num" w:pos="4320"/>
        </w:tabs>
        <w:ind w:left="4320" w:hanging="180"/>
      </w:pPr>
    </w:lvl>
    <w:lvl w:ilvl="6" w:tplc="000F040A" w:tentative="1">
      <w:start w:val="1"/>
      <w:numFmt w:val="decimal"/>
      <w:lvlText w:val="%7."/>
      <w:lvlJc w:val="left"/>
      <w:pPr>
        <w:tabs>
          <w:tab w:val="num" w:pos="5040"/>
        </w:tabs>
        <w:ind w:left="5040" w:hanging="360"/>
      </w:pPr>
    </w:lvl>
    <w:lvl w:ilvl="7" w:tplc="0019040A" w:tentative="1">
      <w:start w:val="1"/>
      <w:numFmt w:val="lowerLetter"/>
      <w:lvlText w:val="%8."/>
      <w:lvlJc w:val="left"/>
      <w:pPr>
        <w:tabs>
          <w:tab w:val="num" w:pos="5760"/>
        </w:tabs>
        <w:ind w:left="5760" w:hanging="360"/>
      </w:pPr>
    </w:lvl>
    <w:lvl w:ilvl="8" w:tplc="001B040A" w:tentative="1">
      <w:start w:val="1"/>
      <w:numFmt w:val="lowerRoman"/>
      <w:lvlText w:val="%9."/>
      <w:lvlJc w:val="right"/>
      <w:pPr>
        <w:tabs>
          <w:tab w:val="num" w:pos="6480"/>
        </w:tabs>
        <w:ind w:left="6480" w:hanging="180"/>
      </w:pPr>
    </w:lvl>
  </w:abstractNum>
  <w:abstractNum w:abstractNumId="30" w15:restartNumberingAfterBreak="0">
    <w:nsid w:val="786E600A"/>
    <w:multiLevelType w:val="hybridMultilevel"/>
    <w:tmpl w:val="17D22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A27DC8"/>
    <w:multiLevelType w:val="hybridMultilevel"/>
    <w:tmpl w:val="5ADC2B32"/>
    <w:lvl w:ilvl="0" w:tplc="4E28E2FC">
      <w:start w:val="1"/>
      <w:numFmt w:val="lowerLetter"/>
      <w:lvlText w:val="%1)"/>
      <w:lvlJc w:val="left"/>
      <w:pPr>
        <w:ind w:left="1634" w:hanging="360"/>
      </w:pPr>
      <w:rPr>
        <w:rFonts w:hint="default"/>
      </w:rPr>
    </w:lvl>
    <w:lvl w:ilvl="1" w:tplc="040A0019">
      <w:start w:val="1"/>
      <w:numFmt w:val="lowerLetter"/>
      <w:lvlText w:val="%2."/>
      <w:lvlJc w:val="left"/>
      <w:pPr>
        <w:ind w:left="2354" w:hanging="360"/>
      </w:pPr>
    </w:lvl>
    <w:lvl w:ilvl="2" w:tplc="040A001B" w:tentative="1">
      <w:start w:val="1"/>
      <w:numFmt w:val="lowerRoman"/>
      <w:lvlText w:val="%3."/>
      <w:lvlJc w:val="right"/>
      <w:pPr>
        <w:ind w:left="3074" w:hanging="180"/>
      </w:pPr>
    </w:lvl>
    <w:lvl w:ilvl="3" w:tplc="040A000F" w:tentative="1">
      <w:start w:val="1"/>
      <w:numFmt w:val="decimal"/>
      <w:lvlText w:val="%4."/>
      <w:lvlJc w:val="left"/>
      <w:pPr>
        <w:ind w:left="3794" w:hanging="360"/>
      </w:pPr>
    </w:lvl>
    <w:lvl w:ilvl="4" w:tplc="040A0019" w:tentative="1">
      <w:start w:val="1"/>
      <w:numFmt w:val="lowerLetter"/>
      <w:lvlText w:val="%5."/>
      <w:lvlJc w:val="left"/>
      <w:pPr>
        <w:ind w:left="4514" w:hanging="360"/>
      </w:pPr>
    </w:lvl>
    <w:lvl w:ilvl="5" w:tplc="040A001B" w:tentative="1">
      <w:start w:val="1"/>
      <w:numFmt w:val="lowerRoman"/>
      <w:lvlText w:val="%6."/>
      <w:lvlJc w:val="right"/>
      <w:pPr>
        <w:ind w:left="5234" w:hanging="180"/>
      </w:pPr>
    </w:lvl>
    <w:lvl w:ilvl="6" w:tplc="040A000F" w:tentative="1">
      <w:start w:val="1"/>
      <w:numFmt w:val="decimal"/>
      <w:lvlText w:val="%7."/>
      <w:lvlJc w:val="left"/>
      <w:pPr>
        <w:ind w:left="5954" w:hanging="360"/>
      </w:pPr>
    </w:lvl>
    <w:lvl w:ilvl="7" w:tplc="040A0019" w:tentative="1">
      <w:start w:val="1"/>
      <w:numFmt w:val="lowerLetter"/>
      <w:lvlText w:val="%8."/>
      <w:lvlJc w:val="left"/>
      <w:pPr>
        <w:ind w:left="6674" w:hanging="360"/>
      </w:pPr>
    </w:lvl>
    <w:lvl w:ilvl="8" w:tplc="040A001B" w:tentative="1">
      <w:start w:val="1"/>
      <w:numFmt w:val="lowerRoman"/>
      <w:lvlText w:val="%9."/>
      <w:lvlJc w:val="right"/>
      <w:pPr>
        <w:ind w:left="7394" w:hanging="180"/>
      </w:pPr>
    </w:lvl>
  </w:abstractNum>
  <w:abstractNum w:abstractNumId="32" w15:restartNumberingAfterBreak="0">
    <w:nsid w:val="7A060218"/>
    <w:multiLevelType w:val="hybridMultilevel"/>
    <w:tmpl w:val="0E901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FC875CD"/>
    <w:multiLevelType w:val="hybridMultilevel"/>
    <w:tmpl w:val="22209D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4695459">
    <w:abstractNumId w:val="30"/>
  </w:num>
  <w:num w:numId="2" w16cid:durableId="1007489549">
    <w:abstractNumId w:val="10"/>
  </w:num>
  <w:num w:numId="3" w16cid:durableId="1258169498">
    <w:abstractNumId w:val="20"/>
  </w:num>
  <w:num w:numId="4" w16cid:durableId="977538738">
    <w:abstractNumId w:val="0"/>
  </w:num>
  <w:num w:numId="5" w16cid:durableId="722798850">
    <w:abstractNumId w:val="25"/>
  </w:num>
  <w:num w:numId="6" w16cid:durableId="797920936">
    <w:abstractNumId w:val="3"/>
  </w:num>
  <w:num w:numId="7" w16cid:durableId="1106657771">
    <w:abstractNumId w:val="11"/>
  </w:num>
  <w:num w:numId="8" w16cid:durableId="866328560">
    <w:abstractNumId w:val="27"/>
  </w:num>
  <w:num w:numId="9" w16cid:durableId="1523006720">
    <w:abstractNumId w:val="16"/>
  </w:num>
  <w:num w:numId="10" w16cid:durableId="1815826455">
    <w:abstractNumId w:val="21"/>
  </w:num>
  <w:num w:numId="11" w16cid:durableId="1238784548">
    <w:abstractNumId w:val="23"/>
  </w:num>
  <w:num w:numId="12" w16cid:durableId="1933933722">
    <w:abstractNumId w:val="8"/>
  </w:num>
  <w:num w:numId="13" w16cid:durableId="177812637">
    <w:abstractNumId w:val="28"/>
  </w:num>
  <w:num w:numId="14" w16cid:durableId="117144962">
    <w:abstractNumId w:val="17"/>
  </w:num>
  <w:num w:numId="15" w16cid:durableId="90274176">
    <w:abstractNumId w:val="2"/>
  </w:num>
  <w:num w:numId="16" w16cid:durableId="849299225">
    <w:abstractNumId w:val="15"/>
  </w:num>
  <w:num w:numId="17" w16cid:durableId="1194686791">
    <w:abstractNumId w:val="5"/>
  </w:num>
  <w:num w:numId="18" w16cid:durableId="654265168">
    <w:abstractNumId w:val="22"/>
  </w:num>
  <w:num w:numId="19" w16cid:durableId="50036696">
    <w:abstractNumId w:val="33"/>
  </w:num>
  <w:num w:numId="20" w16cid:durableId="905800700">
    <w:abstractNumId w:val="18"/>
  </w:num>
  <w:num w:numId="21" w16cid:durableId="381949577">
    <w:abstractNumId w:val="32"/>
  </w:num>
  <w:num w:numId="22" w16cid:durableId="229580619">
    <w:abstractNumId w:val="26"/>
  </w:num>
  <w:num w:numId="23" w16cid:durableId="1294336034">
    <w:abstractNumId w:val="9"/>
  </w:num>
  <w:num w:numId="24" w16cid:durableId="15162696">
    <w:abstractNumId w:val="12"/>
  </w:num>
  <w:num w:numId="25" w16cid:durableId="242685992">
    <w:abstractNumId w:val="6"/>
  </w:num>
  <w:num w:numId="26" w16cid:durableId="67314685">
    <w:abstractNumId w:val="31"/>
  </w:num>
  <w:num w:numId="27" w16cid:durableId="729157548">
    <w:abstractNumId w:val="24"/>
  </w:num>
  <w:num w:numId="28" w16cid:durableId="14892666">
    <w:abstractNumId w:val="19"/>
  </w:num>
  <w:num w:numId="29" w16cid:durableId="307827638">
    <w:abstractNumId w:val="14"/>
  </w:num>
  <w:num w:numId="30" w16cid:durableId="43213547">
    <w:abstractNumId w:val="1"/>
  </w:num>
  <w:num w:numId="31" w16cid:durableId="2083678171">
    <w:abstractNumId w:val="7"/>
  </w:num>
  <w:num w:numId="32" w16cid:durableId="705133157">
    <w:abstractNumId w:val="4"/>
  </w:num>
  <w:num w:numId="33" w16cid:durableId="20864493">
    <w:abstractNumId w:val="29"/>
  </w:num>
  <w:num w:numId="34" w16cid:durableId="6156083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x Valdivia">
    <w15:presenceInfo w15:providerId="Windows Live" w15:userId="ebf70c99cae3a4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1A"/>
    <w:rsid w:val="00002D36"/>
    <w:rsid w:val="00005C54"/>
    <w:rsid w:val="0000730E"/>
    <w:rsid w:val="00011053"/>
    <w:rsid w:val="0003251C"/>
    <w:rsid w:val="00044D12"/>
    <w:rsid w:val="00045AA7"/>
    <w:rsid w:val="00052BD9"/>
    <w:rsid w:val="00055B62"/>
    <w:rsid w:val="000568EB"/>
    <w:rsid w:val="000569A7"/>
    <w:rsid w:val="0006674D"/>
    <w:rsid w:val="00067ED3"/>
    <w:rsid w:val="0007579A"/>
    <w:rsid w:val="00076E1B"/>
    <w:rsid w:val="000864B6"/>
    <w:rsid w:val="00087491"/>
    <w:rsid w:val="00087BD9"/>
    <w:rsid w:val="00092950"/>
    <w:rsid w:val="0009565A"/>
    <w:rsid w:val="000A7002"/>
    <w:rsid w:val="000A7685"/>
    <w:rsid w:val="000B2ABC"/>
    <w:rsid w:val="000B428F"/>
    <w:rsid w:val="000B4D8F"/>
    <w:rsid w:val="000D02C7"/>
    <w:rsid w:val="000E1192"/>
    <w:rsid w:val="000F0DD7"/>
    <w:rsid w:val="000F5CB5"/>
    <w:rsid w:val="000F7787"/>
    <w:rsid w:val="001061EE"/>
    <w:rsid w:val="00114CB5"/>
    <w:rsid w:val="001200E8"/>
    <w:rsid w:val="001210AD"/>
    <w:rsid w:val="0013000A"/>
    <w:rsid w:val="00130923"/>
    <w:rsid w:val="001367EF"/>
    <w:rsid w:val="00144C9B"/>
    <w:rsid w:val="00145DA6"/>
    <w:rsid w:val="0015057F"/>
    <w:rsid w:val="00164716"/>
    <w:rsid w:val="00165F03"/>
    <w:rsid w:val="00166A1F"/>
    <w:rsid w:val="00173998"/>
    <w:rsid w:val="0017659E"/>
    <w:rsid w:val="00180A35"/>
    <w:rsid w:val="0018141A"/>
    <w:rsid w:val="00186A92"/>
    <w:rsid w:val="00190ED2"/>
    <w:rsid w:val="001A41F3"/>
    <w:rsid w:val="001A4BE9"/>
    <w:rsid w:val="001B587A"/>
    <w:rsid w:val="001B633D"/>
    <w:rsid w:val="001C2026"/>
    <w:rsid w:val="001C298A"/>
    <w:rsid w:val="001D0575"/>
    <w:rsid w:val="001D256B"/>
    <w:rsid w:val="001D67AE"/>
    <w:rsid w:val="001D6C7A"/>
    <w:rsid w:val="001F04D4"/>
    <w:rsid w:val="00200312"/>
    <w:rsid w:val="00204F31"/>
    <w:rsid w:val="002073BF"/>
    <w:rsid w:val="0021241F"/>
    <w:rsid w:val="00215AB2"/>
    <w:rsid w:val="00215C6D"/>
    <w:rsid w:val="002208C3"/>
    <w:rsid w:val="002214BD"/>
    <w:rsid w:val="002307DF"/>
    <w:rsid w:val="002475D9"/>
    <w:rsid w:val="00261D72"/>
    <w:rsid w:val="00266A1D"/>
    <w:rsid w:val="002716FF"/>
    <w:rsid w:val="00281809"/>
    <w:rsid w:val="002839F4"/>
    <w:rsid w:val="00283A5D"/>
    <w:rsid w:val="002852E2"/>
    <w:rsid w:val="00291B74"/>
    <w:rsid w:val="00294692"/>
    <w:rsid w:val="0029474B"/>
    <w:rsid w:val="002A72C3"/>
    <w:rsid w:val="002B1DCB"/>
    <w:rsid w:val="002B2021"/>
    <w:rsid w:val="002C40D7"/>
    <w:rsid w:val="002C5419"/>
    <w:rsid w:val="002E391B"/>
    <w:rsid w:val="00300107"/>
    <w:rsid w:val="003006DF"/>
    <w:rsid w:val="00301FE2"/>
    <w:rsid w:val="003052A0"/>
    <w:rsid w:val="00311444"/>
    <w:rsid w:val="003118A3"/>
    <w:rsid w:val="00311EFC"/>
    <w:rsid w:val="00316BCB"/>
    <w:rsid w:val="003212C8"/>
    <w:rsid w:val="0032235B"/>
    <w:rsid w:val="003344FB"/>
    <w:rsid w:val="00337206"/>
    <w:rsid w:val="00341359"/>
    <w:rsid w:val="0034419B"/>
    <w:rsid w:val="00347D43"/>
    <w:rsid w:val="003535E8"/>
    <w:rsid w:val="003567EA"/>
    <w:rsid w:val="003654F1"/>
    <w:rsid w:val="00366E11"/>
    <w:rsid w:val="00380E66"/>
    <w:rsid w:val="003814F4"/>
    <w:rsid w:val="0038693C"/>
    <w:rsid w:val="00395A4C"/>
    <w:rsid w:val="00395D6D"/>
    <w:rsid w:val="003A08E9"/>
    <w:rsid w:val="003A09B4"/>
    <w:rsid w:val="003A2F54"/>
    <w:rsid w:val="003A5C52"/>
    <w:rsid w:val="003B203B"/>
    <w:rsid w:val="003C08B7"/>
    <w:rsid w:val="003C302D"/>
    <w:rsid w:val="003C4B02"/>
    <w:rsid w:val="003D3132"/>
    <w:rsid w:val="003F6B19"/>
    <w:rsid w:val="00403B5C"/>
    <w:rsid w:val="0041110B"/>
    <w:rsid w:val="00416AD3"/>
    <w:rsid w:val="00421D9B"/>
    <w:rsid w:val="00431F87"/>
    <w:rsid w:val="00442333"/>
    <w:rsid w:val="00450937"/>
    <w:rsid w:val="0046048C"/>
    <w:rsid w:val="00462EB7"/>
    <w:rsid w:val="00463022"/>
    <w:rsid w:val="004667A2"/>
    <w:rsid w:val="00467000"/>
    <w:rsid w:val="00467B05"/>
    <w:rsid w:val="004828B8"/>
    <w:rsid w:val="004844AE"/>
    <w:rsid w:val="00486439"/>
    <w:rsid w:val="0048662A"/>
    <w:rsid w:val="00491527"/>
    <w:rsid w:val="00491E6B"/>
    <w:rsid w:val="0049261D"/>
    <w:rsid w:val="0049416E"/>
    <w:rsid w:val="00494F51"/>
    <w:rsid w:val="004A05DA"/>
    <w:rsid w:val="004A70D9"/>
    <w:rsid w:val="004B073E"/>
    <w:rsid w:val="004B0CC9"/>
    <w:rsid w:val="004B2661"/>
    <w:rsid w:val="004B548F"/>
    <w:rsid w:val="004D289B"/>
    <w:rsid w:val="004D3585"/>
    <w:rsid w:val="004D4EDF"/>
    <w:rsid w:val="004E00BE"/>
    <w:rsid w:val="004E3F6F"/>
    <w:rsid w:val="004E5EC2"/>
    <w:rsid w:val="004F1795"/>
    <w:rsid w:val="004F2D39"/>
    <w:rsid w:val="00513DCC"/>
    <w:rsid w:val="0053080D"/>
    <w:rsid w:val="00531337"/>
    <w:rsid w:val="00536B1D"/>
    <w:rsid w:val="00536EB8"/>
    <w:rsid w:val="00537E79"/>
    <w:rsid w:val="00541F51"/>
    <w:rsid w:val="005469C4"/>
    <w:rsid w:val="005509C9"/>
    <w:rsid w:val="00551925"/>
    <w:rsid w:val="00555D75"/>
    <w:rsid w:val="00556CEE"/>
    <w:rsid w:val="00562ED0"/>
    <w:rsid w:val="00576523"/>
    <w:rsid w:val="005816C6"/>
    <w:rsid w:val="00590A09"/>
    <w:rsid w:val="0059566C"/>
    <w:rsid w:val="00596F8E"/>
    <w:rsid w:val="005A40A7"/>
    <w:rsid w:val="005A57D4"/>
    <w:rsid w:val="005A7400"/>
    <w:rsid w:val="005B1239"/>
    <w:rsid w:val="005C61B8"/>
    <w:rsid w:val="005C641C"/>
    <w:rsid w:val="005C7D40"/>
    <w:rsid w:val="005E2FCA"/>
    <w:rsid w:val="005F2B2F"/>
    <w:rsid w:val="005F623F"/>
    <w:rsid w:val="0062300A"/>
    <w:rsid w:val="00624950"/>
    <w:rsid w:val="00632E30"/>
    <w:rsid w:val="0063761C"/>
    <w:rsid w:val="00641196"/>
    <w:rsid w:val="00643952"/>
    <w:rsid w:val="00647B7E"/>
    <w:rsid w:val="00650130"/>
    <w:rsid w:val="00652D38"/>
    <w:rsid w:val="00667A28"/>
    <w:rsid w:val="00695F2D"/>
    <w:rsid w:val="006A05FF"/>
    <w:rsid w:val="006A5D5B"/>
    <w:rsid w:val="006C13CB"/>
    <w:rsid w:val="006C4EDC"/>
    <w:rsid w:val="006C6ACC"/>
    <w:rsid w:val="006E05A1"/>
    <w:rsid w:val="006E356E"/>
    <w:rsid w:val="006E4F7F"/>
    <w:rsid w:val="006E5EA8"/>
    <w:rsid w:val="006E7104"/>
    <w:rsid w:val="006F0251"/>
    <w:rsid w:val="0070274B"/>
    <w:rsid w:val="0070797B"/>
    <w:rsid w:val="00730607"/>
    <w:rsid w:val="0073424F"/>
    <w:rsid w:val="007403DE"/>
    <w:rsid w:val="00753D85"/>
    <w:rsid w:val="007565F2"/>
    <w:rsid w:val="00757D00"/>
    <w:rsid w:val="00765232"/>
    <w:rsid w:val="00772545"/>
    <w:rsid w:val="00794045"/>
    <w:rsid w:val="007A7A9B"/>
    <w:rsid w:val="007B0477"/>
    <w:rsid w:val="007B3B4D"/>
    <w:rsid w:val="007B7CF4"/>
    <w:rsid w:val="007C2D3D"/>
    <w:rsid w:val="007D051F"/>
    <w:rsid w:val="007D1C33"/>
    <w:rsid w:val="007D53DC"/>
    <w:rsid w:val="007E6244"/>
    <w:rsid w:val="007E78A1"/>
    <w:rsid w:val="007F2036"/>
    <w:rsid w:val="007F427C"/>
    <w:rsid w:val="007F568F"/>
    <w:rsid w:val="007F5E17"/>
    <w:rsid w:val="00800B8C"/>
    <w:rsid w:val="00801C52"/>
    <w:rsid w:val="0081527A"/>
    <w:rsid w:val="00815A80"/>
    <w:rsid w:val="0082089D"/>
    <w:rsid w:val="0083253A"/>
    <w:rsid w:val="00837C83"/>
    <w:rsid w:val="00837E77"/>
    <w:rsid w:val="00843661"/>
    <w:rsid w:val="008469AC"/>
    <w:rsid w:val="00864385"/>
    <w:rsid w:val="00870D4F"/>
    <w:rsid w:val="008734CF"/>
    <w:rsid w:val="00874D96"/>
    <w:rsid w:val="008861CB"/>
    <w:rsid w:val="00893507"/>
    <w:rsid w:val="00897AD7"/>
    <w:rsid w:val="008A407A"/>
    <w:rsid w:val="008A6FF9"/>
    <w:rsid w:val="008B0F7B"/>
    <w:rsid w:val="008C25AC"/>
    <w:rsid w:val="008D5CD5"/>
    <w:rsid w:val="008E4E6F"/>
    <w:rsid w:val="008F1092"/>
    <w:rsid w:val="0090229B"/>
    <w:rsid w:val="00906767"/>
    <w:rsid w:val="0091244B"/>
    <w:rsid w:val="0091508A"/>
    <w:rsid w:val="00922065"/>
    <w:rsid w:val="0093590F"/>
    <w:rsid w:val="00935920"/>
    <w:rsid w:val="00941CEB"/>
    <w:rsid w:val="0094312A"/>
    <w:rsid w:val="00946239"/>
    <w:rsid w:val="00950C6E"/>
    <w:rsid w:val="009567B1"/>
    <w:rsid w:val="00956ED8"/>
    <w:rsid w:val="00980329"/>
    <w:rsid w:val="00990FDA"/>
    <w:rsid w:val="009922BA"/>
    <w:rsid w:val="009A6921"/>
    <w:rsid w:val="009B0BE6"/>
    <w:rsid w:val="009B4D33"/>
    <w:rsid w:val="009B4F8A"/>
    <w:rsid w:val="009B5814"/>
    <w:rsid w:val="009C0B34"/>
    <w:rsid w:val="009C3203"/>
    <w:rsid w:val="009C7E11"/>
    <w:rsid w:val="009E1FD9"/>
    <w:rsid w:val="009F04EA"/>
    <w:rsid w:val="009F7A80"/>
    <w:rsid w:val="00A00800"/>
    <w:rsid w:val="00A124F2"/>
    <w:rsid w:val="00A13BD6"/>
    <w:rsid w:val="00A25543"/>
    <w:rsid w:val="00A33FB1"/>
    <w:rsid w:val="00A41042"/>
    <w:rsid w:val="00A66E28"/>
    <w:rsid w:val="00A76DF1"/>
    <w:rsid w:val="00A7732A"/>
    <w:rsid w:val="00A870E0"/>
    <w:rsid w:val="00AA295B"/>
    <w:rsid w:val="00AA3D57"/>
    <w:rsid w:val="00AB1001"/>
    <w:rsid w:val="00AB36CB"/>
    <w:rsid w:val="00AB52F9"/>
    <w:rsid w:val="00AB54D5"/>
    <w:rsid w:val="00AE20AD"/>
    <w:rsid w:val="00AF1C5E"/>
    <w:rsid w:val="00B104FC"/>
    <w:rsid w:val="00B1362B"/>
    <w:rsid w:val="00B13B3F"/>
    <w:rsid w:val="00B14F27"/>
    <w:rsid w:val="00B20088"/>
    <w:rsid w:val="00B201EC"/>
    <w:rsid w:val="00B32811"/>
    <w:rsid w:val="00B53A21"/>
    <w:rsid w:val="00B55415"/>
    <w:rsid w:val="00B62FA5"/>
    <w:rsid w:val="00B64162"/>
    <w:rsid w:val="00B65224"/>
    <w:rsid w:val="00B65357"/>
    <w:rsid w:val="00B82E15"/>
    <w:rsid w:val="00B85B1F"/>
    <w:rsid w:val="00BA7A12"/>
    <w:rsid w:val="00BA7A5B"/>
    <w:rsid w:val="00BB095B"/>
    <w:rsid w:val="00BB18A4"/>
    <w:rsid w:val="00BC5CAF"/>
    <w:rsid w:val="00BC6A56"/>
    <w:rsid w:val="00BE2733"/>
    <w:rsid w:val="00BF1877"/>
    <w:rsid w:val="00BF2354"/>
    <w:rsid w:val="00BF3F24"/>
    <w:rsid w:val="00C0410D"/>
    <w:rsid w:val="00C0414D"/>
    <w:rsid w:val="00C1374F"/>
    <w:rsid w:val="00C17481"/>
    <w:rsid w:val="00C21524"/>
    <w:rsid w:val="00C32F06"/>
    <w:rsid w:val="00C353F9"/>
    <w:rsid w:val="00C440EB"/>
    <w:rsid w:val="00C444DA"/>
    <w:rsid w:val="00C452F3"/>
    <w:rsid w:val="00C46CFA"/>
    <w:rsid w:val="00C47E4A"/>
    <w:rsid w:val="00C55443"/>
    <w:rsid w:val="00C77970"/>
    <w:rsid w:val="00C839FC"/>
    <w:rsid w:val="00C845A3"/>
    <w:rsid w:val="00C87351"/>
    <w:rsid w:val="00C92C0D"/>
    <w:rsid w:val="00CB0833"/>
    <w:rsid w:val="00CC7A2E"/>
    <w:rsid w:val="00CD120E"/>
    <w:rsid w:val="00CD147E"/>
    <w:rsid w:val="00CD4938"/>
    <w:rsid w:val="00CD7711"/>
    <w:rsid w:val="00CE5805"/>
    <w:rsid w:val="00CE71AB"/>
    <w:rsid w:val="00CF01ED"/>
    <w:rsid w:val="00CF21F7"/>
    <w:rsid w:val="00D04DBD"/>
    <w:rsid w:val="00D06B98"/>
    <w:rsid w:val="00D12920"/>
    <w:rsid w:val="00D14051"/>
    <w:rsid w:val="00D26BD9"/>
    <w:rsid w:val="00D26FC3"/>
    <w:rsid w:val="00D3030D"/>
    <w:rsid w:val="00D3610E"/>
    <w:rsid w:val="00D41BF3"/>
    <w:rsid w:val="00D51B9F"/>
    <w:rsid w:val="00D51BC6"/>
    <w:rsid w:val="00D5576D"/>
    <w:rsid w:val="00D56742"/>
    <w:rsid w:val="00D61158"/>
    <w:rsid w:val="00D61A49"/>
    <w:rsid w:val="00D63977"/>
    <w:rsid w:val="00D640C5"/>
    <w:rsid w:val="00D70DCB"/>
    <w:rsid w:val="00D779A2"/>
    <w:rsid w:val="00D94E5F"/>
    <w:rsid w:val="00D96C46"/>
    <w:rsid w:val="00D96D69"/>
    <w:rsid w:val="00DA55C9"/>
    <w:rsid w:val="00DB433F"/>
    <w:rsid w:val="00DC3177"/>
    <w:rsid w:val="00DD0352"/>
    <w:rsid w:val="00DD3196"/>
    <w:rsid w:val="00DD5B9B"/>
    <w:rsid w:val="00DD69E2"/>
    <w:rsid w:val="00DE0983"/>
    <w:rsid w:val="00DE4D46"/>
    <w:rsid w:val="00DE5BFB"/>
    <w:rsid w:val="00DF02A1"/>
    <w:rsid w:val="00DF0B34"/>
    <w:rsid w:val="00DF2A32"/>
    <w:rsid w:val="00E02EC1"/>
    <w:rsid w:val="00E0723E"/>
    <w:rsid w:val="00E07580"/>
    <w:rsid w:val="00E07773"/>
    <w:rsid w:val="00E12226"/>
    <w:rsid w:val="00E2546C"/>
    <w:rsid w:val="00E41FFB"/>
    <w:rsid w:val="00E42E4B"/>
    <w:rsid w:val="00E50E74"/>
    <w:rsid w:val="00E61F48"/>
    <w:rsid w:val="00E645EC"/>
    <w:rsid w:val="00E66916"/>
    <w:rsid w:val="00E71E72"/>
    <w:rsid w:val="00E734B9"/>
    <w:rsid w:val="00E739A5"/>
    <w:rsid w:val="00E73F72"/>
    <w:rsid w:val="00E77298"/>
    <w:rsid w:val="00E77543"/>
    <w:rsid w:val="00E82205"/>
    <w:rsid w:val="00E82E26"/>
    <w:rsid w:val="00E876FB"/>
    <w:rsid w:val="00EA19BC"/>
    <w:rsid w:val="00EA45EF"/>
    <w:rsid w:val="00EB78A6"/>
    <w:rsid w:val="00EC7781"/>
    <w:rsid w:val="00ED57DF"/>
    <w:rsid w:val="00ED634F"/>
    <w:rsid w:val="00EE2B50"/>
    <w:rsid w:val="00EE37FF"/>
    <w:rsid w:val="00EE4C74"/>
    <w:rsid w:val="00EF54CD"/>
    <w:rsid w:val="00EF5F24"/>
    <w:rsid w:val="00EF7532"/>
    <w:rsid w:val="00F02A38"/>
    <w:rsid w:val="00F02AC2"/>
    <w:rsid w:val="00F1280D"/>
    <w:rsid w:val="00F1427F"/>
    <w:rsid w:val="00F15E60"/>
    <w:rsid w:val="00F2175D"/>
    <w:rsid w:val="00F2470D"/>
    <w:rsid w:val="00F250D1"/>
    <w:rsid w:val="00F25A75"/>
    <w:rsid w:val="00F344F5"/>
    <w:rsid w:val="00F502AC"/>
    <w:rsid w:val="00F66337"/>
    <w:rsid w:val="00F74CA5"/>
    <w:rsid w:val="00F75A11"/>
    <w:rsid w:val="00F83A25"/>
    <w:rsid w:val="00F925D6"/>
    <w:rsid w:val="00F92798"/>
    <w:rsid w:val="00F948D5"/>
    <w:rsid w:val="00FA100B"/>
    <w:rsid w:val="00FB5D3C"/>
    <w:rsid w:val="00FC297C"/>
    <w:rsid w:val="00FD1184"/>
    <w:rsid w:val="00FD2707"/>
    <w:rsid w:val="00FE2240"/>
    <w:rsid w:val="00FF29C8"/>
    <w:rsid w:val="00FF74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12128"/>
  <w14:defaultImageDpi w14:val="300"/>
  <w15:docId w15:val="{208A42F3-92DB-0841-93E3-3034427C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41A"/>
    <w:rPr>
      <w:rFonts w:ascii="Times" w:eastAsia="Times" w:hAnsi="Times" w:cs="Times New Roman"/>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18141A"/>
    <w:pPr>
      <w:widowControl w:val="0"/>
      <w:spacing w:line="360" w:lineRule="auto"/>
      <w:ind w:right="684"/>
      <w:jc w:val="both"/>
    </w:pPr>
    <w:rPr>
      <w:rFonts w:eastAsia="Times New Roman"/>
    </w:rPr>
  </w:style>
  <w:style w:type="character" w:customStyle="1" w:styleId="TextoindependienteCar">
    <w:name w:val="Texto independiente Car"/>
    <w:basedOn w:val="Fuentedeprrafopredeter"/>
    <w:link w:val="Textoindependiente"/>
    <w:rsid w:val="0018141A"/>
    <w:rPr>
      <w:rFonts w:ascii="Times" w:eastAsia="Times New Roman" w:hAnsi="Times" w:cs="Times New Roman"/>
      <w:szCs w:val="20"/>
      <w:lang w:val="es-ES_tradnl"/>
    </w:rPr>
  </w:style>
  <w:style w:type="paragraph" w:customStyle="1" w:styleId="Listamulticolor-nfasis11">
    <w:name w:val="Lista multicolor - Énfasis 11"/>
    <w:basedOn w:val="Normal"/>
    <w:uiPriority w:val="34"/>
    <w:qFormat/>
    <w:rsid w:val="0018141A"/>
    <w:pPr>
      <w:ind w:left="720"/>
      <w:contextualSpacing/>
    </w:pPr>
    <w:rPr>
      <w:rFonts w:ascii="Cambria" w:eastAsia="MS Mincho" w:hAnsi="Cambria"/>
      <w:szCs w:val="24"/>
    </w:rPr>
  </w:style>
  <w:style w:type="paragraph" w:styleId="Prrafodelista">
    <w:name w:val="List Paragraph"/>
    <w:basedOn w:val="Normal"/>
    <w:uiPriority w:val="34"/>
    <w:qFormat/>
    <w:rsid w:val="0018141A"/>
    <w:pPr>
      <w:ind w:left="720"/>
      <w:contextualSpacing/>
    </w:pPr>
  </w:style>
  <w:style w:type="character" w:styleId="Refdecomentario">
    <w:name w:val="annotation reference"/>
    <w:basedOn w:val="Fuentedeprrafopredeter"/>
    <w:uiPriority w:val="99"/>
    <w:semiHidden/>
    <w:unhideWhenUsed/>
    <w:rsid w:val="0018141A"/>
    <w:rPr>
      <w:sz w:val="18"/>
      <w:szCs w:val="18"/>
    </w:rPr>
  </w:style>
  <w:style w:type="paragraph" w:styleId="Textocomentario">
    <w:name w:val="annotation text"/>
    <w:basedOn w:val="Normal"/>
    <w:link w:val="TextocomentarioCar"/>
    <w:uiPriority w:val="99"/>
    <w:semiHidden/>
    <w:unhideWhenUsed/>
    <w:rsid w:val="0018141A"/>
    <w:rPr>
      <w:szCs w:val="24"/>
    </w:rPr>
  </w:style>
  <w:style w:type="character" w:customStyle="1" w:styleId="TextocomentarioCar">
    <w:name w:val="Texto comentario Car"/>
    <w:basedOn w:val="Fuentedeprrafopredeter"/>
    <w:link w:val="Textocomentario"/>
    <w:uiPriority w:val="99"/>
    <w:semiHidden/>
    <w:rsid w:val="0018141A"/>
    <w:rPr>
      <w:rFonts w:ascii="Times" w:eastAsia="Times" w:hAnsi="Times" w:cs="Times New Roman"/>
      <w:lang w:val="es-ES_tradnl"/>
    </w:rPr>
  </w:style>
  <w:style w:type="paragraph" w:styleId="Asuntodelcomentario">
    <w:name w:val="annotation subject"/>
    <w:basedOn w:val="Textocomentario"/>
    <w:next w:val="Textocomentario"/>
    <w:link w:val="AsuntodelcomentarioCar"/>
    <w:uiPriority w:val="99"/>
    <w:semiHidden/>
    <w:unhideWhenUsed/>
    <w:rsid w:val="0018141A"/>
    <w:rPr>
      <w:b/>
      <w:bCs/>
      <w:sz w:val="20"/>
      <w:szCs w:val="20"/>
    </w:rPr>
  </w:style>
  <w:style w:type="character" w:customStyle="1" w:styleId="AsuntodelcomentarioCar">
    <w:name w:val="Asunto del comentario Car"/>
    <w:basedOn w:val="TextocomentarioCar"/>
    <w:link w:val="Asuntodelcomentario"/>
    <w:uiPriority w:val="99"/>
    <w:semiHidden/>
    <w:rsid w:val="0018141A"/>
    <w:rPr>
      <w:rFonts w:ascii="Times" w:eastAsia="Times" w:hAnsi="Times" w:cs="Times New Roman"/>
      <w:b/>
      <w:bCs/>
      <w:sz w:val="20"/>
      <w:szCs w:val="20"/>
      <w:lang w:val="es-ES_tradnl"/>
    </w:rPr>
  </w:style>
  <w:style w:type="paragraph" w:styleId="Textodeglobo">
    <w:name w:val="Balloon Text"/>
    <w:basedOn w:val="Normal"/>
    <w:link w:val="TextodegloboCar"/>
    <w:uiPriority w:val="99"/>
    <w:semiHidden/>
    <w:unhideWhenUsed/>
    <w:rsid w:val="0018141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8141A"/>
    <w:rPr>
      <w:rFonts w:ascii="Lucida Grande" w:eastAsia="Times" w:hAnsi="Lucida Grande" w:cs="Lucida Grande"/>
      <w:sz w:val="18"/>
      <w:szCs w:val="18"/>
      <w:lang w:val="es-ES_tradnl"/>
    </w:rPr>
  </w:style>
  <w:style w:type="paragraph" w:styleId="Revisin">
    <w:name w:val="Revision"/>
    <w:hidden/>
    <w:uiPriority w:val="99"/>
    <w:semiHidden/>
    <w:rsid w:val="0018141A"/>
    <w:rPr>
      <w:rFonts w:ascii="Times" w:eastAsia="Times" w:hAnsi="Times" w:cs="Times New Roman"/>
      <w:szCs w:val="20"/>
      <w:lang w:val="es-ES_tradnl"/>
    </w:rPr>
  </w:style>
  <w:style w:type="paragraph" w:styleId="Textosinformato">
    <w:name w:val="Plain Text"/>
    <w:aliases w:val="Car Car Car Car,Car Car Car Car Car Car Car,Car Car,Car Car Car Car Car Car, Car Car Car, Car Car, Car, Car Car Car Car Car Car,Car, Car Car Car Car Car, Car Car Car Car Car Car Car Car Car Car,Car Car Car Car Car Car Car Car Car Car,C"/>
    <w:basedOn w:val="Normal"/>
    <w:link w:val="TextosinformatoCar"/>
    <w:rsid w:val="0018141A"/>
    <w:rPr>
      <w:rFonts w:ascii="Courier New" w:eastAsia="Times New Roman" w:hAnsi="Courier New"/>
      <w:sz w:val="20"/>
      <w:lang w:val="es-ES"/>
    </w:rPr>
  </w:style>
  <w:style w:type="character" w:customStyle="1" w:styleId="TextosinformatoCar">
    <w:name w:val="Texto sin formato Car"/>
    <w:aliases w:val="Car Car Car Car Car,Car Car Car Car Car Car Car Car,Car Car Car,Car Car Car Car Car Car Car1, Car Car Car Car, Car Car Car1, Car Car1, Car Car Car Car Car Car Car,Car Car1, Car Car Car Car Car Car1,C Car"/>
    <w:basedOn w:val="Fuentedeprrafopredeter"/>
    <w:link w:val="Textosinformato"/>
    <w:rsid w:val="0018141A"/>
    <w:rPr>
      <w:rFonts w:ascii="Courier New" w:eastAsia="Times New Roman" w:hAnsi="Courier New" w:cs="Times New Roman"/>
      <w:sz w:val="20"/>
      <w:szCs w:val="20"/>
      <w:lang w:val="es-ES"/>
    </w:rPr>
  </w:style>
  <w:style w:type="paragraph" w:styleId="NormalWeb">
    <w:name w:val="Normal (Web)"/>
    <w:basedOn w:val="Normal"/>
    <w:uiPriority w:val="99"/>
    <w:semiHidden/>
    <w:unhideWhenUsed/>
    <w:rsid w:val="0018141A"/>
    <w:pPr>
      <w:spacing w:before="100" w:beforeAutospacing="1" w:after="100" w:afterAutospacing="1"/>
    </w:pPr>
    <w:rPr>
      <w:rFonts w:ascii="Times New Roman" w:eastAsiaTheme="minorEastAsia" w:hAnsi="Times New Roman"/>
      <w:szCs w:val="24"/>
      <w:lang w:eastAsia="es-ES_tradnl"/>
    </w:rPr>
  </w:style>
  <w:style w:type="paragraph" w:styleId="Mapadeldocumento">
    <w:name w:val="Document Map"/>
    <w:basedOn w:val="Normal"/>
    <w:link w:val="MapadeldocumentoCar"/>
    <w:uiPriority w:val="99"/>
    <w:semiHidden/>
    <w:unhideWhenUsed/>
    <w:rsid w:val="0017659E"/>
    <w:rPr>
      <w:rFonts w:ascii="Lucida Grande" w:hAnsi="Lucida Grande" w:cs="Lucida Grande"/>
      <w:szCs w:val="24"/>
    </w:rPr>
  </w:style>
  <w:style w:type="character" w:customStyle="1" w:styleId="MapadeldocumentoCar">
    <w:name w:val="Mapa del documento Car"/>
    <w:basedOn w:val="Fuentedeprrafopredeter"/>
    <w:link w:val="Mapadeldocumento"/>
    <w:uiPriority w:val="99"/>
    <w:semiHidden/>
    <w:rsid w:val="0017659E"/>
    <w:rPr>
      <w:rFonts w:ascii="Lucida Grande" w:eastAsia="Times" w:hAnsi="Lucida Grande" w:cs="Lucida Grande"/>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756747">
      <w:bodyDiv w:val="1"/>
      <w:marLeft w:val="0"/>
      <w:marRight w:val="0"/>
      <w:marTop w:val="0"/>
      <w:marBottom w:val="0"/>
      <w:divBdr>
        <w:top w:val="none" w:sz="0" w:space="0" w:color="auto"/>
        <w:left w:val="none" w:sz="0" w:space="0" w:color="auto"/>
        <w:bottom w:val="none" w:sz="0" w:space="0" w:color="auto"/>
        <w:right w:val="none" w:sz="0" w:space="0" w:color="auto"/>
      </w:divBdr>
    </w:div>
    <w:div w:id="10540455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9161</Words>
  <Characters>50389</Characters>
  <Application>Microsoft Office Word</Application>
  <DocSecurity>0</DocSecurity>
  <Lines>419</Lines>
  <Paragraphs>118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Olea Abogados</Company>
  <LinksUpToDate>false</LinksUpToDate>
  <CharactersWithSpaces>59432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Montiel</dc:creator>
  <cp:keywords/>
  <dc:description/>
  <cp:lastModifiedBy>Alex Valdivia</cp:lastModifiedBy>
  <cp:revision>5</cp:revision>
  <cp:lastPrinted>2020-03-18T04:19:00Z</cp:lastPrinted>
  <dcterms:created xsi:type="dcterms:W3CDTF">2025-08-29T15:25:00Z</dcterms:created>
  <dcterms:modified xsi:type="dcterms:W3CDTF">2025-08-29T18:38:00Z</dcterms:modified>
</cp:coreProperties>
</file>